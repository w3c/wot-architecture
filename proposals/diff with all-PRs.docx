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26A77" w14:textId="77777777" w:rsidR="00000000" w:rsidRDefault="0094571A">
      <w:pPr>
        <w:pStyle w:val="NormalWeb"/>
        <w:rPr>
          <w:lang w:val="en"/>
        </w:rPr>
      </w:pPr>
      <w:r>
        <w:rPr>
          <w:lang w:val="en"/>
        </w:rPr>
        <w:t>The W3C Web of Things (</w:t>
      </w:r>
      <w:proofErr w:type="spellStart"/>
      <w:r>
        <w:rPr>
          <w:lang w:val="en"/>
        </w:rPr>
        <w:t>WoT</w:t>
      </w:r>
      <w:proofErr w:type="spellEnd"/>
      <w:r>
        <w:rPr>
          <w:lang w:val="en"/>
        </w:rPr>
        <w:t xml:space="preserve">) is intended to enable interoperability across IoT Platforms and application domains. Primarily, it provides mechanisms to formally describe IoT interfaces to allow IoT devices and services to communicate with each other, </w:t>
      </w:r>
      <w:r>
        <w:rPr>
          <w:lang w:val="en"/>
        </w:rPr>
        <w:t xml:space="preserve">independent of their underlying implementation, and across multiple networking protocols. Secondarily, it provides a standardized way to define and program IoT behavior. </w:t>
      </w:r>
    </w:p>
    <w:p w14:paraId="4A8B28FA" w14:textId="77777777" w:rsidR="00000000" w:rsidRDefault="0094571A">
      <w:pPr>
        <w:pStyle w:val="NormalWeb"/>
        <w:rPr>
          <w:lang w:val="en"/>
        </w:rPr>
      </w:pPr>
      <w:r>
        <w:rPr>
          <w:lang w:val="en"/>
        </w:rPr>
        <w:t>This document describes the abstract architecture for the W3C Web of Things. It is de</w:t>
      </w:r>
      <w:r>
        <w:rPr>
          <w:lang w:val="en"/>
        </w:rPr>
        <w:t xml:space="preserve">rived from a set of use cases and can be mapped onto a variety of concrete deployment scenarios, several examples of which are given. This document is focused on the standardization scope of W3C </w:t>
      </w:r>
      <w:proofErr w:type="spellStart"/>
      <w:r>
        <w:rPr>
          <w:lang w:val="en"/>
        </w:rPr>
        <w:t>WoT</w:t>
      </w:r>
      <w:proofErr w:type="spellEnd"/>
      <w:r>
        <w:rPr>
          <w:lang w:val="en"/>
        </w:rPr>
        <w:t>, which consists of three initial building blocks that are</w:t>
      </w:r>
      <w:r>
        <w:rPr>
          <w:lang w:val="en"/>
        </w:rPr>
        <w:t xml:space="preserve"> briefly introduced and their interplay explained. </w:t>
      </w:r>
    </w:p>
    <w:p w14:paraId="57AFDF2D" w14:textId="77777777" w:rsidR="00000000" w:rsidRDefault="0094571A">
      <w:pPr>
        <w:pStyle w:val="NormalWeb"/>
        <w:rPr>
          <w:lang w:val="en"/>
        </w:rPr>
      </w:pPr>
      <w:r>
        <w:rPr>
          <w:lang w:val="en"/>
        </w:rPr>
        <w:t xml:space="preserve">The </w:t>
      </w:r>
      <w:proofErr w:type="spellStart"/>
      <w:r>
        <w:rPr>
          <w:lang w:val="en"/>
        </w:rPr>
        <w:t>WoT</w:t>
      </w:r>
      <w:proofErr w:type="spellEnd"/>
      <w:r>
        <w:rPr>
          <w:lang w:val="en"/>
        </w:rPr>
        <w:t xml:space="preserve"> Thing Description (TD) provides a formal mechanism to describe the network interface provided by IoT devices and services, independent of their implementation. Provision of a TD is the primary req</w:t>
      </w:r>
      <w:r>
        <w:rPr>
          <w:lang w:val="en"/>
        </w:rPr>
        <w:t xml:space="preserve">uirement for a device to participate in the Web of Things. In fact, defining a Thing Description for an existing device allows that device to participate in the Web of Things without having to make any modifications to the device itself. </w:t>
      </w:r>
      <w:proofErr w:type="spellStart"/>
      <w:r>
        <w:rPr>
          <w:lang w:val="en"/>
        </w:rPr>
        <w:t>WoT</w:t>
      </w:r>
      <w:proofErr w:type="spellEnd"/>
      <w:r>
        <w:rPr>
          <w:lang w:val="en"/>
        </w:rPr>
        <w:t xml:space="preserve"> Binding Templa</w:t>
      </w:r>
      <w:r>
        <w:rPr>
          <w:lang w:val="en"/>
        </w:rPr>
        <w:t xml:space="preserve">tes define how a </w:t>
      </w:r>
      <w:proofErr w:type="spellStart"/>
      <w:r>
        <w:rPr>
          <w:lang w:val="en"/>
        </w:rPr>
        <w:t>WoT</w:t>
      </w:r>
      <w:proofErr w:type="spellEnd"/>
      <w:r>
        <w:rPr>
          <w:lang w:val="en"/>
        </w:rPr>
        <w:t xml:space="preserve"> device communicates using a concrete protocol. The </w:t>
      </w:r>
      <w:proofErr w:type="spellStart"/>
      <w:r>
        <w:rPr>
          <w:lang w:val="en"/>
        </w:rPr>
        <w:t>WoT</w:t>
      </w:r>
      <w:proofErr w:type="spellEnd"/>
      <w:r>
        <w:rPr>
          <w:lang w:val="en"/>
        </w:rPr>
        <w:t xml:space="preserve"> Scripting API—whose use is not mandatory—provides a convenient mechanism to discover, consume, and expose Things based on the </w:t>
      </w:r>
      <w:proofErr w:type="spellStart"/>
      <w:r>
        <w:rPr>
          <w:lang w:val="en"/>
        </w:rPr>
        <w:t>WoT</w:t>
      </w:r>
      <w:proofErr w:type="spellEnd"/>
      <w:r>
        <w:rPr>
          <w:lang w:val="en"/>
        </w:rPr>
        <w:t xml:space="preserve"> Thing Description. </w:t>
      </w:r>
    </w:p>
    <w:p w14:paraId="1111B1D1" w14:textId="77777777" w:rsidR="00000000" w:rsidRDefault="0094571A">
      <w:pPr>
        <w:pStyle w:val="NormalWeb"/>
        <w:rPr>
          <w:lang w:val="en"/>
        </w:rPr>
      </w:pPr>
      <w:r>
        <w:rPr>
          <w:lang w:val="en"/>
        </w:rPr>
        <w:t>Other non-normative architectu</w:t>
      </w:r>
      <w:r>
        <w:rPr>
          <w:lang w:val="en"/>
        </w:rPr>
        <w:t>ral blocks and conditions underlying the Web of Things are also described in the context of deployment scenarios. In particular, recommendations for security and privacy are included, while the goal is to preserve and support existing device mechanisms and</w:t>
      </w:r>
      <w:r>
        <w:rPr>
          <w:lang w:val="en"/>
        </w:rPr>
        <w:t xml:space="preserve"> properties. In general, W3C </w:t>
      </w:r>
      <w:proofErr w:type="spellStart"/>
      <w:r>
        <w:rPr>
          <w:lang w:val="en"/>
        </w:rPr>
        <w:t>WoT</w:t>
      </w:r>
      <w:proofErr w:type="spellEnd"/>
      <w:r>
        <w:rPr>
          <w:lang w:val="en"/>
        </w:rPr>
        <w:t xml:space="preserve"> is designed to describe what exists rather than to prescribe what to implement. </w:t>
      </w:r>
    </w:p>
    <w:p w14:paraId="6EDF6B0D" w14:textId="77777777" w:rsidR="00000000" w:rsidRDefault="0094571A">
      <w:pPr>
        <w:pStyle w:val="ednote"/>
        <w:rPr>
          <w:lang w:val="en"/>
        </w:rPr>
      </w:pPr>
      <w:r>
        <w:rPr>
          <w:lang w:val="en"/>
        </w:rPr>
        <w:t xml:space="preserve">Please contribute to this draft using the </w:t>
      </w:r>
      <w:hyperlink r:id="rId5" w:history="1">
        <w:r>
          <w:rPr>
            <w:rStyle w:val="Hyperlink"/>
            <w:lang w:val="en"/>
          </w:rPr>
          <w:t>GitHub Issue</w:t>
        </w:r>
      </w:hyperlink>
      <w:r>
        <w:rPr>
          <w:lang w:val="en"/>
        </w:rPr>
        <w:t xml:space="preserve"> feature of the </w:t>
      </w:r>
      <w:hyperlink r:id="rId6" w:history="1">
        <w:proofErr w:type="spellStart"/>
        <w:r>
          <w:rPr>
            <w:rStyle w:val="Hyperlink"/>
            <w:lang w:val="en"/>
          </w:rPr>
          <w:t>WoT</w:t>
        </w:r>
        <w:proofErr w:type="spellEnd"/>
        <w:r>
          <w:rPr>
            <w:rStyle w:val="Hyperlink"/>
            <w:lang w:val="en"/>
          </w:rPr>
          <w:t xml:space="preserve"> Architecture</w:t>
        </w:r>
      </w:hyperlink>
      <w:r>
        <w:rPr>
          <w:lang w:val="en"/>
        </w:rPr>
        <w:t xml:space="preserve"> repository. For feedback on security and privacy considerations, please use the </w:t>
      </w:r>
      <w:hyperlink r:id="rId7" w:history="1">
        <w:proofErr w:type="spellStart"/>
        <w:r>
          <w:rPr>
            <w:rStyle w:val="Hyperlink"/>
            <w:lang w:val="en"/>
          </w:rPr>
          <w:t>WoT</w:t>
        </w:r>
        <w:proofErr w:type="spellEnd"/>
        <w:r>
          <w:rPr>
            <w:rStyle w:val="Hyperlink"/>
            <w:lang w:val="en"/>
          </w:rPr>
          <w:t xml:space="preserve"> Security and Privacy</w:t>
        </w:r>
      </w:hyperlink>
      <w:r>
        <w:rPr>
          <w:lang w:val="en"/>
        </w:rPr>
        <w:t xml:space="preserve"> Issues, as they are cross-c</w:t>
      </w:r>
      <w:r>
        <w:rPr>
          <w:lang w:val="en"/>
        </w:rPr>
        <w:t xml:space="preserve">utting over all our documents. </w:t>
      </w:r>
    </w:p>
    <w:p w14:paraId="0C1AC08C" w14:textId="77777777" w:rsidR="00000000" w:rsidRDefault="0094571A">
      <w:pPr>
        <w:pStyle w:val="Heading1"/>
        <w:rPr>
          <w:rFonts w:eastAsia="Times New Roman"/>
          <w:lang w:val="en"/>
        </w:rPr>
      </w:pPr>
      <w:r>
        <w:rPr>
          <w:rFonts w:eastAsia="Times New Roman"/>
          <w:lang w:val="en"/>
        </w:rPr>
        <w:t>Introduction</w:t>
      </w:r>
    </w:p>
    <w:p w14:paraId="795960D8" w14:textId="77777777" w:rsidR="00000000" w:rsidRDefault="0094571A">
      <w:pPr>
        <w:pStyle w:val="NormalWeb"/>
        <w:rPr>
          <w:lang w:val="en"/>
        </w:rPr>
      </w:pPr>
      <w:r>
        <w:rPr>
          <w:lang w:val="en"/>
        </w:rPr>
        <w:t>The "Web of Things" (</w:t>
      </w:r>
      <w:proofErr w:type="spellStart"/>
      <w:r>
        <w:rPr>
          <w:lang w:val="en"/>
        </w:rPr>
        <w:t>WoT</w:t>
      </w:r>
      <w:proofErr w:type="spellEnd"/>
      <w:r>
        <w:rPr>
          <w:lang w:val="en"/>
        </w:rPr>
        <w:t xml:space="preserve">) started as an academic initiative in the form of publications and, starting in 2010, a yearly </w:t>
      </w:r>
      <w:hyperlink r:id="rId8" w:history="1">
        <w:r>
          <w:rPr>
            <w:rStyle w:val="Hyperlink"/>
            <w:lang w:val="en"/>
          </w:rPr>
          <w:t>International Workshop on the Web of Things</w:t>
        </w:r>
      </w:hyperlink>
      <w:r>
        <w:rPr>
          <w:lang w:val="en"/>
        </w:rPr>
        <w:t xml:space="preserve">. Its goal is to improve interoperability as well as usability in the Internet of Things (IoT). With the increasing role of IoT services using other web standards in commercial and industrial applications, the W3C chartered an </w:t>
      </w:r>
      <w:hyperlink r:id="rId9" w:history="1">
        <w:r>
          <w:rPr>
            <w:rStyle w:val="Hyperlink"/>
            <w:lang w:val="en"/>
          </w:rPr>
          <w:t>Interest Group</w:t>
        </w:r>
      </w:hyperlink>
      <w:r>
        <w:rPr>
          <w:lang w:val="en"/>
        </w:rPr>
        <w:t xml:space="preserve"> in 2015 to identify technological building blocks for Recommendation Track standardization. With the </w:t>
      </w:r>
      <w:proofErr w:type="spellStart"/>
      <w:r>
        <w:rPr>
          <w:lang w:val="en"/>
        </w:rPr>
        <w:t>WoT</w:t>
      </w:r>
      <w:proofErr w:type="spellEnd"/>
      <w:r>
        <w:rPr>
          <w:lang w:val="en"/>
        </w:rPr>
        <w:t xml:space="preserve"> </w:t>
      </w:r>
      <w:hyperlink r:id="rId10" w:history="1">
        <w:r>
          <w:rPr>
            <w:rStyle w:val="Hyperlink"/>
            <w:lang w:val="en"/>
          </w:rPr>
          <w:t>Working Group</w:t>
        </w:r>
      </w:hyperlink>
      <w:r>
        <w:rPr>
          <w:lang w:val="en"/>
        </w:rPr>
        <w:t xml:space="preserve"> chartered end of 2016, the first set of </w:t>
      </w:r>
      <w:proofErr w:type="spellStart"/>
      <w:r>
        <w:rPr>
          <w:lang w:val="en"/>
        </w:rPr>
        <w:t>WoT</w:t>
      </w:r>
      <w:proofErr w:type="spellEnd"/>
      <w:r>
        <w:rPr>
          <w:lang w:val="en"/>
        </w:rPr>
        <w:t xml:space="preserve"> building blocks is no</w:t>
      </w:r>
      <w:r>
        <w:rPr>
          <w:lang w:val="en"/>
        </w:rPr>
        <w:t xml:space="preserve">w being standardized: </w:t>
      </w:r>
    </w:p>
    <w:p w14:paraId="74E54231" w14:textId="77777777" w:rsidR="00000000" w:rsidRDefault="0094571A">
      <w:pPr>
        <w:numPr>
          <w:ilvl w:val="0"/>
          <w:numId w:val="1"/>
        </w:numPr>
        <w:spacing w:before="100" w:beforeAutospacing="1" w:after="100" w:afterAutospacing="1"/>
        <w:rPr>
          <w:rFonts w:eastAsia="Times New Roman"/>
          <w:lang w:val="en"/>
        </w:rPr>
        <w:pPrChange w:id="0" w:author="combined PRs" w:date="2019-01-23T11:48:00Z">
          <w:pPr>
            <w:numPr>
              <w:numId w:val="39"/>
            </w:numPr>
            <w:tabs>
              <w:tab w:val="num" w:pos="720"/>
            </w:tabs>
            <w:spacing w:before="100" w:beforeAutospacing="1" w:after="100" w:afterAutospacing="1"/>
            <w:ind w:left="720" w:hanging="360"/>
          </w:pPr>
        </w:pPrChange>
      </w:pPr>
      <w:r>
        <w:rPr>
          <w:rFonts w:eastAsia="Times New Roman"/>
          <w:lang w:val="en"/>
        </w:rPr>
        <w:t xml:space="preserve">the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"https://w3c.github.io/wot-thing-description/"</w:instrText>
      </w:r>
      <w:r>
        <w:rPr>
          <w:rFonts w:eastAsia="Times New Roman"/>
          <w:lang w:val="en"/>
        </w:rPr>
        <w:instrText xml:space="preserve"> </w:instrText>
      </w:r>
      <w:r>
        <w:rPr>
          <w:rFonts w:eastAsia="Times New Roman"/>
          <w:lang w:val="en"/>
        </w:rPr>
        <w:fldChar w:fldCharType="separate"/>
      </w:r>
      <w:proofErr w:type="spellStart"/>
      <w:r>
        <w:rPr>
          <w:rStyle w:val="Hyperlink"/>
          <w:rFonts w:eastAsia="Times New Roman"/>
          <w:lang w:val="en"/>
        </w:rPr>
        <w:t>WoT</w:t>
      </w:r>
      <w:proofErr w:type="spellEnd"/>
      <w:r>
        <w:rPr>
          <w:rStyle w:val="Hyperlink"/>
          <w:rFonts w:eastAsia="Times New Roman"/>
          <w:lang w:val="en"/>
        </w:rPr>
        <w:t xml:space="preserve"> Thing Description</w:t>
      </w:r>
      <w:r>
        <w:rPr>
          <w:rFonts w:eastAsia="Times New Roman"/>
          <w:lang w:val="en"/>
        </w:rPr>
        <w:fldChar w:fldCharType="end"/>
      </w:r>
      <w:r>
        <w:rPr>
          <w:rFonts w:eastAsia="Times New Roman"/>
          <w:lang w:val="en"/>
        </w:rPr>
        <w:t>,</w:t>
      </w:r>
    </w:p>
    <w:p w14:paraId="1A29383B" w14:textId="77777777" w:rsidR="00000000" w:rsidRDefault="0094571A">
      <w:pPr>
        <w:numPr>
          <w:ilvl w:val="0"/>
          <w:numId w:val="1"/>
        </w:numPr>
        <w:spacing w:before="100" w:beforeAutospacing="1" w:after="100" w:afterAutospacing="1"/>
        <w:rPr>
          <w:rFonts w:eastAsia="Times New Roman"/>
          <w:lang w:val="en"/>
        </w:rPr>
        <w:pPrChange w:id="1" w:author="combined PRs" w:date="2019-01-23T11:48:00Z">
          <w:pPr>
            <w:numPr>
              <w:numId w:val="39"/>
            </w:numPr>
            <w:tabs>
              <w:tab w:val="num" w:pos="720"/>
            </w:tabs>
            <w:spacing w:before="100" w:beforeAutospacing="1" w:after="100" w:afterAutospacing="1"/>
            <w:ind w:left="720" w:hanging="360"/>
          </w:pPr>
        </w:pPrChange>
      </w:pPr>
      <w:r>
        <w:rPr>
          <w:rFonts w:eastAsia="Times New Roman"/>
          <w:lang w:val="en"/>
        </w:rPr>
        <w:t xml:space="preserve">the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"https://w3c.github.io/wot-binding-templates/"</w:instrText>
      </w:r>
      <w:r>
        <w:rPr>
          <w:rFonts w:eastAsia="Times New Roman"/>
          <w:lang w:val="en"/>
        </w:rPr>
        <w:instrText xml:space="preserve"> </w:instrText>
      </w:r>
      <w:r>
        <w:rPr>
          <w:rFonts w:eastAsia="Times New Roman"/>
          <w:lang w:val="en"/>
        </w:rPr>
        <w:fldChar w:fldCharType="separate"/>
      </w:r>
      <w:proofErr w:type="spellStart"/>
      <w:r>
        <w:rPr>
          <w:rStyle w:val="Hyperlink"/>
          <w:rFonts w:eastAsia="Times New Roman"/>
          <w:lang w:val="en"/>
        </w:rPr>
        <w:t>WoT</w:t>
      </w:r>
      <w:proofErr w:type="spellEnd"/>
      <w:r>
        <w:rPr>
          <w:rStyle w:val="Hyperlink"/>
          <w:rFonts w:eastAsia="Times New Roman"/>
          <w:lang w:val="en"/>
        </w:rPr>
        <w:t xml:space="preserve"> Binding Templates</w:t>
      </w:r>
      <w:r>
        <w:rPr>
          <w:rFonts w:eastAsia="Times New Roman"/>
          <w:lang w:val="en"/>
        </w:rPr>
        <w:fldChar w:fldCharType="end"/>
      </w:r>
      <w:r>
        <w:rPr>
          <w:rFonts w:eastAsia="Times New Roman"/>
          <w:lang w:val="en"/>
        </w:rPr>
        <w:t>, and</w:t>
      </w:r>
    </w:p>
    <w:p w14:paraId="3A5EEE99" w14:textId="77777777" w:rsidR="00000000" w:rsidRDefault="0094571A">
      <w:pPr>
        <w:numPr>
          <w:ilvl w:val="0"/>
          <w:numId w:val="1"/>
        </w:numPr>
        <w:spacing w:before="100" w:beforeAutospacing="1" w:after="100" w:afterAutospacing="1"/>
        <w:rPr>
          <w:rFonts w:eastAsia="Times New Roman"/>
          <w:lang w:val="en"/>
        </w:rPr>
        <w:pPrChange w:id="2" w:author="combined PRs" w:date="2019-01-23T11:48:00Z">
          <w:pPr>
            <w:numPr>
              <w:numId w:val="39"/>
            </w:numPr>
            <w:tabs>
              <w:tab w:val="num" w:pos="720"/>
            </w:tabs>
            <w:spacing w:before="100" w:beforeAutospacing="1" w:after="100" w:afterAutospacing="1"/>
            <w:ind w:left="720" w:hanging="360"/>
          </w:pPr>
        </w:pPrChange>
      </w:pPr>
      <w:r>
        <w:rPr>
          <w:rFonts w:eastAsia="Times New Roman"/>
          <w:lang w:val="en"/>
        </w:rPr>
        <w:t xml:space="preserve">the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"https://w3c.github.io/wot-scripting-ap</w:instrText>
      </w:r>
      <w:r>
        <w:rPr>
          <w:rFonts w:eastAsia="Times New Roman"/>
          <w:lang w:val="en"/>
        </w:rPr>
        <w:instrText>i/"</w:instrText>
      </w:r>
      <w:r>
        <w:rPr>
          <w:rFonts w:eastAsia="Times New Roman"/>
          <w:lang w:val="en"/>
        </w:rPr>
        <w:instrText xml:space="preserve"> </w:instrText>
      </w:r>
      <w:r>
        <w:rPr>
          <w:rFonts w:eastAsia="Times New Roman"/>
          <w:lang w:val="en"/>
        </w:rPr>
        <w:fldChar w:fldCharType="separate"/>
      </w:r>
      <w:proofErr w:type="spellStart"/>
      <w:r>
        <w:rPr>
          <w:rStyle w:val="Hyperlink"/>
          <w:rFonts w:eastAsia="Times New Roman"/>
          <w:lang w:val="en"/>
        </w:rPr>
        <w:t>WoT</w:t>
      </w:r>
      <w:proofErr w:type="spellEnd"/>
      <w:r>
        <w:rPr>
          <w:rStyle w:val="Hyperlink"/>
          <w:rFonts w:eastAsia="Times New Roman"/>
          <w:lang w:val="en"/>
        </w:rPr>
        <w:t xml:space="preserve"> Scripting API</w:t>
      </w:r>
      <w:r>
        <w:rPr>
          <w:rFonts w:eastAsia="Times New Roman"/>
          <w:lang w:val="en"/>
        </w:rPr>
        <w:fldChar w:fldCharType="end"/>
      </w:r>
      <w:r>
        <w:rPr>
          <w:rFonts w:eastAsia="Times New Roman"/>
          <w:lang w:val="en"/>
        </w:rPr>
        <w:t>.</w:t>
      </w:r>
    </w:p>
    <w:p w14:paraId="66F44224" w14:textId="77777777" w:rsidR="00000000" w:rsidRDefault="0094571A">
      <w:pPr>
        <w:pStyle w:val="NormalWeb"/>
        <w:rPr>
          <w:lang w:val="en"/>
        </w:rPr>
      </w:pPr>
      <w:r>
        <w:rPr>
          <w:lang w:val="en"/>
        </w:rPr>
        <w:t xml:space="preserve">This document serves as an umbrella for the W3C </w:t>
      </w:r>
      <w:proofErr w:type="spellStart"/>
      <w:r>
        <w:rPr>
          <w:lang w:val="en"/>
        </w:rPr>
        <w:t>WoT</w:t>
      </w:r>
      <w:proofErr w:type="spellEnd"/>
      <w:r>
        <w:rPr>
          <w:lang w:val="en"/>
        </w:rPr>
        <w:t xml:space="preserve"> draft specifications and defines the basics such as terminology and the underlying abstract architecture of the W3C Web of Things. In particular, the purpose of this document is</w:t>
      </w:r>
      <w:r>
        <w:rPr>
          <w:lang w:val="en"/>
        </w:rPr>
        <w:t xml:space="preserve"> to provide </w:t>
      </w:r>
    </w:p>
    <w:p w14:paraId="439A41C2" w14:textId="77777777" w:rsidR="00000000" w:rsidRDefault="0094571A">
      <w:pPr>
        <w:numPr>
          <w:ilvl w:val="0"/>
          <w:numId w:val="2"/>
        </w:numPr>
        <w:spacing w:before="100" w:beforeAutospacing="1" w:after="100" w:afterAutospacing="1"/>
        <w:rPr>
          <w:rFonts w:eastAsia="Times New Roman"/>
          <w:lang w:val="en"/>
        </w:rPr>
        <w:pPrChange w:id="3" w:author="combined PRs" w:date="2019-01-23T11:48:00Z">
          <w:pPr>
            <w:numPr>
              <w:numId w:val="40"/>
            </w:numPr>
            <w:tabs>
              <w:tab w:val="num" w:pos="720"/>
            </w:tabs>
            <w:spacing w:before="100" w:beforeAutospacing="1" w:after="100" w:afterAutospacing="1"/>
            <w:ind w:left="720" w:hanging="360"/>
          </w:pPr>
        </w:pPrChange>
      </w:pPr>
      <w:r>
        <w:rPr>
          <w:rFonts w:eastAsia="Times New Roman"/>
          <w:lang w:val="en"/>
        </w:rPr>
        <w:t xml:space="preserve">a set of use cases that lead to the W3C </w:t>
      </w:r>
      <w:proofErr w:type="spellStart"/>
      <w:r>
        <w:rPr>
          <w:rFonts w:eastAsia="Times New Roman"/>
          <w:lang w:val="en"/>
        </w:rPr>
        <w:t>WoT</w:t>
      </w:r>
      <w:proofErr w:type="spellEnd"/>
      <w:r>
        <w:rPr>
          <w:rFonts w:eastAsia="Times New Roman"/>
          <w:lang w:val="en"/>
        </w:rPr>
        <w:t xml:space="preserve"> Architecture, </w:t>
      </w:r>
    </w:p>
    <w:p w14:paraId="0FD991C9" w14:textId="77777777" w:rsidR="00000000" w:rsidRDefault="0094571A">
      <w:pPr>
        <w:numPr>
          <w:ilvl w:val="0"/>
          <w:numId w:val="2"/>
        </w:numPr>
        <w:spacing w:before="100" w:beforeAutospacing="1" w:after="100" w:afterAutospacing="1"/>
        <w:rPr>
          <w:rFonts w:eastAsia="Times New Roman"/>
          <w:lang w:val="en"/>
        </w:rPr>
        <w:pPrChange w:id="4" w:author="combined PRs" w:date="2019-01-23T11:48:00Z">
          <w:pPr>
            <w:numPr>
              <w:numId w:val="40"/>
            </w:numPr>
            <w:tabs>
              <w:tab w:val="num" w:pos="720"/>
            </w:tabs>
            <w:spacing w:before="100" w:beforeAutospacing="1" w:after="100" w:afterAutospacing="1"/>
            <w:ind w:left="720" w:hanging="360"/>
          </w:pPr>
        </w:pPrChange>
      </w:pPr>
      <w:r>
        <w:rPr>
          <w:rFonts w:eastAsia="Times New Roman"/>
          <w:lang w:val="en"/>
        </w:rPr>
        <w:lastRenderedPageBreak/>
        <w:t xml:space="preserve">a set of requirements for </w:t>
      </w:r>
      <w:proofErr w:type="spellStart"/>
      <w:r>
        <w:rPr>
          <w:rFonts w:eastAsia="Times New Roman"/>
          <w:lang w:val="en"/>
        </w:rPr>
        <w:t>WoT</w:t>
      </w:r>
      <w:proofErr w:type="spellEnd"/>
      <w:r>
        <w:rPr>
          <w:rFonts w:eastAsia="Times New Roman"/>
          <w:lang w:val="en"/>
        </w:rPr>
        <w:t xml:space="preserve"> implementations,</w:t>
      </w:r>
    </w:p>
    <w:p w14:paraId="28BA8B7C" w14:textId="77777777" w:rsidR="00000000" w:rsidRDefault="0094571A">
      <w:pPr>
        <w:numPr>
          <w:ilvl w:val="0"/>
          <w:numId w:val="2"/>
        </w:numPr>
        <w:spacing w:before="100" w:beforeAutospacing="1" w:after="100" w:afterAutospacing="1"/>
        <w:rPr>
          <w:rFonts w:eastAsia="Times New Roman"/>
          <w:lang w:val="en"/>
        </w:rPr>
        <w:pPrChange w:id="5" w:author="combined PRs" w:date="2019-01-23T11:48:00Z">
          <w:pPr>
            <w:numPr>
              <w:numId w:val="40"/>
            </w:numPr>
            <w:tabs>
              <w:tab w:val="num" w:pos="720"/>
            </w:tabs>
            <w:spacing w:before="100" w:beforeAutospacing="1" w:after="100" w:afterAutospacing="1"/>
            <w:ind w:left="720" w:hanging="360"/>
          </w:pPr>
        </w:pPrChange>
      </w:pPr>
      <w:r>
        <w:rPr>
          <w:rFonts w:eastAsia="Times New Roman"/>
          <w:lang w:val="en"/>
        </w:rPr>
        <w:t xml:space="preserve">an overview of the </w:t>
      </w:r>
      <w:proofErr w:type="spellStart"/>
      <w:r>
        <w:rPr>
          <w:rFonts w:eastAsia="Times New Roman"/>
          <w:lang w:val="en"/>
        </w:rPr>
        <w:t>WoT</w:t>
      </w:r>
      <w:proofErr w:type="spellEnd"/>
      <w:r>
        <w:rPr>
          <w:rFonts w:eastAsia="Times New Roman"/>
          <w:lang w:val="en"/>
        </w:rPr>
        <w:t xml:space="preserve"> building blocks being standardized and their interplay,</w:t>
      </w:r>
    </w:p>
    <w:p w14:paraId="1785E81F" w14:textId="77777777" w:rsidR="00000000" w:rsidRDefault="0094571A">
      <w:pPr>
        <w:numPr>
          <w:ilvl w:val="0"/>
          <w:numId w:val="2"/>
        </w:numPr>
        <w:spacing w:before="100" w:beforeAutospacing="1" w:after="100" w:afterAutospacing="1"/>
        <w:rPr>
          <w:rFonts w:eastAsia="Times New Roman"/>
          <w:lang w:val="en"/>
        </w:rPr>
        <w:pPrChange w:id="6" w:author="combined PRs" w:date="2019-01-23T11:48:00Z">
          <w:pPr>
            <w:numPr>
              <w:numId w:val="40"/>
            </w:numPr>
            <w:tabs>
              <w:tab w:val="num" w:pos="720"/>
            </w:tabs>
            <w:spacing w:before="100" w:beforeAutospacing="1" w:after="100" w:afterAutospacing="1"/>
            <w:ind w:left="720" w:hanging="360"/>
          </w:pPr>
        </w:pPrChange>
      </w:pPr>
      <w:r>
        <w:rPr>
          <w:rFonts w:eastAsia="Times New Roman"/>
          <w:lang w:val="en"/>
        </w:rPr>
        <w:t>a guideline to map the abstract architecture to software s</w:t>
      </w:r>
      <w:r>
        <w:rPr>
          <w:rFonts w:eastAsia="Times New Roman"/>
          <w:lang w:val="en"/>
        </w:rPr>
        <w:t>tacks and hardware components,</w:t>
      </w:r>
    </w:p>
    <w:p w14:paraId="07269919" w14:textId="77777777" w:rsidR="00000000" w:rsidRDefault="0094571A">
      <w:pPr>
        <w:numPr>
          <w:ilvl w:val="0"/>
          <w:numId w:val="2"/>
        </w:numPr>
        <w:spacing w:before="100" w:beforeAutospacing="1" w:after="100" w:afterAutospacing="1"/>
        <w:rPr>
          <w:rFonts w:eastAsia="Times New Roman"/>
          <w:lang w:val="en"/>
        </w:rPr>
        <w:pPrChange w:id="7" w:author="combined PRs" w:date="2019-01-23T11:48:00Z">
          <w:pPr>
            <w:numPr>
              <w:numId w:val="40"/>
            </w:numPr>
            <w:tabs>
              <w:tab w:val="num" w:pos="720"/>
            </w:tabs>
            <w:spacing w:before="100" w:beforeAutospacing="1" w:after="100" w:afterAutospacing="1"/>
            <w:ind w:left="720" w:hanging="360"/>
          </w:pPr>
        </w:pPrChange>
      </w:pPr>
      <w:r>
        <w:rPr>
          <w:rFonts w:eastAsia="Times New Roman"/>
          <w:lang w:val="en"/>
        </w:rPr>
        <w:t xml:space="preserve">and security considerations to be aware of when implementing </w:t>
      </w:r>
      <w:proofErr w:type="spellStart"/>
      <w:r>
        <w:rPr>
          <w:rFonts w:eastAsia="Times New Roman"/>
          <w:lang w:val="en"/>
        </w:rPr>
        <w:t>WoT</w:t>
      </w:r>
      <w:proofErr w:type="spellEnd"/>
      <w:r>
        <w:rPr>
          <w:rFonts w:eastAsia="Times New Roman"/>
          <w:lang w:val="en"/>
        </w:rPr>
        <w:t xml:space="preserve"> building blocks.</w:t>
      </w:r>
    </w:p>
    <w:p w14:paraId="6ECC1185" w14:textId="77777777" w:rsidR="00000000" w:rsidRDefault="0094571A">
      <w:pPr>
        <w:pStyle w:val="Heading2"/>
        <w:rPr>
          <w:rFonts w:eastAsia="Times New Roman"/>
          <w:lang w:val="en"/>
        </w:rPr>
      </w:pPr>
      <w:r>
        <w:rPr>
          <w:rFonts w:eastAsia="Times New Roman"/>
          <w:lang w:val="en"/>
        </w:rPr>
        <w:t>Terminology</w:t>
      </w:r>
    </w:p>
    <w:p w14:paraId="25C9196C" w14:textId="77777777" w:rsidR="00000000" w:rsidRDefault="0094571A">
      <w:pPr>
        <w:pStyle w:val="NormalWeb"/>
        <w:rPr>
          <w:lang w:val="en"/>
        </w:rPr>
      </w:pPr>
      <w:r>
        <w:rPr>
          <w:lang w:val="en"/>
        </w:rPr>
        <w:t xml:space="preserve">This document uses the following terms as defined here. The </w:t>
      </w:r>
      <w:proofErr w:type="spellStart"/>
      <w:r>
        <w:rPr>
          <w:lang w:val="en"/>
        </w:rPr>
        <w:t>WoT</w:t>
      </w:r>
      <w:proofErr w:type="spellEnd"/>
      <w:r>
        <w:rPr>
          <w:lang w:val="en"/>
        </w:rPr>
        <w:t xml:space="preserve"> prefix is used to avoid ambiguity for terms that are defined specif</w:t>
      </w:r>
      <w:r>
        <w:rPr>
          <w:lang w:val="en"/>
        </w:rPr>
        <w:t xml:space="preserve">ically for Web of Things concepts. </w:t>
      </w:r>
    </w:p>
    <w:p w14:paraId="2EE112B0" w14:textId="631AF757" w:rsidR="00000000" w:rsidRDefault="0094571A">
      <w:pPr>
        <w:pStyle w:val="ednote"/>
        <w:rPr>
          <w:lang w:val="en"/>
        </w:rPr>
      </w:pPr>
      <w:del w:id="8" w:author="combined PRs" w:date="2019-01-23T11:48:00Z">
        <w:r>
          <w:rPr>
            <w:lang w:val="en"/>
          </w:rPr>
          <w:delText xml:space="preserve">Please refer to </w:delText>
        </w:r>
        <w:r>
          <w:rPr>
            <w:lang w:val="en"/>
          </w:rPr>
          <w:fldChar w:fldCharType="begin"/>
        </w:r>
        <w:r>
          <w:rPr>
            <w:lang w:val="en"/>
          </w:rPr>
          <w:delInstrText xml:space="preserve"> </w:delInstrText>
        </w:r>
        <w:r>
          <w:rPr>
            <w:lang w:val="en"/>
          </w:rPr>
          <w:delInstrText>HYPERLINK "https://github.com/w3c/wot-architecture/blob/master/terminology.md"</w:delInstrText>
        </w:r>
        <w:r>
          <w:rPr>
            <w:lang w:val="en"/>
          </w:rPr>
          <w:delInstrText xml:space="preserve"> </w:delInstrText>
        </w:r>
        <w:r>
          <w:rPr>
            <w:lang w:val="en"/>
          </w:rPr>
          <w:fldChar w:fldCharType="separate"/>
        </w:r>
        <w:r>
          <w:rPr>
            <w:rStyle w:val="Hyperlink"/>
            <w:lang w:val="en"/>
          </w:rPr>
          <w:delText>this markdown file</w:delText>
        </w:r>
        <w:r>
          <w:rPr>
            <w:lang w:val="en"/>
          </w:rPr>
          <w:fldChar w:fldCharType="end"/>
        </w:r>
        <w:r>
          <w:rPr>
            <w:lang w:val="en"/>
          </w:rPr>
          <w:delText>.</w:delText>
        </w:r>
      </w:del>
      <w:ins w:id="9" w:author="combined PRs" w:date="2019-01-23T11:48:00Z">
        <w:r>
          <w:rPr>
            <w:lang w:val="en"/>
          </w:rPr>
          <w:t xml:space="preserve">Please refer to </w:t>
        </w:r>
        <w:r>
          <w:rPr>
            <w:lang w:val="en"/>
          </w:rPr>
          <w:fldChar w:fldCharType="begin"/>
        </w:r>
        <w:r w:rsidR="000545F1">
          <w:rPr>
            <w:lang w:val="en"/>
          </w:rPr>
          <w:instrText>HYPERLINK "file:///Users/mike-work/git/mlagally/wot-architecture/proposals/terminology.md"</w:instrText>
        </w:r>
        <w:r w:rsidR="000545F1">
          <w:rPr>
            <w:lang w:val="en"/>
          </w:rPr>
        </w:r>
        <w:r>
          <w:rPr>
            <w:lang w:val="en"/>
          </w:rPr>
          <w:fldChar w:fldCharType="separate"/>
        </w:r>
        <w:r>
          <w:rPr>
            <w:rStyle w:val="Hyperlink"/>
            <w:lang w:val="en"/>
          </w:rPr>
          <w:t>this markdown file</w:t>
        </w:r>
        <w:r>
          <w:rPr>
            <w:lang w:val="en"/>
          </w:rPr>
          <w:fldChar w:fldCharType="end"/>
        </w:r>
        <w:r>
          <w:rPr>
            <w:lang w:val="en"/>
          </w:rPr>
          <w:t>.</w:t>
        </w:r>
      </w:ins>
      <w:r>
        <w:rPr>
          <w:lang w:val="en"/>
        </w:rPr>
        <w:t xml:space="preserve"> Once the terminology definitions are stable, they will be included here. </w:t>
      </w:r>
    </w:p>
    <w:p w14:paraId="0B96A43C" w14:textId="77777777" w:rsidR="00000000" w:rsidRDefault="0094571A">
      <w:pPr>
        <w:rPr>
          <w:rFonts w:eastAsia="Times New Roman"/>
          <w:lang w:val="en"/>
        </w:rPr>
      </w:pPr>
      <w:r>
        <w:rPr>
          <w:rStyle w:val="HTMLDefinition"/>
          <w:rFonts w:eastAsia="Times New Roman"/>
          <w:lang w:val="en"/>
        </w:rPr>
        <w:t>Term</w:t>
      </w:r>
    </w:p>
    <w:p w14:paraId="2D27516A" w14:textId="77777777" w:rsidR="00000000" w:rsidRDefault="0094571A">
      <w:pPr>
        <w:ind w:left="720"/>
        <w:rPr>
          <w:rFonts w:eastAsia="Times New Roman"/>
          <w:lang w:val="en"/>
        </w:rPr>
      </w:pPr>
      <w:r>
        <w:rPr>
          <w:rFonts w:eastAsia="Times New Roman"/>
          <w:lang w:val="en"/>
        </w:rPr>
        <w:t>Definition</w:t>
      </w:r>
    </w:p>
    <w:p w14:paraId="586B0B26" w14:textId="77777777" w:rsidR="00000000" w:rsidRDefault="0094571A">
      <w:pPr>
        <w:pStyle w:val="Heading2"/>
        <w:rPr>
          <w:ins w:id="10" w:author="combined PRs" w:date="2019-01-23T11:48:00Z"/>
          <w:rFonts w:eastAsia="Times New Roman"/>
          <w:lang w:val="en"/>
        </w:rPr>
      </w:pPr>
      <w:ins w:id="11" w:author="combined PRs" w:date="2019-01-23T11:48:00Z">
        <w:r>
          <w:rPr>
            <w:rFonts w:eastAsia="Times New Roman"/>
            <w:lang w:val="en"/>
          </w:rPr>
          <w:t>Terminology imported by Toru Kawaguchi</w:t>
        </w:r>
      </w:ins>
    </w:p>
    <w:p w14:paraId="1D97A120" w14:textId="77777777" w:rsidR="00000000" w:rsidRDefault="0094571A">
      <w:pPr>
        <w:pStyle w:val="NormalWeb"/>
        <w:rPr>
          <w:ins w:id="12" w:author="combined PRs" w:date="2019-01-23T11:48:00Z"/>
          <w:lang w:val="en"/>
        </w:rPr>
      </w:pPr>
      <w:ins w:id="13" w:author="combined PRs" w:date="2019-01-23T11:48:00Z">
        <w:r>
          <w:rPr>
            <w:lang w:val="en"/>
          </w:rPr>
          <w:t>This documen</w:t>
        </w:r>
        <w:r>
          <w:rPr>
            <w:lang w:val="en"/>
          </w:rPr>
          <w:t xml:space="preserve">t uses the following terms as defined here. The </w:t>
        </w:r>
        <w:proofErr w:type="spellStart"/>
        <w:r>
          <w:rPr>
            <w:lang w:val="en"/>
          </w:rPr>
          <w:t>WoT</w:t>
        </w:r>
        <w:proofErr w:type="spellEnd"/>
        <w:r>
          <w:rPr>
            <w:lang w:val="en"/>
          </w:rPr>
          <w:t xml:space="preserve"> prefix is used to avoid ambiguity for terms that are defined specifically for Web of Things concepts. </w:t>
        </w:r>
      </w:ins>
    </w:p>
    <w:p w14:paraId="5D0D06D0" w14:textId="77777777" w:rsidR="00000000" w:rsidRDefault="0094571A">
      <w:pPr>
        <w:rPr>
          <w:ins w:id="14" w:author="combined PRs" w:date="2019-01-23T11:48:00Z"/>
          <w:rFonts w:eastAsia="Times New Roman"/>
          <w:lang w:val="en"/>
        </w:rPr>
      </w:pPr>
      <w:ins w:id="15" w:author="combined PRs" w:date="2019-01-23T11:48:00Z">
        <w:r>
          <w:rPr>
            <w:rStyle w:val="HTMLDefinition"/>
            <w:rFonts w:eastAsia="Times New Roman"/>
            <w:lang w:val="en"/>
          </w:rPr>
          <w:t>Action</w:t>
        </w:r>
      </w:ins>
    </w:p>
    <w:p w14:paraId="57CB509F" w14:textId="77777777" w:rsidR="00000000" w:rsidRDefault="0094571A">
      <w:pPr>
        <w:ind w:left="720"/>
        <w:rPr>
          <w:ins w:id="16" w:author="combined PRs" w:date="2019-01-23T11:48:00Z"/>
          <w:rFonts w:eastAsia="Times New Roman"/>
          <w:lang w:val="en"/>
        </w:rPr>
      </w:pPr>
      <w:ins w:id="17" w:author="combined PRs" w:date="2019-01-23T11:48:00Z">
        <w:r>
          <w:rPr>
            <w:rFonts w:eastAsia="Times New Roman"/>
            <w:lang w:val="en"/>
          </w:rPr>
          <w:t>An Interaction Pattern to invoke procedure on a Thing, potentially a long running physical pro</w:t>
        </w:r>
        <w:r>
          <w:rPr>
            <w:rFonts w:eastAsia="Times New Roman"/>
            <w:lang w:val="en"/>
          </w:rPr>
          <w:t>cess (e.g., lowering of window blinds).</w:t>
        </w:r>
      </w:ins>
    </w:p>
    <w:p w14:paraId="2DE0D5A7" w14:textId="77777777" w:rsidR="00000000" w:rsidRDefault="0094571A">
      <w:pPr>
        <w:rPr>
          <w:ins w:id="18" w:author="combined PRs" w:date="2019-01-23T11:48:00Z"/>
          <w:rFonts w:eastAsia="Times New Roman"/>
          <w:lang w:val="en"/>
        </w:rPr>
      </w:pPr>
      <w:ins w:id="19" w:author="combined PRs" w:date="2019-01-23T11:48:00Z">
        <w:r>
          <w:rPr>
            <w:rStyle w:val="HTMLDefinition"/>
            <w:rFonts w:eastAsia="Times New Roman"/>
            <w:lang w:val="en"/>
          </w:rPr>
          <w:t>Application</w:t>
        </w:r>
      </w:ins>
    </w:p>
    <w:p w14:paraId="2571451B" w14:textId="77777777" w:rsidR="00000000" w:rsidRDefault="0094571A">
      <w:pPr>
        <w:ind w:left="720"/>
        <w:rPr>
          <w:ins w:id="20" w:author="combined PRs" w:date="2019-01-23T11:48:00Z"/>
          <w:rFonts w:eastAsia="Times New Roman"/>
          <w:lang w:val="en"/>
        </w:rPr>
      </w:pPr>
      <w:ins w:id="21" w:author="combined PRs" w:date="2019-01-23T11:48:00Z">
        <w:r>
          <w:rPr>
            <w:rFonts w:eastAsia="Times New Roman"/>
            <w:lang w:val="en"/>
          </w:rPr>
          <w:t xml:space="preserve">A running or periodically running process that consumes one or more Things (read and processes </w:t>
        </w:r>
        <w:proofErr w:type="gramStart"/>
        <w:r>
          <w:rPr>
            <w:rFonts w:eastAsia="Times New Roman"/>
            <w:lang w:val="en"/>
          </w:rPr>
          <w:t>there</w:t>
        </w:r>
        <w:proofErr w:type="gramEnd"/>
        <w:r>
          <w:rPr>
            <w:rFonts w:eastAsia="Times New Roman"/>
            <w:lang w:val="en"/>
          </w:rPr>
          <w:t xml:space="preserve"> data, control their state) and/or exposes one or more Things (provide access to locally gathered data or computed from consumed Things, provide remote cont</w:t>
        </w:r>
        <w:r>
          <w:rPr>
            <w:rFonts w:eastAsia="Times New Roman"/>
            <w:lang w:val="en"/>
          </w:rPr>
          <w:t>rol and management interfaces). The application can be implemented using the Scripting API or native platform APIs. The application may also be distributed over multiple Things and other hosts.</w:t>
        </w:r>
      </w:ins>
    </w:p>
    <w:p w14:paraId="0574E3B2" w14:textId="77777777" w:rsidR="00000000" w:rsidRDefault="0094571A">
      <w:pPr>
        <w:rPr>
          <w:ins w:id="22" w:author="combined PRs" w:date="2019-01-23T11:48:00Z"/>
          <w:rFonts w:eastAsia="Times New Roman"/>
          <w:lang w:val="en"/>
        </w:rPr>
      </w:pPr>
      <w:ins w:id="23" w:author="combined PRs" w:date="2019-01-23T11:48:00Z">
        <w:r>
          <w:rPr>
            <w:rStyle w:val="HTMLDefinition"/>
            <w:rFonts w:eastAsia="Times New Roman"/>
            <w:lang w:val="en"/>
          </w:rPr>
          <w:t>Binding Templates</w:t>
        </w:r>
      </w:ins>
    </w:p>
    <w:p w14:paraId="704FD0B1" w14:textId="77777777" w:rsidR="00000000" w:rsidRDefault="0094571A">
      <w:pPr>
        <w:ind w:left="720"/>
        <w:rPr>
          <w:ins w:id="24" w:author="combined PRs" w:date="2019-01-23T11:48:00Z"/>
          <w:rFonts w:eastAsia="Times New Roman"/>
          <w:lang w:val="en"/>
        </w:rPr>
      </w:pPr>
      <w:ins w:id="25" w:author="combined PRs" w:date="2019-01-23T11:48:00Z">
        <w:r>
          <w:rPr>
            <w:rFonts w:eastAsia="Times New Roman"/>
            <w:lang w:val="en"/>
          </w:rPr>
          <w:t>A re-usable collection of blueprints for the</w:t>
        </w:r>
        <w:r>
          <w:rPr>
            <w:rFonts w:eastAsia="Times New Roman"/>
            <w:lang w:val="en"/>
          </w:rPr>
          <w:t xml:space="preserve"> communication with different IoT platforms. The blueprints </w:t>
        </w:r>
        <w:proofErr w:type="gramStart"/>
        <w:r>
          <w:rPr>
            <w:rFonts w:eastAsia="Times New Roman"/>
            <w:lang w:val="en"/>
          </w:rPr>
          <w:t>includes</w:t>
        </w:r>
        <w:proofErr w:type="gramEnd"/>
        <w:r>
          <w:rPr>
            <w:rFonts w:eastAsia="Times New Roman"/>
            <w:lang w:val="en"/>
          </w:rPr>
          <w:t xml:space="preserve"> the required vocabulary for the Thing Description to map Interactions to platform-specific messages as well as implementation notes for the required protocol stacks or dedicated communica</w:t>
        </w:r>
        <w:r>
          <w:rPr>
            <w:rFonts w:eastAsia="Times New Roman"/>
            <w:lang w:val="en"/>
          </w:rPr>
          <w:t>tion drivers.</w:t>
        </w:r>
      </w:ins>
    </w:p>
    <w:p w14:paraId="41061CDF" w14:textId="77777777" w:rsidR="00000000" w:rsidRDefault="0094571A">
      <w:pPr>
        <w:rPr>
          <w:ins w:id="26" w:author="combined PRs" w:date="2019-01-23T11:48:00Z"/>
          <w:rFonts w:eastAsia="Times New Roman"/>
          <w:lang w:val="en"/>
        </w:rPr>
      </w:pPr>
      <w:ins w:id="27" w:author="combined PRs" w:date="2019-01-23T11:48:00Z">
        <w:r>
          <w:rPr>
            <w:rStyle w:val="HTMLDefinition"/>
            <w:rFonts w:eastAsia="Times New Roman"/>
            <w:lang w:val="en"/>
          </w:rPr>
          <w:t>Client API</w:t>
        </w:r>
      </w:ins>
    </w:p>
    <w:p w14:paraId="228E798B" w14:textId="77777777" w:rsidR="00000000" w:rsidRDefault="0094571A">
      <w:pPr>
        <w:ind w:left="720"/>
        <w:rPr>
          <w:ins w:id="28" w:author="combined PRs" w:date="2019-01-23T11:48:00Z"/>
          <w:rFonts w:eastAsia="Times New Roman"/>
          <w:lang w:val="en"/>
        </w:rPr>
      </w:pPr>
      <w:ins w:id="29" w:author="combined PRs" w:date="2019-01-23T11:48:00Z">
        <w:r>
          <w:rPr>
            <w:rFonts w:eastAsia="Times New Roman"/>
            <w:lang w:val="en"/>
          </w:rPr>
          <w:t>Programming interface that allows scripts to access remote Things over the network, local Things in a different execution environment, or directly attached hardware (which is abstracted as Things).</w:t>
        </w:r>
      </w:ins>
    </w:p>
    <w:p w14:paraId="4ED99DDD" w14:textId="77777777" w:rsidR="00000000" w:rsidRDefault="0094571A">
      <w:pPr>
        <w:rPr>
          <w:ins w:id="30" w:author="combined PRs" w:date="2019-01-23T11:48:00Z"/>
          <w:rFonts w:eastAsia="Times New Roman"/>
          <w:lang w:val="en"/>
        </w:rPr>
      </w:pPr>
      <w:ins w:id="31" w:author="combined PRs" w:date="2019-01-23T11:48:00Z">
        <w:r>
          <w:rPr>
            <w:rStyle w:val="HTMLDefinition"/>
            <w:rFonts w:eastAsia="Times New Roman"/>
            <w:lang w:val="en"/>
          </w:rPr>
          <w:t>to consume a Thing</w:t>
        </w:r>
      </w:ins>
    </w:p>
    <w:p w14:paraId="0D8A155C" w14:textId="77777777" w:rsidR="00000000" w:rsidRDefault="0094571A">
      <w:pPr>
        <w:ind w:left="720"/>
        <w:rPr>
          <w:ins w:id="32" w:author="combined PRs" w:date="2019-01-23T11:48:00Z"/>
          <w:rFonts w:eastAsia="Times New Roman"/>
          <w:lang w:val="en"/>
        </w:rPr>
      </w:pPr>
      <w:ins w:id="33" w:author="combined PRs" w:date="2019-01-23T11:48:00Z">
        <w:r>
          <w:rPr>
            <w:rFonts w:eastAsia="Times New Roman"/>
            <w:lang w:val="en"/>
          </w:rPr>
          <w:t>To read in a T</w:t>
        </w:r>
        <w:r>
          <w:rPr>
            <w:rFonts w:eastAsia="Times New Roman"/>
            <w:lang w:val="en"/>
          </w:rPr>
          <w:t>hing Description and create a Consumed Thing software object for the application in the local runtime environment.</w:t>
        </w:r>
      </w:ins>
    </w:p>
    <w:p w14:paraId="05621762" w14:textId="77777777" w:rsidR="00000000" w:rsidRDefault="0094571A">
      <w:pPr>
        <w:rPr>
          <w:ins w:id="34" w:author="combined PRs" w:date="2019-01-23T11:48:00Z"/>
          <w:rFonts w:eastAsia="Times New Roman"/>
          <w:lang w:val="en"/>
        </w:rPr>
      </w:pPr>
      <w:ins w:id="35" w:author="combined PRs" w:date="2019-01-23T11:48:00Z">
        <w:r>
          <w:rPr>
            <w:rStyle w:val="HTMLDefinition"/>
            <w:rFonts w:eastAsia="Times New Roman"/>
            <w:lang w:val="en"/>
          </w:rPr>
          <w:t>Consumed Thing</w:t>
        </w:r>
      </w:ins>
    </w:p>
    <w:p w14:paraId="1F27BD7B" w14:textId="77777777" w:rsidR="00000000" w:rsidRDefault="0094571A">
      <w:pPr>
        <w:ind w:left="720"/>
        <w:rPr>
          <w:ins w:id="36" w:author="combined PRs" w:date="2019-01-23T11:48:00Z"/>
          <w:rFonts w:eastAsia="Times New Roman"/>
          <w:lang w:val="en"/>
        </w:rPr>
      </w:pPr>
      <w:ins w:id="37" w:author="combined PRs" w:date="2019-01-23T11:48:00Z">
        <w:r>
          <w:rPr>
            <w:rFonts w:eastAsia="Times New Roman"/>
            <w:lang w:val="en"/>
          </w:rPr>
          <w:t xml:space="preserve">A software object instance created through the </w:t>
        </w:r>
        <w:proofErr w:type="spellStart"/>
        <w:r>
          <w:rPr>
            <w:rFonts w:eastAsia="Times New Roman"/>
            <w:lang w:val="en"/>
          </w:rPr>
          <w:t>WoT</w:t>
        </w:r>
        <w:proofErr w:type="spellEnd"/>
        <w:r>
          <w:rPr>
            <w:rFonts w:eastAsia="Times New Roman"/>
            <w:lang w:val="en"/>
          </w:rPr>
          <w:t xml:space="preserve"> object of the Scripting API that represents a remote Thing used by the loca</w:t>
        </w:r>
        <w:r>
          <w:rPr>
            <w:rFonts w:eastAsia="Times New Roman"/>
            <w:lang w:val="en"/>
          </w:rPr>
          <w:t xml:space="preserve">l application. It is defined by the </w:t>
        </w:r>
        <w:proofErr w:type="spellStart"/>
        <w:r>
          <w:rPr>
            <w:rFonts w:eastAsia="Times New Roman"/>
            <w:lang w:val="en"/>
          </w:rPr>
          <w:t>ConsumedThing</w:t>
        </w:r>
        <w:proofErr w:type="spellEnd"/>
        <w:r>
          <w:rPr>
            <w:rFonts w:eastAsia="Times New Roman"/>
            <w:lang w:val="en"/>
          </w:rPr>
          <w:t xml:space="preserve"> interface of the </w:t>
        </w:r>
        <w:proofErr w:type="spellStart"/>
        <w:r>
          <w:rPr>
            <w:rFonts w:eastAsia="Times New Roman"/>
            <w:lang w:val="en"/>
          </w:rPr>
          <w:t>WoT</w:t>
        </w:r>
        <w:proofErr w:type="spellEnd"/>
        <w:r>
          <w:rPr>
            <w:rFonts w:eastAsia="Times New Roman"/>
            <w:lang w:val="en"/>
          </w:rPr>
          <w:t xml:space="preserve"> Scripting API.</w:t>
        </w:r>
      </w:ins>
    </w:p>
    <w:p w14:paraId="529CD7F9" w14:textId="77777777" w:rsidR="00000000" w:rsidRDefault="0094571A">
      <w:pPr>
        <w:rPr>
          <w:ins w:id="38" w:author="combined PRs" w:date="2019-01-23T11:48:00Z"/>
          <w:rFonts w:eastAsia="Times New Roman"/>
          <w:lang w:val="en"/>
        </w:rPr>
      </w:pPr>
      <w:ins w:id="39" w:author="combined PRs" w:date="2019-01-23T11:48:00Z">
        <w:r>
          <w:rPr>
            <w:rStyle w:val="HTMLDefinition"/>
            <w:rFonts w:eastAsia="Times New Roman"/>
            <w:lang w:val="en"/>
          </w:rPr>
          <w:t>Discovery API</w:t>
        </w:r>
      </w:ins>
    </w:p>
    <w:p w14:paraId="66163F73" w14:textId="77777777" w:rsidR="00000000" w:rsidRDefault="0094571A">
      <w:pPr>
        <w:ind w:left="720"/>
        <w:rPr>
          <w:ins w:id="40" w:author="combined PRs" w:date="2019-01-23T11:48:00Z"/>
          <w:rFonts w:eastAsia="Times New Roman"/>
          <w:lang w:val="en"/>
        </w:rPr>
      </w:pPr>
      <w:ins w:id="41" w:author="combined PRs" w:date="2019-01-23T11:48:00Z">
        <w:r>
          <w:rPr>
            <w:rFonts w:eastAsia="Times New Roman"/>
            <w:lang w:val="en"/>
          </w:rPr>
          <w:lastRenderedPageBreak/>
          <w:t>Programming interface that allows scripts to discover other Things (local, nearby, or remote).</w:t>
        </w:r>
      </w:ins>
    </w:p>
    <w:p w14:paraId="7E8D105D" w14:textId="77777777" w:rsidR="00000000" w:rsidRDefault="0094571A">
      <w:pPr>
        <w:rPr>
          <w:ins w:id="42" w:author="combined PRs" w:date="2019-01-23T11:48:00Z"/>
          <w:rFonts w:eastAsia="Times New Roman"/>
          <w:lang w:val="en"/>
        </w:rPr>
      </w:pPr>
      <w:ins w:id="43" w:author="combined PRs" w:date="2019-01-23T11:48:00Z">
        <w:r>
          <w:rPr>
            <w:rStyle w:val="HTMLDefinition"/>
            <w:rFonts w:eastAsia="Times New Roman"/>
            <w:lang w:val="en"/>
          </w:rPr>
          <w:t>Domain-specific vocabulary</w:t>
        </w:r>
      </w:ins>
    </w:p>
    <w:p w14:paraId="04B9CE14" w14:textId="77777777" w:rsidR="00000000" w:rsidRDefault="0094571A">
      <w:pPr>
        <w:ind w:left="720"/>
        <w:rPr>
          <w:ins w:id="44" w:author="combined PRs" w:date="2019-01-23T11:48:00Z"/>
          <w:rFonts w:eastAsia="Times New Roman"/>
          <w:lang w:val="en"/>
        </w:rPr>
      </w:pPr>
      <w:ins w:id="45" w:author="combined PRs" w:date="2019-01-23T11:48:00Z">
        <w:r>
          <w:rPr>
            <w:rFonts w:eastAsia="Times New Roman"/>
            <w:lang w:val="en"/>
          </w:rPr>
          <w:t>Linked Data vocabulary that can be</w:t>
        </w:r>
        <w:r>
          <w:rPr>
            <w:rFonts w:eastAsia="Times New Roman"/>
            <w:lang w:val="en"/>
          </w:rPr>
          <w:t xml:space="preserve"> used in the </w:t>
        </w:r>
        <w:proofErr w:type="spellStart"/>
        <w:r>
          <w:rPr>
            <w:rFonts w:eastAsia="Times New Roman"/>
            <w:lang w:val="en"/>
          </w:rPr>
          <w:t>WoT</w:t>
        </w:r>
        <w:proofErr w:type="spellEnd"/>
        <w:r>
          <w:rPr>
            <w:rFonts w:eastAsia="Times New Roman"/>
            <w:lang w:val="en"/>
          </w:rPr>
          <w:t xml:space="preserve"> Thing </w:t>
        </w:r>
        <w:proofErr w:type="gramStart"/>
        <w:r>
          <w:rPr>
            <w:rFonts w:eastAsia="Times New Roman"/>
            <w:lang w:val="en"/>
          </w:rPr>
          <w:t>Description, but</w:t>
        </w:r>
        <w:proofErr w:type="gramEnd"/>
        <w:r>
          <w:rPr>
            <w:rFonts w:eastAsia="Times New Roman"/>
            <w:lang w:val="en"/>
          </w:rPr>
          <w:t xml:space="preserve"> is not defined by W3C </w:t>
        </w:r>
        <w:proofErr w:type="spellStart"/>
        <w:r>
          <w:rPr>
            <w:rFonts w:eastAsia="Times New Roman"/>
            <w:lang w:val="en"/>
          </w:rPr>
          <w:t>WoT</w:t>
        </w:r>
        <w:proofErr w:type="spellEnd"/>
        <w:r>
          <w:rPr>
            <w:rFonts w:eastAsia="Times New Roman"/>
            <w:lang w:val="en"/>
          </w:rPr>
          <w:t>.</w:t>
        </w:r>
      </w:ins>
    </w:p>
    <w:p w14:paraId="67238657" w14:textId="77777777" w:rsidR="00000000" w:rsidRDefault="0094571A">
      <w:pPr>
        <w:rPr>
          <w:ins w:id="46" w:author="combined PRs" w:date="2019-01-23T11:48:00Z"/>
          <w:rFonts w:eastAsia="Times New Roman"/>
          <w:lang w:val="en"/>
        </w:rPr>
      </w:pPr>
      <w:ins w:id="47" w:author="combined PRs" w:date="2019-01-23T11:48:00Z">
        <w:r>
          <w:rPr>
            <w:rStyle w:val="HTMLDefinition"/>
            <w:rFonts w:eastAsia="Times New Roman"/>
            <w:lang w:val="en"/>
          </w:rPr>
          <w:t>Event</w:t>
        </w:r>
      </w:ins>
    </w:p>
    <w:p w14:paraId="58E5B6D5" w14:textId="77777777" w:rsidR="00000000" w:rsidRDefault="0094571A">
      <w:pPr>
        <w:ind w:left="720"/>
        <w:rPr>
          <w:ins w:id="48" w:author="combined PRs" w:date="2019-01-23T11:48:00Z"/>
          <w:rFonts w:eastAsia="Times New Roman"/>
          <w:lang w:val="en"/>
        </w:rPr>
      </w:pPr>
      <w:ins w:id="49" w:author="combined PRs" w:date="2019-01-23T11:48:00Z">
        <w:r>
          <w:rPr>
            <w:rFonts w:eastAsia="Times New Roman"/>
            <w:lang w:val="en"/>
          </w:rPr>
          <w:t xml:space="preserve">An Interaction Pattern to subscribe to data pushed by a </w:t>
        </w:r>
        <w:proofErr w:type="spellStart"/>
        <w:r>
          <w:rPr>
            <w:rFonts w:eastAsia="Times New Roman"/>
            <w:lang w:val="en"/>
          </w:rPr>
          <w:t>WoT</w:t>
        </w:r>
        <w:proofErr w:type="spellEnd"/>
        <w:r>
          <w:rPr>
            <w:rFonts w:eastAsia="Times New Roman"/>
            <w:lang w:val="en"/>
          </w:rPr>
          <w:t xml:space="preserve"> Server. These can be stand-alone events such as an alarm, change-of-value notifications, or time series of data.</w:t>
        </w:r>
      </w:ins>
    </w:p>
    <w:p w14:paraId="7FA3F38C" w14:textId="77777777" w:rsidR="00000000" w:rsidRDefault="0094571A">
      <w:pPr>
        <w:rPr>
          <w:ins w:id="50" w:author="combined PRs" w:date="2019-01-23T11:48:00Z"/>
          <w:rFonts w:eastAsia="Times New Roman"/>
          <w:lang w:val="en"/>
        </w:rPr>
      </w:pPr>
      <w:ins w:id="51" w:author="combined PRs" w:date="2019-01-23T11:48:00Z">
        <w:r>
          <w:rPr>
            <w:rStyle w:val="HTMLDefinition"/>
            <w:rFonts w:eastAsia="Times New Roman"/>
            <w:lang w:val="en"/>
          </w:rPr>
          <w:t>Execution Environment</w:t>
        </w:r>
      </w:ins>
    </w:p>
    <w:p w14:paraId="4FC350D2" w14:textId="77777777" w:rsidR="00000000" w:rsidRDefault="0094571A">
      <w:pPr>
        <w:ind w:left="720"/>
        <w:rPr>
          <w:ins w:id="52" w:author="combined PRs" w:date="2019-01-23T11:48:00Z"/>
          <w:rFonts w:eastAsia="Times New Roman"/>
          <w:lang w:val="en"/>
        </w:rPr>
      </w:pPr>
      <w:ins w:id="53" w:author="combined PRs" w:date="2019-01-23T11:48:00Z">
        <w:r>
          <w:rPr>
            <w:rFonts w:eastAsia="Times New Roman"/>
            <w:lang w:val="en"/>
          </w:rPr>
          <w:t>A sandbox within the Runtime that isolates scripts running on the same Servient.</w:t>
        </w:r>
      </w:ins>
    </w:p>
    <w:p w14:paraId="13007803" w14:textId="77777777" w:rsidR="00000000" w:rsidRDefault="0094571A">
      <w:pPr>
        <w:rPr>
          <w:ins w:id="54" w:author="combined PRs" w:date="2019-01-23T11:48:00Z"/>
          <w:rFonts w:eastAsia="Times New Roman"/>
          <w:lang w:val="en"/>
        </w:rPr>
      </w:pPr>
      <w:ins w:id="55" w:author="combined PRs" w:date="2019-01-23T11:48:00Z">
        <w:r>
          <w:rPr>
            <w:rStyle w:val="HTMLDefinition"/>
            <w:rFonts w:eastAsia="Times New Roman"/>
            <w:lang w:val="en"/>
          </w:rPr>
          <w:t>to expose a Thing</w:t>
        </w:r>
      </w:ins>
    </w:p>
    <w:p w14:paraId="1408B7E6" w14:textId="77777777" w:rsidR="00000000" w:rsidRDefault="0094571A">
      <w:pPr>
        <w:ind w:left="720"/>
        <w:rPr>
          <w:ins w:id="56" w:author="combined PRs" w:date="2019-01-23T11:48:00Z"/>
          <w:rFonts w:eastAsia="Times New Roman"/>
          <w:lang w:val="en"/>
        </w:rPr>
      </w:pPr>
      <w:ins w:id="57" w:author="combined PRs" w:date="2019-01-23T11:48:00Z">
        <w:r>
          <w:rPr>
            <w:rFonts w:eastAsia="Times New Roman"/>
            <w:lang w:val="en"/>
          </w:rPr>
          <w:t>To create an Exposed Thing software object in the local runtime environment that enables the application to provide local state and cal</w:t>
        </w:r>
        <w:r>
          <w:rPr>
            <w:rFonts w:eastAsia="Times New Roman"/>
            <w:lang w:val="en"/>
          </w:rPr>
          <w:t>ls as Interactions over the network.</w:t>
        </w:r>
      </w:ins>
    </w:p>
    <w:p w14:paraId="2D83BDDC" w14:textId="77777777" w:rsidR="00000000" w:rsidRDefault="0094571A">
      <w:pPr>
        <w:rPr>
          <w:ins w:id="58" w:author="combined PRs" w:date="2019-01-23T11:48:00Z"/>
          <w:rFonts w:eastAsia="Times New Roman"/>
          <w:lang w:val="en"/>
        </w:rPr>
      </w:pPr>
      <w:ins w:id="59" w:author="combined PRs" w:date="2019-01-23T11:48:00Z">
        <w:r>
          <w:rPr>
            <w:rStyle w:val="HTMLDefinition"/>
            <w:rFonts w:eastAsia="Times New Roman"/>
            <w:lang w:val="en"/>
          </w:rPr>
          <w:t>Exposed Thing</w:t>
        </w:r>
      </w:ins>
    </w:p>
    <w:p w14:paraId="32176974" w14:textId="77777777" w:rsidR="00000000" w:rsidRDefault="0094571A">
      <w:pPr>
        <w:ind w:left="720"/>
        <w:rPr>
          <w:ins w:id="60" w:author="combined PRs" w:date="2019-01-23T11:48:00Z"/>
          <w:rFonts w:eastAsia="Times New Roman"/>
          <w:lang w:val="en"/>
        </w:rPr>
      </w:pPr>
      <w:ins w:id="61" w:author="combined PRs" w:date="2019-01-23T11:48:00Z">
        <w:r>
          <w:rPr>
            <w:rFonts w:eastAsia="Times New Roman"/>
            <w:lang w:val="en"/>
          </w:rPr>
          <w:t xml:space="preserve">A software object instance created through the Server API that is implemented locally and can be accessed over the network by remote </w:t>
        </w:r>
        <w:proofErr w:type="spellStart"/>
        <w:r>
          <w:rPr>
            <w:rFonts w:eastAsia="Times New Roman"/>
            <w:lang w:val="en"/>
          </w:rPr>
          <w:t>WoT</w:t>
        </w:r>
        <w:proofErr w:type="spellEnd"/>
        <w:r>
          <w:rPr>
            <w:rFonts w:eastAsia="Times New Roman"/>
            <w:lang w:val="en"/>
          </w:rPr>
          <w:t xml:space="preserve"> Clients. It is defined by the </w:t>
        </w:r>
        <w:proofErr w:type="spellStart"/>
        <w:r>
          <w:rPr>
            <w:rFonts w:eastAsia="Times New Roman"/>
            <w:lang w:val="en"/>
          </w:rPr>
          <w:t>ExposedThing</w:t>
        </w:r>
        <w:proofErr w:type="spellEnd"/>
        <w:r>
          <w:rPr>
            <w:rFonts w:eastAsia="Times New Roman"/>
            <w:lang w:val="en"/>
          </w:rPr>
          <w:t xml:space="preserve"> interface of the </w:t>
        </w:r>
        <w:proofErr w:type="spellStart"/>
        <w:r>
          <w:rPr>
            <w:rFonts w:eastAsia="Times New Roman"/>
            <w:lang w:val="en"/>
          </w:rPr>
          <w:t>WoT</w:t>
        </w:r>
        <w:proofErr w:type="spellEnd"/>
        <w:r>
          <w:rPr>
            <w:rFonts w:eastAsia="Times New Roman"/>
            <w:lang w:val="en"/>
          </w:rPr>
          <w:t xml:space="preserve"> Scri</w:t>
        </w:r>
        <w:r>
          <w:rPr>
            <w:rFonts w:eastAsia="Times New Roman"/>
            <w:lang w:val="en"/>
          </w:rPr>
          <w:t>pting API.</w:t>
        </w:r>
      </w:ins>
    </w:p>
    <w:p w14:paraId="47355A63" w14:textId="77777777" w:rsidR="00000000" w:rsidRDefault="0094571A">
      <w:pPr>
        <w:rPr>
          <w:ins w:id="62" w:author="combined PRs" w:date="2019-01-23T11:48:00Z"/>
          <w:rFonts w:eastAsia="Times New Roman"/>
          <w:lang w:val="en"/>
        </w:rPr>
      </w:pPr>
      <w:ins w:id="63" w:author="combined PRs" w:date="2019-01-23T11:48:00Z">
        <w:r>
          <w:rPr>
            <w:rStyle w:val="HTMLDefinition"/>
            <w:rFonts w:eastAsia="Times New Roman"/>
            <w:lang w:val="en"/>
          </w:rPr>
          <w:t>Interaction</w:t>
        </w:r>
      </w:ins>
    </w:p>
    <w:p w14:paraId="64D95A3C" w14:textId="77777777" w:rsidR="00000000" w:rsidRDefault="0094571A">
      <w:pPr>
        <w:ind w:left="720"/>
        <w:rPr>
          <w:ins w:id="64" w:author="combined PRs" w:date="2019-01-23T11:48:00Z"/>
          <w:rFonts w:eastAsia="Times New Roman"/>
          <w:lang w:val="en"/>
        </w:rPr>
      </w:pPr>
      <w:ins w:id="65" w:author="combined PRs" w:date="2019-01-23T11:48:00Z">
        <w:r>
          <w:rPr>
            <w:rFonts w:eastAsia="Times New Roman"/>
            <w:lang w:val="en"/>
          </w:rPr>
          <w:t>A functionality exposed by Thing that is defined by the TD Interaction Model.</w:t>
        </w:r>
      </w:ins>
    </w:p>
    <w:p w14:paraId="01679A93" w14:textId="77777777" w:rsidR="00000000" w:rsidRDefault="0094571A">
      <w:pPr>
        <w:rPr>
          <w:ins w:id="66" w:author="combined PRs" w:date="2019-01-23T11:48:00Z"/>
          <w:rFonts w:eastAsia="Times New Roman"/>
          <w:lang w:val="en"/>
        </w:rPr>
      </w:pPr>
      <w:ins w:id="67" w:author="combined PRs" w:date="2019-01-23T11:48:00Z">
        <w:r>
          <w:rPr>
            <w:rStyle w:val="HTMLDefinition"/>
            <w:rFonts w:eastAsia="Times New Roman"/>
            <w:lang w:val="en"/>
          </w:rPr>
          <w:t>Interaction Model</w:t>
        </w:r>
      </w:ins>
    </w:p>
    <w:p w14:paraId="7EA1A6A8" w14:textId="77777777" w:rsidR="00000000" w:rsidRDefault="0094571A">
      <w:pPr>
        <w:ind w:left="720"/>
        <w:rPr>
          <w:ins w:id="68" w:author="combined PRs" w:date="2019-01-23T11:48:00Z"/>
          <w:rFonts w:eastAsia="Times New Roman"/>
          <w:lang w:val="en"/>
        </w:rPr>
      </w:pPr>
      <w:ins w:id="69" w:author="combined PRs" w:date="2019-01-23T11:48:00Z">
        <w:r>
          <w:rPr>
            <w:rFonts w:eastAsia="Times New Roman"/>
            <w:lang w:val="en"/>
          </w:rPr>
          <w:t xml:space="preserve">A formal model that syntactically and semantically maps different network-facing interfaces (i.e., </w:t>
        </w:r>
        <w:proofErr w:type="spellStart"/>
        <w:r>
          <w:rPr>
            <w:rFonts w:eastAsia="Times New Roman"/>
            <w:lang w:val="en"/>
          </w:rPr>
          <w:t>WoT</w:t>
        </w:r>
        <w:proofErr w:type="spellEnd"/>
        <w:r>
          <w:rPr>
            <w:rFonts w:eastAsia="Times New Roman"/>
            <w:lang w:val="en"/>
          </w:rPr>
          <w:t xml:space="preserve"> Interfaces) to application-facing </w:t>
        </w:r>
        <w:r>
          <w:rPr>
            <w:rFonts w:eastAsia="Times New Roman"/>
            <w:lang w:val="en"/>
          </w:rPr>
          <w:t xml:space="preserve">interfaces (e.g., the Scripting API -- note that these can also be proprietary APIs when not implementing the </w:t>
        </w:r>
        <w:proofErr w:type="spellStart"/>
        <w:r>
          <w:rPr>
            <w:rFonts w:eastAsia="Times New Roman"/>
            <w:lang w:val="en"/>
          </w:rPr>
          <w:t>WoT</w:t>
        </w:r>
        <w:proofErr w:type="spellEnd"/>
        <w:r>
          <w:rPr>
            <w:rFonts w:eastAsia="Times New Roman"/>
            <w:lang w:val="en"/>
          </w:rPr>
          <w:t xml:space="preserve"> Runtime). The Thing Description is built around this model and connects it to Link Data vocabularies.</w:t>
        </w:r>
      </w:ins>
    </w:p>
    <w:p w14:paraId="1A837026" w14:textId="77777777" w:rsidR="00000000" w:rsidRDefault="0094571A">
      <w:pPr>
        <w:rPr>
          <w:ins w:id="70" w:author="combined PRs" w:date="2019-01-23T11:48:00Z"/>
          <w:rFonts w:eastAsia="Times New Roman"/>
          <w:lang w:val="en"/>
        </w:rPr>
      </w:pPr>
      <w:ins w:id="71" w:author="combined PRs" w:date="2019-01-23T11:48:00Z">
        <w:r>
          <w:rPr>
            <w:rStyle w:val="HTMLDefinition"/>
            <w:rFonts w:eastAsia="Times New Roman"/>
            <w:lang w:val="en"/>
          </w:rPr>
          <w:t>Interaction Pattern</w:t>
        </w:r>
      </w:ins>
    </w:p>
    <w:p w14:paraId="3F721D39" w14:textId="77777777" w:rsidR="00000000" w:rsidRDefault="0094571A">
      <w:pPr>
        <w:ind w:left="720"/>
        <w:rPr>
          <w:ins w:id="72" w:author="combined PRs" w:date="2019-01-23T11:48:00Z"/>
          <w:rFonts w:eastAsia="Times New Roman"/>
          <w:lang w:val="en"/>
        </w:rPr>
      </w:pPr>
      <w:ins w:id="73" w:author="combined PRs" w:date="2019-01-23T11:48:00Z">
        <w:r>
          <w:rPr>
            <w:rFonts w:eastAsia="Times New Roman"/>
            <w:lang w:val="en"/>
          </w:rPr>
          <w:t>A default solution t</w:t>
        </w:r>
        <w:r>
          <w:rPr>
            <w:rFonts w:eastAsia="Times New Roman"/>
            <w:lang w:val="en"/>
          </w:rPr>
          <w:t>o describe common Interactions: Property, Action, and Event.</w:t>
        </w:r>
      </w:ins>
    </w:p>
    <w:p w14:paraId="17D7EF1F" w14:textId="77777777" w:rsidR="00000000" w:rsidRDefault="0094571A">
      <w:pPr>
        <w:rPr>
          <w:ins w:id="74" w:author="combined PRs" w:date="2019-01-23T11:48:00Z"/>
          <w:rFonts w:eastAsia="Times New Roman"/>
          <w:lang w:val="en"/>
        </w:rPr>
      </w:pPr>
      <w:ins w:id="75" w:author="combined PRs" w:date="2019-01-23T11:48:00Z">
        <w:r>
          <w:rPr>
            <w:rStyle w:val="HTMLDefinition"/>
            <w:rFonts w:eastAsia="Times New Roman"/>
            <w:lang w:val="en"/>
          </w:rPr>
          <w:t>IoT platform</w:t>
        </w:r>
      </w:ins>
    </w:p>
    <w:p w14:paraId="51FD42D1" w14:textId="77777777" w:rsidR="00000000" w:rsidRDefault="0094571A">
      <w:pPr>
        <w:ind w:left="720"/>
        <w:rPr>
          <w:ins w:id="76" w:author="combined PRs" w:date="2019-01-23T11:48:00Z"/>
          <w:rFonts w:eastAsia="Times New Roman"/>
          <w:lang w:val="en"/>
        </w:rPr>
      </w:pPr>
      <w:ins w:id="77" w:author="combined PRs" w:date="2019-01-23T11:48:00Z">
        <w:r>
          <w:rPr>
            <w:rFonts w:eastAsia="Times New Roman"/>
            <w:lang w:val="en"/>
          </w:rPr>
          <w:t>A specific IoT ecosystem such as OCF, oneM2M, or Mozilla Project Things with its own specifications for application-facing APIs, data model, and protocols or protocol configurations.</w:t>
        </w:r>
      </w:ins>
    </w:p>
    <w:p w14:paraId="7BF91B7F" w14:textId="77777777" w:rsidR="00000000" w:rsidRDefault="0094571A">
      <w:pPr>
        <w:rPr>
          <w:ins w:id="78" w:author="combined PRs" w:date="2019-01-23T11:48:00Z"/>
          <w:rFonts w:eastAsia="Times New Roman"/>
          <w:lang w:val="en"/>
        </w:rPr>
      </w:pPr>
      <w:ins w:id="79" w:author="combined PRs" w:date="2019-01-23T11:48:00Z">
        <w:r>
          <w:rPr>
            <w:rStyle w:val="HTMLDefinition"/>
            <w:rFonts w:eastAsia="Times New Roman"/>
            <w:lang w:val="en"/>
          </w:rPr>
          <w:t>Local Discovery</w:t>
        </w:r>
      </w:ins>
    </w:p>
    <w:p w14:paraId="1EA0D398" w14:textId="77777777" w:rsidR="00000000" w:rsidRDefault="0094571A">
      <w:pPr>
        <w:ind w:left="720"/>
        <w:rPr>
          <w:ins w:id="80" w:author="combined PRs" w:date="2019-01-23T11:48:00Z"/>
          <w:rFonts w:eastAsia="Times New Roman"/>
          <w:lang w:val="en"/>
        </w:rPr>
      </w:pPr>
      <w:ins w:id="81" w:author="combined PRs" w:date="2019-01-23T11:48:00Z">
        <w:r>
          <w:rPr>
            <w:rFonts w:eastAsia="Times New Roman"/>
            <w:lang w:val="en"/>
          </w:rPr>
          <w:t>A discovery method that can discover Things directly connected to a Servient (e.g., sensor or actuator that is abstracted as Thing).</w:t>
        </w:r>
      </w:ins>
    </w:p>
    <w:p w14:paraId="1AE23CD2" w14:textId="77777777" w:rsidR="00000000" w:rsidRDefault="0094571A">
      <w:pPr>
        <w:rPr>
          <w:ins w:id="82" w:author="combined PRs" w:date="2019-01-23T11:48:00Z"/>
          <w:rFonts w:eastAsia="Times New Roman"/>
          <w:lang w:val="en"/>
        </w:rPr>
      </w:pPr>
      <w:ins w:id="83" w:author="combined PRs" w:date="2019-01-23T11:48:00Z">
        <w:r>
          <w:rPr>
            <w:rStyle w:val="HTMLDefinition"/>
            <w:rFonts w:eastAsia="Times New Roman"/>
            <w:lang w:val="en"/>
          </w:rPr>
          <w:t>Manual Discovery</w:t>
        </w:r>
      </w:ins>
    </w:p>
    <w:p w14:paraId="74440C84" w14:textId="77777777" w:rsidR="00000000" w:rsidRDefault="0094571A">
      <w:pPr>
        <w:ind w:left="720"/>
        <w:rPr>
          <w:ins w:id="84" w:author="combined PRs" w:date="2019-01-23T11:48:00Z"/>
          <w:rFonts w:eastAsia="Times New Roman"/>
          <w:lang w:val="en"/>
        </w:rPr>
      </w:pPr>
      <w:ins w:id="85" w:author="combined PRs" w:date="2019-01-23T11:48:00Z">
        <w:r>
          <w:rPr>
            <w:rFonts w:eastAsia="Times New Roman"/>
            <w:lang w:val="en"/>
          </w:rPr>
          <w:t>A discovery method where the URI of the used consumed Thing Descriptions is provided manu</w:t>
        </w:r>
        <w:r>
          <w:rPr>
            <w:rFonts w:eastAsia="Times New Roman"/>
            <w:lang w:val="en"/>
          </w:rPr>
          <w:t>ally (e.g., through user configuration or hard-coding in a script).</w:t>
        </w:r>
      </w:ins>
    </w:p>
    <w:p w14:paraId="71A1280D" w14:textId="77777777" w:rsidR="00000000" w:rsidRDefault="0094571A">
      <w:pPr>
        <w:rPr>
          <w:ins w:id="86" w:author="combined PRs" w:date="2019-01-23T11:48:00Z"/>
          <w:rFonts w:eastAsia="Times New Roman"/>
          <w:lang w:val="en"/>
        </w:rPr>
      </w:pPr>
      <w:ins w:id="87" w:author="combined PRs" w:date="2019-01-23T11:48:00Z">
        <w:r>
          <w:rPr>
            <w:rStyle w:val="HTMLDefinition"/>
            <w:rFonts w:eastAsia="Times New Roman"/>
            <w:lang w:val="en"/>
          </w:rPr>
          <w:t>Nearby Discovery</w:t>
        </w:r>
      </w:ins>
    </w:p>
    <w:p w14:paraId="4E8A5D8D" w14:textId="77777777" w:rsidR="00000000" w:rsidRDefault="0094571A">
      <w:pPr>
        <w:ind w:left="720"/>
        <w:rPr>
          <w:ins w:id="88" w:author="combined PRs" w:date="2019-01-23T11:48:00Z"/>
          <w:rFonts w:eastAsia="Times New Roman"/>
          <w:lang w:val="en"/>
        </w:rPr>
      </w:pPr>
      <w:ins w:id="89" w:author="combined PRs" w:date="2019-01-23T11:48:00Z">
        <w:r>
          <w:rPr>
            <w:rFonts w:eastAsia="Times New Roman"/>
            <w:lang w:val="en"/>
          </w:rPr>
          <w:t>A discovery method where the physical location is considered (e.g., BLE, Audio Watermarking, ...).</w:t>
        </w:r>
      </w:ins>
    </w:p>
    <w:p w14:paraId="2D33DA8B" w14:textId="77777777" w:rsidR="00000000" w:rsidRDefault="0094571A">
      <w:pPr>
        <w:rPr>
          <w:ins w:id="90" w:author="combined PRs" w:date="2019-01-23T11:48:00Z"/>
          <w:rFonts w:eastAsia="Times New Roman"/>
          <w:lang w:val="en"/>
        </w:rPr>
      </w:pPr>
      <w:ins w:id="91" w:author="combined PRs" w:date="2019-01-23T11:48:00Z">
        <w:r>
          <w:rPr>
            <w:rStyle w:val="HTMLDefinition"/>
            <w:rFonts w:eastAsia="Times New Roman"/>
            <w:lang w:val="en"/>
          </w:rPr>
          <w:t>Network Discovery</w:t>
        </w:r>
      </w:ins>
    </w:p>
    <w:p w14:paraId="3953C4B0" w14:textId="77777777" w:rsidR="00000000" w:rsidRDefault="0094571A">
      <w:pPr>
        <w:ind w:left="720"/>
        <w:rPr>
          <w:ins w:id="92" w:author="combined PRs" w:date="2019-01-23T11:48:00Z"/>
          <w:rFonts w:eastAsia="Times New Roman"/>
          <w:lang w:val="en"/>
        </w:rPr>
      </w:pPr>
      <w:ins w:id="93" w:author="combined PRs" w:date="2019-01-23T11:48:00Z">
        <w:r>
          <w:rPr>
            <w:rFonts w:eastAsia="Times New Roman"/>
            <w:lang w:val="en"/>
          </w:rPr>
          <w:t>A discovery method that can discover Things in local n</w:t>
        </w:r>
        <w:r>
          <w:rPr>
            <w:rFonts w:eastAsia="Times New Roman"/>
            <w:lang w:val="en"/>
          </w:rPr>
          <w:t xml:space="preserve">etworks (e.g. SSDP, </w:t>
        </w:r>
        <w:proofErr w:type="spellStart"/>
        <w:r>
          <w:rPr>
            <w:rFonts w:eastAsia="Times New Roman"/>
            <w:lang w:val="en"/>
          </w:rPr>
          <w:t>mDNS</w:t>
        </w:r>
        <w:proofErr w:type="spellEnd"/>
        <w:r>
          <w:rPr>
            <w:rFonts w:eastAsia="Times New Roman"/>
            <w:lang w:val="en"/>
          </w:rPr>
          <w:t>/DNS-SD, ...).</w:t>
        </w:r>
      </w:ins>
    </w:p>
    <w:p w14:paraId="5DAD64A2" w14:textId="77777777" w:rsidR="00000000" w:rsidRDefault="0094571A">
      <w:pPr>
        <w:rPr>
          <w:ins w:id="94" w:author="combined PRs" w:date="2019-01-23T11:48:00Z"/>
          <w:rFonts w:eastAsia="Times New Roman"/>
          <w:lang w:val="en"/>
        </w:rPr>
      </w:pPr>
      <w:ins w:id="95" w:author="combined PRs" w:date="2019-01-23T11:48:00Z">
        <w:r>
          <w:rPr>
            <w:rStyle w:val="HTMLDefinition"/>
            <w:rFonts w:eastAsia="Times New Roman"/>
            <w:lang w:val="en"/>
          </w:rPr>
          <w:t>Property</w:t>
        </w:r>
      </w:ins>
    </w:p>
    <w:p w14:paraId="5FFA8CBE" w14:textId="77777777" w:rsidR="00000000" w:rsidRDefault="0094571A">
      <w:pPr>
        <w:ind w:left="720"/>
        <w:rPr>
          <w:ins w:id="96" w:author="combined PRs" w:date="2019-01-23T11:48:00Z"/>
          <w:rFonts w:eastAsia="Times New Roman"/>
          <w:lang w:val="en"/>
        </w:rPr>
      </w:pPr>
      <w:ins w:id="97" w:author="combined PRs" w:date="2019-01-23T11:48:00Z">
        <w:r>
          <w:rPr>
            <w:rFonts w:eastAsia="Times New Roman"/>
            <w:lang w:val="en"/>
          </w:rPr>
          <w:t>An Interaction Pattern to read a specific value of a Thing and optionally to write it.</w:t>
        </w:r>
      </w:ins>
    </w:p>
    <w:p w14:paraId="29F63276" w14:textId="77777777" w:rsidR="00000000" w:rsidRDefault="0094571A">
      <w:pPr>
        <w:rPr>
          <w:ins w:id="98" w:author="combined PRs" w:date="2019-01-23T11:48:00Z"/>
          <w:rFonts w:eastAsia="Times New Roman"/>
          <w:lang w:val="en"/>
        </w:rPr>
      </w:pPr>
      <w:ins w:id="99" w:author="combined PRs" w:date="2019-01-23T11:48:00Z">
        <w:r>
          <w:rPr>
            <w:rStyle w:val="HTMLDefinition"/>
            <w:rFonts w:eastAsia="Times New Roman"/>
            <w:lang w:val="en"/>
          </w:rPr>
          <w:t>Protocol Binding</w:t>
        </w:r>
      </w:ins>
    </w:p>
    <w:p w14:paraId="64FA9FBF" w14:textId="77777777" w:rsidR="00000000" w:rsidRDefault="0094571A">
      <w:pPr>
        <w:ind w:left="720"/>
        <w:rPr>
          <w:ins w:id="100" w:author="combined PRs" w:date="2019-01-23T11:48:00Z"/>
          <w:rFonts w:eastAsia="Times New Roman"/>
          <w:lang w:val="en"/>
        </w:rPr>
      </w:pPr>
      <w:ins w:id="101" w:author="combined PRs" w:date="2019-01-23T11:48:00Z">
        <w:r>
          <w:rPr>
            <w:rFonts w:eastAsia="Times New Roman"/>
            <w:lang w:val="en"/>
          </w:rPr>
          <w:t>An implementation of the mapping between Interaction in the TD Interaction Model (e.g., Property read) a</w:t>
        </w:r>
        <w:r>
          <w:rPr>
            <w:rFonts w:eastAsia="Times New Roman"/>
            <w:lang w:val="en"/>
          </w:rPr>
          <w:t>nd specific operations of a protocol (e.g., HTTP GET).</w:t>
        </w:r>
      </w:ins>
    </w:p>
    <w:p w14:paraId="7DCF5C24" w14:textId="77777777" w:rsidR="00000000" w:rsidRDefault="0094571A">
      <w:pPr>
        <w:rPr>
          <w:ins w:id="102" w:author="combined PRs" w:date="2019-01-23T11:48:00Z"/>
          <w:rFonts w:eastAsia="Times New Roman"/>
          <w:lang w:val="en"/>
        </w:rPr>
      </w:pPr>
      <w:ins w:id="103" w:author="combined PRs" w:date="2019-01-23T11:48:00Z">
        <w:r>
          <w:rPr>
            <w:rStyle w:val="HTMLDefinition"/>
            <w:rFonts w:eastAsia="Times New Roman"/>
            <w:lang w:val="en"/>
          </w:rPr>
          <w:t>Remote Discovery</w:t>
        </w:r>
      </w:ins>
    </w:p>
    <w:p w14:paraId="170ED7A7" w14:textId="77777777" w:rsidR="00000000" w:rsidRDefault="0094571A">
      <w:pPr>
        <w:ind w:left="720"/>
        <w:rPr>
          <w:ins w:id="104" w:author="combined PRs" w:date="2019-01-23T11:48:00Z"/>
          <w:rFonts w:eastAsia="Times New Roman"/>
          <w:lang w:val="en"/>
        </w:rPr>
      </w:pPr>
      <w:ins w:id="105" w:author="combined PRs" w:date="2019-01-23T11:48:00Z">
        <w:r>
          <w:rPr>
            <w:rFonts w:eastAsia="Times New Roman"/>
            <w:lang w:val="en"/>
          </w:rPr>
          <w:lastRenderedPageBreak/>
          <w:t>A discovery method which supports lookup of remote Things also beyond network boundaries, for instance by using a directory service. The endpoint of the directory must be supported.</w:t>
        </w:r>
      </w:ins>
    </w:p>
    <w:p w14:paraId="2F73DDD6" w14:textId="77777777" w:rsidR="00000000" w:rsidRDefault="0094571A">
      <w:pPr>
        <w:rPr>
          <w:ins w:id="106" w:author="combined PRs" w:date="2019-01-23T11:48:00Z"/>
          <w:rFonts w:eastAsia="Times New Roman"/>
          <w:lang w:val="en"/>
        </w:rPr>
      </w:pPr>
      <w:ins w:id="107" w:author="combined PRs" w:date="2019-01-23T11:48:00Z">
        <w:r>
          <w:rPr>
            <w:rStyle w:val="HTMLDefinition"/>
            <w:rFonts w:eastAsia="Times New Roman"/>
            <w:lang w:val="en"/>
          </w:rPr>
          <w:t>Sc</w:t>
        </w:r>
        <w:r>
          <w:rPr>
            <w:rStyle w:val="HTMLDefinition"/>
            <w:rFonts w:eastAsia="Times New Roman"/>
            <w:lang w:val="en"/>
          </w:rPr>
          <w:t>ripting API</w:t>
        </w:r>
      </w:ins>
    </w:p>
    <w:p w14:paraId="0B122F1D" w14:textId="77777777" w:rsidR="00000000" w:rsidRDefault="0094571A">
      <w:pPr>
        <w:ind w:left="720"/>
        <w:rPr>
          <w:ins w:id="108" w:author="combined PRs" w:date="2019-01-23T11:48:00Z"/>
          <w:rFonts w:eastAsia="Times New Roman"/>
          <w:lang w:val="en"/>
        </w:rPr>
      </w:pPr>
      <w:ins w:id="109" w:author="combined PRs" w:date="2019-01-23T11:48:00Z">
        <w:r>
          <w:rPr>
            <w:rFonts w:eastAsia="Times New Roman"/>
            <w:lang w:val="en"/>
          </w:rPr>
          <w:t>The application-facing programming interface provided by a Servient; comparable to the Web browser APIs.</w:t>
        </w:r>
      </w:ins>
    </w:p>
    <w:p w14:paraId="53A6333E" w14:textId="77777777" w:rsidR="00000000" w:rsidRDefault="0094571A">
      <w:pPr>
        <w:rPr>
          <w:ins w:id="110" w:author="combined PRs" w:date="2019-01-23T11:48:00Z"/>
          <w:rFonts w:eastAsia="Times New Roman"/>
          <w:lang w:val="en"/>
        </w:rPr>
      </w:pPr>
      <w:ins w:id="111" w:author="combined PRs" w:date="2019-01-23T11:48:00Z">
        <w:r>
          <w:rPr>
            <w:rStyle w:val="HTMLDefinition"/>
            <w:rFonts w:eastAsia="Times New Roman"/>
            <w:lang w:val="en"/>
          </w:rPr>
          <w:t>Server API</w:t>
        </w:r>
      </w:ins>
    </w:p>
    <w:p w14:paraId="2A08A4D8" w14:textId="77777777" w:rsidR="00000000" w:rsidRDefault="0094571A">
      <w:pPr>
        <w:ind w:left="720"/>
        <w:rPr>
          <w:ins w:id="112" w:author="combined PRs" w:date="2019-01-23T11:48:00Z"/>
          <w:rFonts w:eastAsia="Times New Roman"/>
          <w:lang w:val="en"/>
        </w:rPr>
      </w:pPr>
      <w:ins w:id="113" w:author="combined PRs" w:date="2019-01-23T11:48:00Z">
        <w:r>
          <w:rPr>
            <w:rFonts w:eastAsia="Times New Roman"/>
            <w:lang w:val="en"/>
          </w:rPr>
          <w:t xml:space="preserve">Programming interface that allows scripts to expose local functionality as Things to </w:t>
        </w:r>
        <w:proofErr w:type="spellStart"/>
        <w:r>
          <w:rPr>
            <w:rFonts w:eastAsia="Times New Roman"/>
            <w:lang w:val="en"/>
          </w:rPr>
          <w:t>WoT</w:t>
        </w:r>
        <w:proofErr w:type="spellEnd"/>
        <w:r>
          <w:rPr>
            <w:rFonts w:eastAsia="Times New Roman"/>
            <w:lang w:val="en"/>
          </w:rPr>
          <w:t xml:space="preserve"> Clients.</w:t>
        </w:r>
      </w:ins>
    </w:p>
    <w:p w14:paraId="28A8CBB6" w14:textId="77777777" w:rsidR="00000000" w:rsidRDefault="0094571A">
      <w:pPr>
        <w:rPr>
          <w:ins w:id="114" w:author="combined PRs" w:date="2019-01-23T11:48:00Z"/>
          <w:rFonts w:eastAsia="Times New Roman"/>
          <w:lang w:val="en"/>
        </w:rPr>
      </w:pPr>
      <w:ins w:id="115" w:author="combined PRs" w:date="2019-01-23T11:48:00Z">
        <w:r>
          <w:rPr>
            <w:rStyle w:val="HTMLDefinition"/>
            <w:rFonts w:eastAsia="Times New Roman"/>
            <w:lang w:val="en"/>
          </w:rPr>
          <w:t>Servient</w:t>
        </w:r>
      </w:ins>
    </w:p>
    <w:p w14:paraId="6E9BC567" w14:textId="77777777" w:rsidR="00000000" w:rsidRDefault="0094571A">
      <w:pPr>
        <w:ind w:left="720"/>
        <w:rPr>
          <w:ins w:id="116" w:author="combined PRs" w:date="2019-01-23T11:48:00Z"/>
          <w:rFonts w:eastAsia="Times New Roman"/>
          <w:lang w:val="en"/>
        </w:rPr>
      </w:pPr>
      <w:ins w:id="117" w:author="combined PRs" w:date="2019-01-23T11:48:00Z">
        <w:r>
          <w:rPr>
            <w:rFonts w:eastAsia="Times New Roman"/>
            <w:lang w:val="en"/>
          </w:rPr>
          <w:t>A software stack that</w:t>
        </w:r>
        <w:r>
          <w:rPr>
            <w:rFonts w:eastAsia="Times New Roman"/>
            <w:lang w:val="en"/>
          </w:rPr>
          <w:t xml:space="preserve"> implements the </w:t>
        </w:r>
        <w:proofErr w:type="spellStart"/>
        <w:r>
          <w:rPr>
            <w:rFonts w:eastAsia="Times New Roman"/>
            <w:lang w:val="en"/>
          </w:rPr>
          <w:t>WoT</w:t>
        </w:r>
        <w:proofErr w:type="spellEnd"/>
        <w:r>
          <w:rPr>
            <w:rFonts w:eastAsia="Times New Roman"/>
            <w:lang w:val="en"/>
          </w:rPr>
          <w:t xml:space="preserve"> building blocks. A Servient can host and expose Things (server role) and/or consume Things (client role). </w:t>
        </w:r>
        <w:proofErr w:type="spellStart"/>
        <w:r>
          <w:rPr>
            <w:rFonts w:eastAsia="Times New Roman"/>
            <w:lang w:val="en"/>
          </w:rPr>
          <w:t>Servients</w:t>
        </w:r>
        <w:proofErr w:type="spellEnd"/>
        <w:r>
          <w:rPr>
            <w:rFonts w:eastAsia="Times New Roman"/>
            <w:lang w:val="en"/>
          </w:rPr>
          <w:t xml:space="preserve"> usually have multiple Protocol Bindings to enable interaction with different platforms.</w:t>
        </w:r>
      </w:ins>
    </w:p>
    <w:p w14:paraId="68F0FAC6" w14:textId="77777777" w:rsidR="00000000" w:rsidRDefault="0094571A">
      <w:pPr>
        <w:rPr>
          <w:ins w:id="118" w:author="combined PRs" w:date="2019-01-23T11:48:00Z"/>
          <w:rFonts w:eastAsia="Times New Roman"/>
          <w:lang w:val="en"/>
        </w:rPr>
      </w:pPr>
      <w:ins w:id="119" w:author="combined PRs" w:date="2019-01-23T11:48:00Z">
        <w:r>
          <w:rPr>
            <w:rStyle w:val="HTMLDefinition"/>
            <w:rFonts w:eastAsia="Times New Roman"/>
            <w:lang w:val="en"/>
          </w:rPr>
          <w:t>TD</w:t>
        </w:r>
      </w:ins>
    </w:p>
    <w:p w14:paraId="7FD16F98" w14:textId="77777777" w:rsidR="00000000" w:rsidRDefault="0094571A">
      <w:pPr>
        <w:ind w:left="720"/>
        <w:rPr>
          <w:ins w:id="120" w:author="combined PRs" w:date="2019-01-23T11:48:00Z"/>
          <w:rFonts w:eastAsia="Times New Roman"/>
          <w:lang w:val="en"/>
        </w:rPr>
      </w:pPr>
      <w:ins w:id="121" w:author="combined PRs" w:date="2019-01-23T11:48:00Z">
        <w:r>
          <w:rPr>
            <w:rFonts w:eastAsia="Times New Roman"/>
            <w:lang w:val="en"/>
          </w:rPr>
          <w:t>Short for Thing Description.</w:t>
        </w:r>
      </w:ins>
    </w:p>
    <w:p w14:paraId="20B3091D" w14:textId="77777777" w:rsidR="00000000" w:rsidRDefault="0094571A">
      <w:pPr>
        <w:rPr>
          <w:ins w:id="122" w:author="combined PRs" w:date="2019-01-23T11:48:00Z"/>
          <w:rFonts w:eastAsia="Times New Roman"/>
          <w:lang w:val="en"/>
        </w:rPr>
      </w:pPr>
      <w:ins w:id="123" w:author="combined PRs" w:date="2019-01-23T11:48:00Z">
        <w:r>
          <w:rPr>
            <w:rStyle w:val="HTMLDefinition"/>
            <w:rFonts w:eastAsia="Times New Roman"/>
            <w:lang w:val="en"/>
          </w:rPr>
          <w:t>TD Vocabulary</w:t>
        </w:r>
      </w:ins>
    </w:p>
    <w:p w14:paraId="0F7170C9" w14:textId="77777777" w:rsidR="00000000" w:rsidRDefault="0094571A">
      <w:pPr>
        <w:ind w:left="720"/>
        <w:rPr>
          <w:ins w:id="124" w:author="combined PRs" w:date="2019-01-23T11:48:00Z"/>
          <w:rFonts w:eastAsia="Times New Roman"/>
          <w:lang w:val="en"/>
        </w:rPr>
      </w:pPr>
      <w:ins w:id="125" w:author="combined PRs" w:date="2019-01-23T11:48:00Z">
        <w:r>
          <w:rPr>
            <w:rFonts w:eastAsia="Times New Roman"/>
            <w:lang w:val="en"/>
          </w:rPr>
          <w:t xml:space="preserve">A controlled Linked Data vocabulary by W3C </w:t>
        </w:r>
        <w:proofErr w:type="spellStart"/>
        <w:r>
          <w:rPr>
            <w:rFonts w:eastAsia="Times New Roman"/>
            <w:lang w:val="en"/>
          </w:rPr>
          <w:t>WoT</w:t>
        </w:r>
        <w:proofErr w:type="spellEnd"/>
        <w:r>
          <w:rPr>
            <w:rFonts w:eastAsia="Times New Roman"/>
            <w:lang w:val="en"/>
          </w:rPr>
          <w:t xml:space="preserve"> to tag the metadata of Things in the </w:t>
        </w:r>
        <w:proofErr w:type="spellStart"/>
        <w:r>
          <w:rPr>
            <w:rFonts w:eastAsia="Times New Roman"/>
            <w:lang w:val="en"/>
          </w:rPr>
          <w:t>WoT</w:t>
        </w:r>
        <w:proofErr w:type="spellEnd"/>
        <w:r>
          <w:rPr>
            <w:rFonts w:eastAsia="Times New Roman"/>
            <w:lang w:val="en"/>
          </w:rPr>
          <w:t xml:space="preserve"> Thing Description including communication metadata of </w:t>
        </w:r>
        <w:proofErr w:type="spellStart"/>
        <w:r>
          <w:rPr>
            <w:rFonts w:eastAsia="Times New Roman"/>
            <w:lang w:val="en"/>
          </w:rPr>
          <w:t>WoT</w:t>
        </w:r>
        <w:proofErr w:type="spellEnd"/>
        <w:r>
          <w:rPr>
            <w:rFonts w:eastAsia="Times New Roman"/>
            <w:lang w:val="en"/>
          </w:rPr>
          <w:t xml:space="preserve"> Binding Templates.</w:t>
        </w:r>
      </w:ins>
    </w:p>
    <w:p w14:paraId="0E007AEE" w14:textId="77777777" w:rsidR="00000000" w:rsidRDefault="0094571A">
      <w:pPr>
        <w:rPr>
          <w:ins w:id="126" w:author="combined PRs" w:date="2019-01-23T11:48:00Z"/>
          <w:rFonts w:eastAsia="Times New Roman"/>
          <w:lang w:val="en"/>
        </w:rPr>
      </w:pPr>
      <w:ins w:id="127" w:author="combined PRs" w:date="2019-01-23T11:48:00Z">
        <w:r>
          <w:rPr>
            <w:rStyle w:val="HTMLDefinition"/>
            <w:rFonts w:eastAsia="Times New Roman"/>
            <w:lang w:val="en"/>
          </w:rPr>
          <w:t>Thing</w:t>
        </w:r>
      </w:ins>
    </w:p>
    <w:p w14:paraId="4378C0DF" w14:textId="77777777" w:rsidR="00000000" w:rsidRDefault="0094571A">
      <w:pPr>
        <w:ind w:left="720"/>
        <w:rPr>
          <w:ins w:id="128" w:author="combined PRs" w:date="2019-01-23T11:48:00Z"/>
          <w:rFonts w:eastAsia="Times New Roman"/>
          <w:lang w:val="en"/>
        </w:rPr>
      </w:pPr>
      <w:ins w:id="129" w:author="combined PRs" w:date="2019-01-23T11:48:00Z">
        <w:r>
          <w:rPr>
            <w:rFonts w:eastAsia="Times New Roman"/>
            <w:lang w:val="en"/>
          </w:rPr>
          <w:t>An abstraction of a physical or virtual entity whose metadata and inter</w:t>
        </w:r>
        <w:r>
          <w:rPr>
            <w:rFonts w:eastAsia="Times New Roman"/>
            <w:lang w:val="en"/>
          </w:rPr>
          <w:t xml:space="preserve">faces are described by a </w:t>
        </w:r>
        <w:proofErr w:type="spellStart"/>
        <w:r>
          <w:rPr>
            <w:rFonts w:eastAsia="Times New Roman"/>
            <w:lang w:val="en"/>
          </w:rPr>
          <w:t>WoT</w:t>
        </w:r>
        <w:proofErr w:type="spellEnd"/>
        <w:r>
          <w:rPr>
            <w:rFonts w:eastAsia="Times New Roman"/>
            <w:lang w:val="en"/>
          </w:rPr>
          <w:t xml:space="preserve"> Thing Description. This entity can be an existing device augmented with a Thing Description, a logical component of a device that has a software stack that natively provides Thing Descriptions (see Servient), a local hardware c</w:t>
        </w:r>
        <w:r>
          <w:rPr>
            <w:rFonts w:eastAsia="Times New Roman"/>
            <w:lang w:val="en"/>
          </w:rPr>
          <w:t>omponent of a Servient, or a logical entity (e.g., location) that does not directly provide any software stack such as a room or building.</w:t>
        </w:r>
      </w:ins>
    </w:p>
    <w:p w14:paraId="0A8BFEA3" w14:textId="77777777" w:rsidR="00000000" w:rsidRDefault="0094571A">
      <w:pPr>
        <w:rPr>
          <w:ins w:id="130" w:author="combined PRs" w:date="2019-01-23T11:48:00Z"/>
          <w:rFonts w:eastAsia="Times New Roman"/>
          <w:lang w:val="en"/>
        </w:rPr>
      </w:pPr>
      <w:ins w:id="131" w:author="combined PRs" w:date="2019-01-23T11:48:00Z">
        <w:r>
          <w:rPr>
            <w:rStyle w:val="HTMLDefinition"/>
            <w:rFonts w:eastAsia="Times New Roman"/>
            <w:lang w:val="en"/>
          </w:rPr>
          <w:t>Thing Description (TD)</w:t>
        </w:r>
      </w:ins>
    </w:p>
    <w:p w14:paraId="37B45B9A" w14:textId="77777777" w:rsidR="00000000" w:rsidRDefault="0094571A">
      <w:pPr>
        <w:ind w:left="720"/>
        <w:rPr>
          <w:ins w:id="132" w:author="combined PRs" w:date="2019-01-23T11:48:00Z"/>
          <w:rFonts w:eastAsia="Times New Roman"/>
          <w:lang w:val="en"/>
        </w:rPr>
      </w:pPr>
      <w:ins w:id="133" w:author="combined PRs" w:date="2019-01-23T11:48:00Z">
        <w:r>
          <w:rPr>
            <w:rFonts w:eastAsia="Times New Roman"/>
            <w:lang w:val="en"/>
          </w:rPr>
          <w:t>Structured data describing a Thing. A TD includes metadata, domain-specific metadata, a list of offered interactions, the supported protocol bindings for each interaction, and links to related Things. The Thing Description is built around a formal Interact</w:t>
        </w:r>
        <w:r>
          <w:rPr>
            <w:rFonts w:eastAsia="Times New Roman"/>
            <w:lang w:val="en"/>
          </w:rPr>
          <w:t>ion Model.</w:t>
        </w:r>
      </w:ins>
    </w:p>
    <w:p w14:paraId="1D2AF91E" w14:textId="77777777" w:rsidR="00000000" w:rsidRDefault="0094571A">
      <w:pPr>
        <w:rPr>
          <w:ins w:id="134" w:author="combined PRs" w:date="2019-01-23T11:48:00Z"/>
          <w:rFonts w:eastAsia="Times New Roman"/>
          <w:lang w:val="en"/>
        </w:rPr>
      </w:pPr>
      <w:ins w:id="135" w:author="combined PRs" w:date="2019-01-23T11:48:00Z">
        <w:r>
          <w:rPr>
            <w:rStyle w:val="HTMLDefinition"/>
            <w:rFonts w:eastAsia="Times New Roman"/>
            <w:lang w:val="en"/>
          </w:rPr>
          <w:t>Thing Directory</w:t>
        </w:r>
      </w:ins>
    </w:p>
    <w:p w14:paraId="14A3A308" w14:textId="77777777" w:rsidR="00000000" w:rsidRDefault="0094571A">
      <w:pPr>
        <w:ind w:left="720"/>
        <w:rPr>
          <w:ins w:id="136" w:author="combined PRs" w:date="2019-01-23T11:48:00Z"/>
          <w:rFonts w:eastAsia="Times New Roman"/>
          <w:lang w:val="en"/>
        </w:rPr>
      </w:pPr>
      <w:ins w:id="137" w:author="combined PRs" w:date="2019-01-23T11:48:00Z">
        <w:r>
          <w:rPr>
            <w:rFonts w:eastAsia="Times New Roman"/>
            <w:lang w:val="en"/>
          </w:rPr>
          <w:t xml:space="preserve">A directory service for TDs that provides a Web interface to register TDs (see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"https://tools.ietf.org/html/draft-ietf-core-resource-directory"</w:instrText>
        </w:r>
        <w:r>
          <w:rPr>
            <w:rFonts w:eastAsia="Times New Roman"/>
            <w:lang w:val="en"/>
          </w:rPr>
          <w:instrText xml:space="preserve"> </w:instrText>
        </w:r>
        <w:r>
          <w:rPr>
            <w:rFonts w:eastAsia="Times New Roman"/>
            <w:lang w:val="en"/>
          </w:rPr>
          <w:fldChar w:fldCharType="separate"/>
        </w:r>
        <w:r>
          <w:rPr>
            <w:rStyle w:val="Hyperlink"/>
            <w:rFonts w:eastAsia="Times New Roman"/>
            <w:lang w:val="en"/>
          </w:rPr>
          <w:t>draft-</w:t>
        </w:r>
        <w:proofErr w:type="spellStart"/>
        <w:r>
          <w:rPr>
            <w:rStyle w:val="Hyperlink"/>
            <w:rFonts w:eastAsia="Times New Roman"/>
            <w:lang w:val="en"/>
          </w:rPr>
          <w:t>ietf</w:t>
        </w:r>
        <w:proofErr w:type="spellEnd"/>
        <w:r>
          <w:rPr>
            <w:rStyle w:val="Hyperlink"/>
            <w:rFonts w:eastAsia="Times New Roman"/>
            <w:lang w:val="en"/>
          </w:rPr>
          <w:t>-core-resource-directory</w:t>
        </w:r>
        <w:r>
          <w:rPr>
            <w:rFonts w:eastAsia="Times New Roman"/>
            <w:lang w:val="en"/>
          </w:rPr>
          <w:fldChar w:fldCharType="end"/>
        </w:r>
        <w:r>
          <w:rPr>
            <w:rFonts w:eastAsia="Times New Roman"/>
            <w:lang w:val="en"/>
          </w:rPr>
          <w:t>) and look them up (e.g., using SPARQ</w:t>
        </w:r>
        <w:r>
          <w:rPr>
            <w:rFonts w:eastAsia="Times New Roman"/>
            <w:lang w:val="en"/>
          </w:rPr>
          <w:t xml:space="preserve">L queries or </w:t>
        </w:r>
        <w:proofErr w:type="spellStart"/>
        <w:r>
          <w:rPr>
            <w:rFonts w:eastAsia="Times New Roman"/>
            <w:lang w:val="en"/>
          </w:rPr>
          <w:t>CoRE</w:t>
        </w:r>
        <w:proofErr w:type="spellEnd"/>
        <w:r>
          <w:rPr>
            <w:rFonts w:eastAsia="Times New Roman"/>
            <w:lang w:val="en"/>
          </w:rPr>
          <w:t xml:space="preserve"> Link Format).</w:t>
        </w:r>
      </w:ins>
    </w:p>
    <w:p w14:paraId="64B2270C" w14:textId="77777777" w:rsidR="00000000" w:rsidRDefault="0094571A">
      <w:pPr>
        <w:rPr>
          <w:ins w:id="138" w:author="combined PRs" w:date="2019-01-23T11:48:00Z"/>
          <w:rFonts w:eastAsia="Times New Roman"/>
          <w:lang w:val="en"/>
        </w:rPr>
      </w:pPr>
      <w:proofErr w:type="spellStart"/>
      <w:ins w:id="139" w:author="combined PRs" w:date="2019-01-23T11:48:00Z">
        <w:r>
          <w:rPr>
            <w:rStyle w:val="HTMLDefinition"/>
            <w:rFonts w:eastAsia="Times New Roman"/>
            <w:lang w:val="en"/>
          </w:rPr>
          <w:t>WoT</w:t>
        </w:r>
        <w:proofErr w:type="spellEnd"/>
        <w:r>
          <w:rPr>
            <w:rStyle w:val="HTMLDefinition"/>
            <w:rFonts w:eastAsia="Times New Roman"/>
            <w:lang w:val="en"/>
          </w:rPr>
          <w:t xml:space="preserve"> Client</w:t>
        </w:r>
      </w:ins>
    </w:p>
    <w:p w14:paraId="2190D998" w14:textId="77777777" w:rsidR="00000000" w:rsidRDefault="0094571A">
      <w:pPr>
        <w:ind w:left="720"/>
        <w:rPr>
          <w:ins w:id="140" w:author="combined PRs" w:date="2019-01-23T11:48:00Z"/>
          <w:rFonts w:eastAsia="Times New Roman"/>
          <w:lang w:val="en"/>
        </w:rPr>
      </w:pPr>
      <w:ins w:id="141" w:author="combined PRs" w:date="2019-01-23T11:48:00Z">
        <w:r>
          <w:rPr>
            <w:rFonts w:eastAsia="Times New Roman"/>
            <w:lang w:val="en"/>
          </w:rPr>
          <w:t xml:space="preserve">An entity that can connect with a network interface described by a </w:t>
        </w:r>
        <w:proofErr w:type="spellStart"/>
        <w:r>
          <w:rPr>
            <w:rFonts w:eastAsia="Times New Roman"/>
            <w:lang w:val="en"/>
          </w:rPr>
          <w:t>WoT</w:t>
        </w:r>
        <w:proofErr w:type="spellEnd"/>
        <w:r>
          <w:rPr>
            <w:rFonts w:eastAsia="Times New Roman"/>
            <w:lang w:val="en"/>
          </w:rPr>
          <w:t xml:space="preserve"> Thing Description (i.e., consume a Thing). </w:t>
        </w:r>
        <w:proofErr w:type="spellStart"/>
        <w:r>
          <w:rPr>
            <w:rFonts w:eastAsia="Times New Roman"/>
            <w:lang w:val="en"/>
          </w:rPr>
          <w:t>WoT</w:t>
        </w:r>
        <w:proofErr w:type="spellEnd"/>
        <w:r>
          <w:rPr>
            <w:rFonts w:eastAsia="Times New Roman"/>
            <w:lang w:val="en"/>
          </w:rPr>
          <w:t xml:space="preserve"> Clients usually implement multiple Protocol Bindings. </w:t>
        </w:r>
        <w:proofErr w:type="spellStart"/>
        <w:r>
          <w:rPr>
            <w:rFonts w:eastAsia="Times New Roman"/>
            <w:lang w:val="en"/>
          </w:rPr>
          <w:t>WoT</w:t>
        </w:r>
        <w:proofErr w:type="spellEnd"/>
        <w:r>
          <w:rPr>
            <w:rFonts w:eastAsia="Times New Roman"/>
            <w:lang w:val="en"/>
          </w:rPr>
          <w:t xml:space="preserve"> Client is also used to refer to a Ser</w:t>
        </w:r>
        <w:r>
          <w:rPr>
            <w:rFonts w:eastAsia="Times New Roman"/>
            <w:lang w:val="en"/>
          </w:rPr>
          <w:t>vient in client role only.</w:t>
        </w:r>
      </w:ins>
    </w:p>
    <w:p w14:paraId="4CF854B7" w14:textId="77777777" w:rsidR="00000000" w:rsidRDefault="0094571A">
      <w:pPr>
        <w:rPr>
          <w:ins w:id="142" w:author="combined PRs" w:date="2019-01-23T11:48:00Z"/>
          <w:rFonts w:eastAsia="Times New Roman"/>
          <w:lang w:val="en"/>
        </w:rPr>
      </w:pPr>
      <w:proofErr w:type="spellStart"/>
      <w:ins w:id="143" w:author="combined PRs" w:date="2019-01-23T11:48:00Z">
        <w:r>
          <w:rPr>
            <w:rStyle w:val="HTMLDefinition"/>
            <w:rFonts w:eastAsia="Times New Roman"/>
            <w:lang w:val="en"/>
          </w:rPr>
          <w:t>WoT</w:t>
        </w:r>
        <w:proofErr w:type="spellEnd"/>
        <w:r>
          <w:rPr>
            <w:rStyle w:val="HTMLDefinition"/>
            <w:rFonts w:eastAsia="Times New Roman"/>
            <w:lang w:val="en"/>
          </w:rPr>
          <w:t xml:space="preserve"> Interface</w:t>
        </w:r>
      </w:ins>
    </w:p>
    <w:p w14:paraId="6DD6C8AB" w14:textId="77777777" w:rsidR="00000000" w:rsidRDefault="0094571A">
      <w:pPr>
        <w:ind w:left="720"/>
        <w:rPr>
          <w:ins w:id="144" w:author="combined PRs" w:date="2019-01-23T11:48:00Z"/>
          <w:rFonts w:eastAsia="Times New Roman"/>
          <w:lang w:val="en"/>
        </w:rPr>
      </w:pPr>
      <w:ins w:id="145" w:author="combined PRs" w:date="2019-01-23T11:48:00Z">
        <w:r>
          <w:rPr>
            <w:rFonts w:eastAsia="Times New Roman"/>
            <w:lang w:val="en"/>
          </w:rPr>
          <w:t>The network-facing interface of a Thing as defined by its Thing Description.</w:t>
        </w:r>
      </w:ins>
    </w:p>
    <w:p w14:paraId="63DD404E" w14:textId="77777777" w:rsidR="00000000" w:rsidRDefault="0094571A">
      <w:pPr>
        <w:rPr>
          <w:ins w:id="146" w:author="combined PRs" w:date="2019-01-23T11:48:00Z"/>
          <w:rFonts w:eastAsia="Times New Roman"/>
          <w:lang w:val="en"/>
        </w:rPr>
      </w:pPr>
      <w:proofErr w:type="spellStart"/>
      <w:ins w:id="147" w:author="combined PRs" w:date="2019-01-23T11:48:00Z">
        <w:r>
          <w:rPr>
            <w:rStyle w:val="HTMLDefinition"/>
            <w:rFonts w:eastAsia="Times New Roman"/>
            <w:lang w:val="en"/>
          </w:rPr>
          <w:t>WoT</w:t>
        </w:r>
        <w:proofErr w:type="spellEnd"/>
        <w:r>
          <w:rPr>
            <w:rStyle w:val="HTMLDefinition"/>
            <w:rFonts w:eastAsia="Times New Roman"/>
            <w:lang w:val="en"/>
          </w:rPr>
          <w:t xml:space="preserve"> Object</w:t>
        </w:r>
      </w:ins>
    </w:p>
    <w:p w14:paraId="39F8D7AA" w14:textId="77777777" w:rsidR="00000000" w:rsidRDefault="0094571A">
      <w:pPr>
        <w:ind w:left="720"/>
        <w:rPr>
          <w:ins w:id="148" w:author="combined PRs" w:date="2019-01-23T11:48:00Z"/>
          <w:rFonts w:eastAsia="Times New Roman"/>
          <w:lang w:val="en"/>
        </w:rPr>
      </w:pPr>
      <w:ins w:id="149" w:author="combined PRs" w:date="2019-01-23T11:48:00Z">
        <w:r>
          <w:rPr>
            <w:rFonts w:eastAsia="Times New Roman"/>
            <w:lang w:val="en"/>
          </w:rPr>
          <w:t xml:space="preserve">The </w:t>
        </w:r>
        <w:proofErr w:type="spellStart"/>
        <w:r>
          <w:rPr>
            <w:rFonts w:eastAsia="Times New Roman"/>
            <w:lang w:val="en"/>
          </w:rPr>
          <w:t>WoT</w:t>
        </w:r>
        <w:proofErr w:type="spellEnd"/>
        <w:r>
          <w:rPr>
            <w:rFonts w:eastAsia="Times New Roman"/>
            <w:lang w:val="en"/>
          </w:rPr>
          <w:t xml:space="preserve"> object is the Scripting API entry point within a </w:t>
        </w:r>
        <w:proofErr w:type="spellStart"/>
        <w:r>
          <w:rPr>
            <w:rFonts w:eastAsia="Times New Roman"/>
            <w:lang w:val="en"/>
          </w:rPr>
          <w:t>WoT</w:t>
        </w:r>
        <w:proofErr w:type="spellEnd"/>
        <w:r>
          <w:rPr>
            <w:rFonts w:eastAsia="Times New Roman"/>
            <w:lang w:val="en"/>
          </w:rPr>
          <w:t xml:space="preserve"> Runtime. It provides methods to discover, consume, and expose Thin</w:t>
        </w:r>
        <w:r>
          <w:rPr>
            <w:rFonts w:eastAsia="Times New Roman"/>
            <w:lang w:val="en"/>
          </w:rPr>
          <w:t>gs.</w:t>
        </w:r>
      </w:ins>
    </w:p>
    <w:p w14:paraId="1A765ABE" w14:textId="77777777" w:rsidR="00000000" w:rsidRDefault="0094571A">
      <w:pPr>
        <w:rPr>
          <w:ins w:id="150" w:author="combined PRs" w:date="2019-01-23T11:48:00Z"/>
          <w:rFonts w:eastAsia="Times New Roman"/>
          <w:lang w:val="en"/>
        </w:rPr>
      </w:pPr>
      <w:proofErr w:type="spellStart"/>
      <w:ins w:id="151" w:author="combined PRs" w:date="2019-01-23T11:48:00Z">
        <w:r>
          <w:rPr>
            <w:rStyle w:val="HTMLDefinition"/>
            <w:rFonts w:eastAsia="Times New Roman"/>
            <w:lang w:val="en"/>
          </w:rPr>
          <w:t>WoT</w:t>
        </w:r>
        <w:proofErr w:type="spellEnd"/>
        <w:r>
          <w:rPr>
            <w:rStyle w:val="HTMLDefinition"/>
            <w:rFonts w:eastAsia="Times New Roman"/>
            <w:lang w:val="en"/>
          </w:rPr>
          <w:t xml:space="preserve"> Runtime</w:t>
        </w:r>
      </w:ins>
    </w:p>
    <w:p w14:paraId="4983F786" w14:textId="77777777" w:rsidR="00000000" w:rsidRDefault="0094571A">
      <w:pPr>
        <w:ind w:left="720"/>
        <w:rPr>
          <w:ins w:id="152" w:author="combined PRs" w:date="2019-01-23T11:48:00Z"/>
          <w:rFonts w:eastAsia="Times New Roman"/>
          <w:lang w:val="en"/>
        </w:rPr>
      </w:pPr>
      <w:ins w:id="153" w:author="combined PRs" w:date="2019-01-23T11:48:00Z">
        <w:r>
          <w:rPr>
            <w:rFonts w:eastAsia="Times New Roman"/>
            <w:lang w:val="en"/>
          </w:rPr>
          <w:t xml:space="preserve">A runtime system for application scripts with the </w:t>
        </w:r>
        <w:proofErr w:type="spellStart"/>
        <w:r>
          <w:rPr>
            <w:rFonts w:eastAsia="Times New Roman"/>
            <w:lang w:val="en"/>
          </w:rPr>
          <w:t>WoT</w:t>
        </w:r>
        <w:proofErr w:type="spellEnd"/>
        <w:r>
          <w:rPr>
            <w:rFonts w:eastAsia="Times New Roman"/>
            <w:lang w:val="en"/>
          </w:rPr>
          <w:t xml:space="preserve"> Scripting API. Implementing a </w:t>
        </w:r>
        <w:proofErr w:type="spellStart"/>
        <w:r>
          <w:rPr>
            <w:rFonts w:eastAsia="Times New Roman"/>
            <w:lang w:val="en"/>
          </w:rPr>
          <w:t>WoT</w:t>
        </w:r>
        <w:proofErr w:type="spellEnd"/>
        <w:r>
          <w:rPr>
            <w:rFonts w:eastAsia="Times New Roman"/>
            <w:lang w:val="en"/>
          </w:rPr>
          <w:t xml:space="preserve"> Runtime is optional for </w:t>
        </w:r>
        <w:proofErr w:type="spellStart"/>
        <w:r>
          <w:rPr>
            <w:rFonts w:eastAsia="Times New Roman"/>
            <w:lang w:val="en"/>
          </w:rPr>
          <w:t>Servients</w:t>
        </w:r>
        <w:proofErr w:type="spellEnd"/>
        <w:r>
          <w:rPr>
            <w:rFonts w:eastAsia="Times New Roman"/>
            <w:lang w:val="en"/>
          </w:rPr>
          <w:t>.</w:t>
        </w:r>
      </w:ins>
    </w:p>
    <w:p w14:paraId="66BBBAFA" w14:textId="77777777" w:rsidR="00000000" w:rsidRDefault="0094571A">
      <w:pPr>
        <w:rPr>
          <w:ins w:id="154" w:author="combined PRs" w:date="2019-01-23T11:48:00Z"/>
          <w:rFonts w:eastAsia="Times New Roman"/>
          <w:lang w:val="en"/>
        </w:rPr>
      </w:pPr>
      <w:proofErr w:type="spellStart"/>
      <w:ins w:id="155" w:author="combined PRs" w:date="2019-01-23T11:48:00Z">
        <w:r>
          <w:rPr>
            <w:rStyle w:val="HTMLDefinition"/>
            <w:rFonts w:eastAsia="Times New Roman"/>
            <w:lang w:val="en"/>
          </w:rPr>
          <w:t>WoT</w:t>
        </w:r>
        <w:proofErr w:type="spellEnd"/>
        <w:r>
          <w:rPr>
            <w:rStyle w:val="HTMLDefinition"/>
            <w:rFonts w:eastAsia="Times New Roman"/>
            <w:lang w:val="en"/>
          </w:rPr>
          <w:t xml:space="preserve"> Server</w:t>
        </w:r>
      </w:ins>
    </w:p>
    <w:p w14:paraId="4B00E6DB" w14:textId="77777777" w:rsidR="00000000" w:rsidRDefault="0094571A">
      <w:pPr>
        <w:ind w:left="720"/>
        <w:rPr>
          <w:ins w:id="156" w:author="combined PRs" w:date="2019-01-23T11:48:00Z"/>
          <w:rFonts w:eastAsia="Times New Roman"/>
          <w:lang w:val="en"/>
        </w:rPr>
      </w:pPr>
      <w:ins w:id="157" w:author="combined PRs" w:date="2019-01-23T11:48:00Z">
        <w:r>
          <w:rPr>
            <w:rFonts w:eastAsia="Times New Roman"/>
            <w:lang w:val="en"/>
          </w:rPr>
          <w:t xml:space="preserve">An entity that exposes a network interface consistent with a </w:t>
        </w:r>
        <w:proofErr w:type="spellStart"/>
        <w:r>
          <w:rPr>
            <w:rFonts w:eastAsia="Times New Roman"/>
            <w:lang w:val="en"/>
          </w:rPr>
          <w:t>WoT</w:t>
        </w:r>
        <w:proofErr w:type="spellEnd"/>
        <w:r>
          <w:rPr>
            <w:rFonts w:eastAsia="Times New Roman"/>
            <w:lang w:val="en"/>
          </w:rPr>
          <w:t xml:space="preserve"> Thing Description. </w:t>
        </w:r>
        <w:proofErr w:type="spellStart"/>
        <w:r>
          <w:rPr>
            <w:rFonts w:eastAsia="Times New Roman"/>
            <w:lang w:val="en"/>
          </w:rPr>
          <w:t>WoT</w:t>
        </w:r>
        <w:proofErr w:type="spellEnd"/>
        <w:r>
          <w:rPr>
            <w:rFonts w:eastAsia="Times New Roman"/>
            <w:lang w:val="en"/>
          </w:rPr>
          <w:t xml:space="preserve"> Server is also use</w:t>
        </w:r>
        <w:r>
          <w:rPr>
            <w:rFonts w:eastAsia="Times New Roman"/>
            <w:lang w:val="en"/>
          </w:rPr>
          <w:t>d to refer to a Servient in server role only.</w:t>
        </w:r>
      </w:ins>
    </w:p>
    <w:p w14:paraId="7CA537D2" w14:textId="77777777" w:rsidR="00000000" w:rsidRDefault="0094571A">
      <w:pPr>
        <w:rPr>
          <w:ins w:id="158" w:author="combined PRs" w:date="2019-01-23T11:48:00Z"/>
          <w:rFonts w:eastAsia="Times New Roman"/>
          <w:lang w:val="en"/>
        </w:rPr>
      </w:pPr>
      <w:proofErr w:type="spellStart"/>
      <w:ins w:id="159" w:author="combined PRs" w:date="2019-01-23T11:48:00Z">
        <w:r>
          <w:rPr>
            <w:rStyle w:val="HTMLDefinition"/>
            <w:rFonts w:eastAsia="Times New Roman"/>
            <w:lang w:val="en"/>
          </w:rPr>
          <w:t>CoAP</w:t>
        </w:r>
        <w:proofErr w:type="spellEnd"/>
      </w:ins>
    </w:p>
    <w:p w14:paraId="695B7271" w14:textId="77777777" w:rsidR="00000000" w:rsidRDefault="0094571A">
      <w:pPr>
        <w:ind w:left="720"/>
        <w:rPr>
          <w:ins w:id="160" w:author="combined PRs" w:date="2019-01-23T11:48:00Z"/>
          <w:rFonts w:eastAsia="Times New Roman"/>
          <w:lang w:val="en"/>
        </w:rPr>
      </w:pPr>
      <w:ins w:id="161" w:author="combined PRs" w:date="2019-01-23T11:48:00Z">
        <w:r>
          <w:rPr>
            <w:rFonts w:eastAsia="Times New Roman"/>
            <w:lang w:val="en"/>
          </w:rPr>
          <w:lastRenderedPageBreak/>
          <w:t>Acronym for Constrained Application Protocol [RFC7252]</w:t>
        </w:r>
      </w:ins>
    </w:p>
    <w:p w14:paraId="74423C54" w14:textId="77777777" w:rsidR="00000000" w:rsidRDefault="0094571A">
      <w:pPr>
        <w:rPr>
          <w:ins w:id="162" w:author="combined PRs" w:date="2019-01-23T11:48:00Z"/>
          <w:rFonts w:eastAsia="Times New Roman"/>
          <w:lang w:val="en"/>
        </w:rPr>
      </w:pPr>
      <w:ins w:id="163" w:author="combined PRs" w:date="2019-01-23T11:48:00Z">
        <w:r>
          <w:rPr>
            <w:rStyle w:val="HTMLDefinition"/>
            <w:rFonts w:eastAsia="Times New Roman"/>
            <w:lang w:val="en"/>
          </w:rPr>
          <w:t>CWT</w:t>
        </w:r>
      </w:ins>
    </w:p>
    <w:p w14:paraId="2C115635" w14:textId="77777777" w:rsidR="00000000" w:rsidRDefault="0094571A">
      <w:pPr>
        <w:ind w:left="720"/>
        <w:rPr>
          <w:ins w:id="164" w:author="combined PRs" w:date="2019-01-23T11:48:00Z"/>
          <w:rFonts w:eastAsia="Times New Roman"/>
          <w:lang w:val="en"/>
        </w:rPr>
      </w:pPr>
      <w:ins w:id="165" w:author="combined PRs" w:date="2019-01-23T11:48:00Z">
        <w:r>
          <w:rPr>
            <w:rFonts w:eastAsia="Times New Roman"/>
            <w:lang w:val="en"/>
          </w:rPr>
          <w:t>CBOR Web Token</w:t>
        </w:r>
      </w:ins>
    </w:p>
    <w:p w14:paraId="3024F41D" w14:textId="77777777" w:rsidR="00000000" w:rsidRDefault="0094571A">
      <w:pPr>
        <w:rPr>
          <w:ins w:id="166" w:author="combined PRs" w:date="2019-01-23T11:48:00Z"/>
          <w:rFonts w:eastAsia="Times New Roman"/>
          <w:lang w:val="en"/>
        </w:rPr>
      </w:pPr>
      <w:ins w:id="167" w:author="combined PRs" w:date="2019-01-23T11:48:00Z">
        <w:r>
          <w:rPr>
            <w:rStyle w:val="HTMLDefinition"/>
            <w:rFonts w:eastAsia="Times New Roman"/>
            <w:lang w:val="en"/>
          </w:rPr>
          <w:t>JSON-LD</w:t>
        </w:r>
      </w:ins>
    </w:p>
    <w:p w14:paraId="14B5D39B" w14:textId="77777777" w:rsidR="00000000" w:rsidRDefault="0094571A">
      <w:pPr>
        <w:ind w:left="720"/>
        <w:rPr>
          <w:ins w:id="168" w:author="combined PRs" w:date="2019-01-23T11:48:00Z"/>
          <w:rFonts w:eastAsia="Times New Roman"/>
          <w:lang w:val="en"/>
        </w:rPr>
      </w:pPr>
      <w:ins w:id="169" w:author="combined PRs" w:date="2019-01-23T11:48:00Z">
        <w:r>
          <w:rPr>
            <w:rFonts w:eastAsia="Times New Roman"/>
            <w:lang w:val="en"/>
          </w:rPr>
          <w:t xml:space="preserve">A JSON document that is augmented with support for Linked Data by providing an </w:t>
        </w:r>
        <w:r>
          <w:rPr>
            <w:rStyle w:val="HTMLCode"/>
            <w:lang w:val="en"/>
          </w:rPr>
          <w:t>@context</w:t>
        </w:r>
        <w:r>
          <w:rPr>
            <w:rFonts w:eastAsia="Times New Roman"/>
            <w:lang w:val="en"/>
          </w:rPr>
          <w:t xml:space="preserve"> property with a defining URI </w:t>
        </w:r>
        <w:r>
          <w:rPr>
            <w:rFonts w:eastAsia="Times New Roman"/>
            <w:lang w:val="en"/>
          </w:rPr>
          <w:fldChar w:fldCharType="begin"/>
        </w:r>
        <w:r>
          <w:rPr>
            <w:rFonts w:eastAsia="Times New Roman"/>
            <w:lang w:val="en"/>
          </w:rPr>
          <w:instrText xml:space="preserve"> </w:instrText>
        </w:r>
        <w:r>
          <w:rPr>
            <w:rFonts w:eastAsia="Times New Roman"/>
            <w:lang w:val="en"/>
          </w:rPr>
          <w:instrText>HYPERL</w:instrText>
        </w:r>
        <w:r>
          <w:rPr>
            <w:rFonts w:eastAsia="Times New Roman"/>
            <w:lang w:val="en"/>
          </w:rPr>
          <w:instrText>INK "https://www.w3.org/TR/json-ld/"</w:instrText>
        </w:r>
        <w:r>
          <w:rPr>
            <w:rFonts w:eastAsia="Times New Roman"/>
            <w:lang w:val="en"/>
          </w:rPr>
          <w:instrText xml:space="preserve"> </w:instrText>
        </w:r>
        <w:r>
          <w:rPr>
            <w:rFonts w:eastAsia="Times New Roman"/>
            <w:lang w:val="en"/>
          </w:rPr>
          <w:fldChar w:fldCharType="separate"/>
        </w:r>
        <w:r>
          <w:rPr>
            <w:rStyle w:val="Hyperlink"/>
            <w:rFonts w:eastAsia="Times New Roman"/>
            <w:lang w:val="en"/>
          </w:rPr>
          <w:t>JSON-LD</w:t>
        </w:r>
        <w:r>
          <w:rPr>
            <w:rFonts w:eastAsia="Times New Roman"/>
            <w:lang w:val="en"/>
          </w:rPr>
          <w:fldChar w:fldCharType="end"/>
        </w:r>
        <w:r>
          <w:rPr>
            <w:rFonts w:eastAsia="Times New Roman"/>
            <w:lang w:val="en"/>
          </w:rPr>
          <w:t>.</w:t>
        </w:r>
      </w:ins>
    </w:p>
    <w:p w14:paraId="1E839756" w14:textId="77777777" w:rsidR="00000000" w:rsidRDefault="0094571A">
      <w:pPr>
        <w:rPr>
          <w:ins w:id="170" w:author="combined PRs" w:date="2019-01-23T11:48:00Z"/>
          <w:rFonts w:eastAsia="Times New Roman"/>
          <w:lang w:val="en"/>
        </w:rPr>
      </w:pPr>
      <w:ins w:id="171" w:author="combined PRs" w:date="2019-01-23T11:48:00Z">
        <w:r>
          <w:rPr>
            <w:rStyle w:val="HTMLDefinition"/>
            <w:rFonts w:eastAsia="Times New Roman"/>
            <w:lang w:val="en"/>
          </w:rPr>
          <w:t>JWT</w:t>
        </w:r>
      </w:ins>
    </w:p>
    <w:p w14:paraId="3951704C" w14:textId="77777777" w:rsidR="00000000" w:rsidRDefault="0094571A">
      <w:pPr>
        <w:ind w:left="720"/>
        <w:rPr>
          <w:ins w:id="172" w:author="combined PRs" w:date="2019-01-23T11:48:00Z"/>
          <w:rFonts w:eastAsia="Times New Roman"/>
          <w:lang w:val="en"/>
        </w:rPr>
      </w:pPr>
      <w:ins w:id="173" w:author="combined PRs" w:date="2019-01-23T11:48:00Z">
        <w:r>
          <w:rPr>
            <w:rFonts w:eastAsia="Times New Roman"/>
            <w:lang w:val="en"/>
          </w:rPr>
          <w:t>JSON Web Token [RFC7519]</w:t>
        </w:r>
      </w:ins>
    </w:p>
    <w:p w14:paraId="044DD3FA" w14:textId="77777777" w:rsidR="00000000" w:rsidRDefault="0094571A">
      <w:pPr>
        <w:rPr>
          <w:ins w:id="174" w:author="combined PRs" w:date="2019-01-23T11:48:00Z"/>
          <w:rFonts w:eastAsia="Times New Roman"/>
          <w:lang w:val="en"/>
        </w:rPr>
      </w:pPr>
      <w:ins w:id="175" w:author="combined PRs" w:date="2019-01-23T11:48:00Z">
        <w:r>
          <w:rPr>
            <w:rStyle w:val="HTMLDefinition"/>
            <w:rFonts w:eastAsia="Times New Roman"/>
            <w:lang w:val="en"/>
          </w:rPr>
          <w:t>RDF</w:t>
        </w:r>
      </w:ins>
    </w:p>
    <w:p w14:paraId="38C9D26C" w14:textId="77777777" w:rsidR="00000000" w:rsidRDefault="0094571A">
      <w:pPr>
        <w:ind w:left="720"/>
        <w:rPr>
          <w:ins w:id="176" w:author="combined PRs" w:date="2019-01-23T11:48:00Z"/>
          <w:rFonts w:eastAsia="Times New Roman"/>
          <w:lang w:val="en"/>
        </w:rPr>
      </w:pPr>
      <w:ins w:id="177" w:author="combined PRs" w:date="2019-01-23T11:48:00Z">
        <w:r>
          <w:rPr>
            <w:rFonts w:eastAsia="Times New Roman"/>
            <w:lang w:val="en"/>
          </w:rPr>
          <w:t xml:space="preserve">The Resource Description Framework (RDF) of the Semantic Web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"https://www.w3.org/TR/rdf11-concepts/"</w:instrText>
        </w:r>
        <w:r>
          <w:rPr>
            <w:rFonts w:eastAsia="Times New Roman"/>
            <w:lang w:val="en"/>
          </w:rPr>
          <w:instrText xml:space="preserve"> </w:instrText>
        </w:r>
        <w:r>
          <w:rPr>
            <w:rFonts w:eastAsia="Times New Roman"/>
            <w:lang w:val="en"/>
          </w:rPr>
          <w:fldChar w:fldCharType="separate"/>
        </w:r>
        <w:r>
          <w:rPr>
            <w:rStyle w:val="Hyperlink"/>
            <w:rFonts w:eastAsia="Times New Roman"/>
            <w:lang w:val="en"/>
          </w:rPr>
          <w:t>rdf11-concepts</w:t>
        </w:r>
        <w:r>
          <w:rPr>
            <w:rFonts w:eastAsia="Times New Roman"/>
            <w:lang w:val="en"/>
          </w:rPr>
          <w:fldChar w:fldCharType="end"/>
        </w:r>
      </w:ins>
    </w:p>
    <w:p w14:paraId="319A4058" w14:textId="77777777" w:rsidR="00000000" w:rsidRDefault="0094571A">
      <w:pPr>
        <w:pStyle w:val="Heading1"/>
        <w:rPr>
          <w:rFonts w:eastAsia="Times New Roman"/>
          <w:lang w:val="en"/>
        </w:rPr>
      </w:pPr>
      <w:r>
        <w:rPr>
          <w:rFonts w:eastAsia="Times New Roman"/>
          <w:lang w:val="en"/>
        </w:rPr>
        <w:t>Use Cases</w:t>
      </w:r>
    </w:p>
    <w:p w14:paraId="05A331E9" w14:textId="77777777" w:rsidR="00000000" w:rsidRDefault="0094571A">
      <w:pPr>
        <w:pStyle w:val="NormalWeb"/>
        <w:rPr>
          <w:lang w:val="en"/>
        </w:rPr>
      </w:pPr>
      <w:r>
        <w:rPr>
          <w:lang w:val="en"/>
        </w:rPr>
        <w:t>This section presents the use cas</w:t>
      </w:r>
      <w:r>
        <w:rPr>
          <w:lang w:val="en"/>
        </w:rPr>
        <w:t xml:space="preserve">es targeted by the W3C </w:t>
      </w:r>
      <w:proofErr w:type="spellStart"/>
      <w:r>
        <w:rPr>
          <w:lang w:val="en"/>
        </w:rPr>
        <w:t>WoT</w:t>
      </w:r>
      <w:proofErr w:type="spellEnd"/>
      <w:r>
        <w:rPr>
          <w:lang w:val="en"/>
        </w:rPr>
        <w:t xml:space="preserve"> and which are used to derive the abstract architecture discussed </w:t>
      </w:r>
      <w:proofErr w:type="gramStart"/>
      <w:r>
        <w:rPr>
          <w:lang w:val="en"/>
        </w:rPr>
        <w:t xml:space="preserve">in </w:t>
      </w:r>
      <w:r>
        <w:rPr>
          <w:lang w:val="en"/>
        </w:rPr>
        <w:t>.</w:t>
      </w:r>
      <w:proofErr w:type="gramEnd"/>
      <w:r>
        <w:rPr>
          <w:lang w:val="en"/>
        </w:rPr>
        <w:t xml:space="preserve"> While Smart Home use cases might appear predominant in this section, </w:t>
      </w:r>
      <w:r>
        <w:rPr>
          <w:lang w:val="en"/>
        </w:rPr>
        <w:t xml:space="preserve">they should be seen as simply a vehicle to identify fundamental requirements inherent to most application domains. The Smart Home domain is suitable for identifying such general requirements, as most stakeholders can relate to it. </w:t>
      </w:r>
    </w:p>
    <w:p w14:paraId="60BE6520" w14:textId="77777777" w:rsidR="00000000" w:rsidRDefault="0094571A">
      <w:pPr>
        <w:pStyle w:val="Heading2"/>
        <w:rPr>
          <w:rFonts w:eastAsia="Times New Roman"/>
          <w:lang w:val="en"/>
        </w:rPr>
      </w:pPr>
      <w:r>
        <w:rPr>
          <w:rFonts w:eastAsia="Times New Roman"/>
          <w:lang w:val="en"/>
        </w:rPr>
        <w:t>Smart Home</w:t>
      </w:r>
    </w:p>
    <w:p w14:paraId="033A6049" w14:textId="77777777" w:rsidR="00000000" w:rsidRDefault="0094571A">
      <w:pPr>
        <w:pStyle w:val="NormalWeb"/>
        <w:rPr>
          <w:lang w:val="en"/>
        </w:rPr>
      </w:pPr>
      <w:r>
        <w:rPr>
          <w:lang w:val="en"/>
        </w:rPr>
        <w:t>The Smart Hom</w:t>
      </w:r>
      <w:r>
        <w:rPr>
          <w:lang w:val="en"/>
        </w:rPr>
        <w:t xml:space="preserve">e is one of the application domains targeted by W3C </w:t>
      </w:r>
      <w:proofErr w:type="spellStart"/>
      <w:r>
        <w:rPr>
          <w:lang w:val="en"/>
        </w:rPr>
        <w:t>WoT</w:t>
      </w:r>
      <w:proofErr w:type="spellEnd"/>
      <w:r>
        <w:rPr>
          <w:lang w:val="en"/>
        </w:rPr>
        <w:t xml:space="preserve">. As stated above its use cases are eligible to convey the fundamental requirements on discovery, connectivity, and provided functionality. </w:t>
      </w:r>
      <w:proofErr w:type="gramStart"/>
      <w:r>
        <w:rPr>
          <w:lang w:val="en"/>
        </w:rPr>
        <w:t>Also</w:t>
      </w:r>
      <w:proofErr w:type="gramEnd"/>
      <w:r>
        <w:rPr>
          <w:lang w:val="en"/>
        </w:rPr>
        <w:t xml:space="preserve"> security has become a central issue in consumer systems.</w:t>
      </w:r>
      <w:r>
        <w:rPr>
          <w:lang w:val="en"/>
        </w:rPr>
        <w:t xml:space="preserve"> Furthermore, Smart Home use cases have stronger privacy requirements than commercial and industrial ones. In general, however, the fundamental aspects of the Smart Home use cases given also apply to other use cases. </w:t>
      </w:r>
    </w:p>
    <w:p w14:paraId="718C73F5" w14:textId="77777777" w:rsidR="00000000" w:rsidRDefault="0094571A">
      <w:pPr>
        <w:pStyle w:val="Heading3"/>
        <w:rPr>
          <w:rFonts w:eastAsia="Times New Roman"/>
          <w:lang w:val="en"/>
        </w:rPr>
      </w:pPr>
      <w:r>
        <w:rPr>
          <w:rFonts w:eastAsia="Times New Roman"/>
          <w:lang w:val="en"/>
        </w:rPr>
        <w:t>Device Controllers</w:t>
      </w:r>
    </w:p>
    <w:p w14:paraId="34497AFD" w14:textId="77777777" w:rsidR="00000000" w:rsidRDefault="0094571A">
      <w:pPr>
        <w:pStyle w:val="NormalWeb"/>
        <w:rPr>
          <w:lang w:val="en"/>
        </w:rPr>
      </w:pPr>
      <w:r>
        <w:rPr>
          <w:lang w:val="en"/>
        </w:rPr>
        <w:t xml:space="preserve">The first use case is a local device controlled by user-operated remote controller as depicted </w:t>
      </w:r>
      <w:proofErr w:type="gramStart"/>
      <w:r>
        <w:rPr>
          <w:lang w:val="en"/>
        </w:rPr>
        <w:t xml:space="preserve">in </w:t>
      </w:r>
      <w:r>
        <w:rPr>
          <w:lang w:val="en"/>
        </w:rPr>
        <w:t>.</w:t>
      </w:r>
      <w:proofErr w:type="gramEnd"/>
      <w:r>
        <w:rPr>
          <w:lang w:val="en"/>
        </w:rPr>
        <w:t xml:space="preserve"> For example, an electronic appliance such as an air conditioner with Web server functionality might be connected dire</w:t>
      </w:r>
      <w:r>
        <w:rPr>
          <w:lang w:val="en"/>
        </w:rPr>
        <w:t xml:space="preserve">ctly to a local home network. A remote controller can access the air conditioner through the local home network directly. In this case, the remote controller can be realized by a browser or native application. </w:t>
      </w:r>
    </w:p>
    <w:p w14:paraId="02000592" w14:textId="1C8F9FF2" w:rsidR="00000000" w:rsidRDefault="0094571A">
      <w:pPr>
        <w:rPr>
          <w:rFonts w:eastAsia="Times New Roman"/>
          <w:lang w:val="en"/>
        </w:rPr>
      </w:pPr>
      <w:del w:id="178" w:author="combined PRs" w:date="2019-01-23T11:48:00Z">
        <w:r>
          <w:rPr>
            <w:rFonts w:eastAsia="Times New Roman"/>
            <w:lang w:val="en"/>
          </w:rPr>
          <w:lastRenderedPageBreak/>
          <w:fldChar w:fldCharType="begin"/>
        </w:r>
        <w:r>
          <w:rPr>
            <w:rFonts w:eastAsia="Times New Roman"/>
            <w:lang w:val="en"/>
          </w:rPr>
          <w:delInstrText xml:space="preserve"> </w:delInstrText>
        </w:r>
        <w:r>
          <w:rPr>
            <w:rFonts w:eastAsia="Times New Roman"/>
            <w:lang w:val="en"/>
          </w:rPr>
          <w:delInstrText>INCLUDEPICTURE  \d "/Users/mike-work/git/w3c/</w:delInstrText>
        </w:r>
        <w:r>
          <w:rPr>
            <w:rFonts w:eastAsia="Times New Roman"/>
            <w:lang w:val="en"/>
          </w:rPr>
          <w:delInstrText>wot-architecture/images/smart-home-device.png" \x \y \* MERGEFORMATINET</w:delInstrText>
        </w:r>
        <w:r>
          <w:rPr>
            <w:rFonts w:eastAsia="Times New Roman"/>
            <w:lang w:val="en"/>
          </w:rPr>
          <w:delInstrText xml:space="preserve"> </w:delInstrText>
        </w:r>
        <w:r>
          <w:rPr>
            <w:rFonts w:eastAsia="Times New Roman"/>
            <w:lang w:val="en"/>
          </w:rPr>
          <w:fldChar w:fldCharType="separate"/>
        </w:r>
        <w:r>
          <w:rPr>
            <w:rFonts w:eastAsia="Times New Roman"/>
            <w:noProof/>
            <w:lang w:val="en"/>
          </w:rPr>
          <w:drawing>
            <wp:inline distT="0" distB="0" distL="0" distR="0" wp14:anchorId="4CF7CA80" wp14:editId="59206432">
              <wp:extent cx="6248400" cy="2616200"/>
              <wp:effectExtent l="0" t="0" r="0" b="0"/>
              <wp:docPr id="32" name="Picture 32" descr="/Users/mike-work/git/w3c/wot-architecture/images/smart-home-de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ke-work/git/w3c/wot-architecture/images/smart-home-device.pn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248400" cy="2616200"/>
                      </a:xfrm>
                      <a:prstGeom prst="rect">
                        <a:avLst/>
                      </a:prstGeom>
                      <a:noFill/>
                      <a:ln>
                        <a:noFill/>
                      </a:ln>
                    </pic:spPr>
                  </pic:pic>
                </a:graphicData>
              </a:graphic>
            </wp:inline>
          </w:drawing>
        </w:r>
        <w:r>
          <w:rPr>
            <w:rFonts w:eastAsia="Times New Roman"/>
            <w:lang w:val="en"/>
          </w:rPr>
          <w:fldChar w:fldCharType="end"/>
        </w:r>
        <w:r>
          <w:rPr>
            <w:rFonts w:eastAsia="Times New Roman"/>
            <w:lang w:val="en"/>
          </w:rPr>
          <w:delText>Device Contro</w:delText>
        </w:r>
        <w:r>
          <w:rPr>
            <w:rFonts w:eastAsia="Times New Roman"/>
            <w:lang w:val="en"/>
          </w:rPr>
          <w:delText>l</w:delText>
        </w:r>
      </w:del>
      <w:ins w:id="179" w:author="combined PRs" w:date="2019-01-23T11:48:00Z">
        <w:r>
          <w:rPr>
            <w:rFonts w:eastAsia="Times New Roman"/>
            <w:lang w:val="en"/>
          </w:rPr>
          <w:fldChar w:fldCharType="begin"/>
        </w:r>
        <w:r>
          <w:rPr>
            <w:rFonts w:eastAsia="Times New Roman"/>
            <w:lang w:val="en"/>
          </w:rPr>
          <w:instrText xml:space="preserve"> </w:instrText>
        </w:r>
        <w:r>
          <w:rPr>
            <w:rFonts w:eastAsia="Times New Roman"/>
            <w:lang w:val="en"/>
          </w:rPr>
          <w:instrText>INCLUDEPICTURE  \d "/Users/mike-work/git/mlag</w:instrText>
        </w:r>
        <w:r>
          <w:rPr>
            <w:rFonts w:eastAsia="Times New Roman"/>
            <w:lang w:val="en"/>
          </w:rPr>
          <w:instrText>ally/wot-architecture/images/smart-home-device.png" \x \y \* MERGEFORMATINET</w:instrText>
        </w:r>
        <w:r>
          <w:rPr>
            <w:rFonts w:eastAsia="Times New Roman"/>
            <w:lang w:val="en"/>
          </w:rPr>
          <w:instrText xml:space="preserve"> </w:instrText>
        </w:r>
        <w:r>
          <w:rPr>
            <w:rFonts w:eastAsia="Times New Roman"/>
            <w:lang w:val="en"/>
          </w:rPr>
          <w:fldChar w:fldCharType="separate"/>
        </w:r>
        <w:r>
          <w:rPr>
            <w:rFonts w:eastAsia="Times New Roman"/>
            <w:noProof/>
            <w:lang w:val="en"/>
          </w:rPr>
          <w:drawing>
            <wp:inline distT="0" distB="0" distL="0" distR="0">
              <wp:extent cx="6248400" cy="2616200"/>
              <wp:effectExtent l="0" t="0" r="0" b="0"/>
              <wp:docPr id="1" name="Picture 1" descr="/Users/mike-work/git/mlagally/wot-architecture/images/smart-home-de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ke-work/git/mlagally/wot-architecture/images/smart-home-device.pn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248400" cy="2616200"/>
                      </a:xfrm>
                      <a:prstGeom prst="rect">
                        <a:avLst/>
                      </a:prstGeom>
                      <a:noFill/>
                      <a:ln>
                        <a:noFill/>
                      </a:ln>
                    </pic:spPr>
                  </pic:pic>
                </a:graphicData>
              </a:graphic>
            </wp:inline>
          </w:drawing>
        </w:r>
        <w:r>
          <w:rPr>
            <w:rFonts w:eastAsia="Times New Roman"/>
            <w:lang w:val="en"/>
          </w:rPr>
          <w:fldChar w:fldCharType="end"/>
        </w:r>
        <w:r>
          <w:rPr>
            <w:rFonts w:eastAsia="Times New Roman"/>
            <w:lang w:val="en"/>
          </w:rPr>
          <w:t>Device Contro</w:t>
        </w:r>
        <w:r>
          <w:rPr>
            <w:rFonts w:eastAsia="Times New Roman"/>
            <w:lang w:val="en"/>
          </w:rPr>
          <w:t>l</w:t>
        </w:r>
      </w:ins>
      <w:r>
        <w:rPr>
          <w:rFonts w:eastAsia="Times New Roman"/>
          <w:lang w:val="en"/>
        </w:rPr>
        <w:t xml:space="preserve"> </w:t>
      </w:r>
    </w:p>
    <w:p w14:paraId="55E2545B" w14:textId="77777777" w:rsidR="00000000" w:rsidRDefault="0094571A">
      <w:pPr>
        <w:pStyle w:val="Heading3"/>
        <w:rPr>
          <w:rFonts w:eastAsia="Times New Roman"/>
          <w:lang w:val="en"/>
        </w:rPr>
      </w:pPr>
      <w:r>
        <w:rPr>
          <w:rFonts w:eastAsia="Times New Roman"/>
          <w:lang w:val="en"/>
        </w:rPr>
        <w:t>Thing-to-Thing</w:t>
      </w:r>
    </w:p>
    <w:p w14:paraId="66CB083E" w14:textId="77777777" w:rsidR="00000000" w:rsidRDefault="0094571A">
      <w:pPr>
        <w:pStyle w:val="NormalWeb"/>
        <w:rPr>
          <w:lang w:val="en"/>
        </w:rPr>
      </w:pPr>
      <w:r>
        <w:rPr>
          <w:lang w:val="en"/>
        </w:rPr>
        <w:t>shows an example of direct Thing-to-Thing interaction. The scenario is as follows: when a sensor dete</w:t>
      </w:r>
      <w:r>
        <w:rPr>
          <w:lang w:val="en"/>
        </w:rPr>
        <w:t xml:space="preserve">cts the </w:t>
      </w:r>
      <w:proofErr w:type="gramStart"/>
      <w:r>
        <w:rPr>
          <w:lang w:val="en"/>
        </w:rPr>
        <w:t>room</w:t>
      </w:r>
      <w:proofErr w:type="gramEnd"/>
      <w:r>
        <w:rPr>
          <w:lang w:val="en"/>
        </w:rPr>
        <w:t xml:space="preserve"> temperature is surpassing a set threshold (e.g., 25°C), a control agent issues a "power-on" command to an air conditioner. </w:t>
      </w:r>
    </w:p>
    <w:p w14:paraId="1608138F" w14:textId="4AB0A7E2" w:rsidR="00000000" w:rsidRDefault="0094571A">
      <w:pPr>
        <w:rPr>
          <w:rFonts w:eastAsia="Times New Roman"/>
          <w:lang w:val="en"/>
        </w:rPr>
      </w:pPr>
      <w:del w:id="180" w:author="combined PRs" w:date="2019-01-23T11:48:00Z">
        <w:r>
          <w:rPr>
            <w:rFonts w:eastAsia="Times New Roman"/>
            <w:lang w:val="en"/>
          </w:rPr>
          <w:fldChar w:fldCharType="begin"/>
        </w:r>
        <w:r>
          <w:rPr>
            <w:rFonts w:eastAsia="Times New Roman"/>
            <w:lang w:val="en"/>
          </w:rPr>
          <w:delInstrText xml:space="preserve"> </w:delInstrText>
        </w:r>
        <w:r>
          <w:rPr>
            <w:rFonts w:eastAsia="Times New Roman"/>
            <w:lang w:val="en"/>
          </w:rPr>
          <w:delInstrText>INCLUDEPICTURE  \d "/Users/mike</w:delInstrText>
        </w:r>
        <w:r>
          <w:rPr>
            <w:rFonts w:eastAsia="Times New Roman"/>
            <w:lang w:val="en"/>
          </w:rPr>
          <w:delInstrText>-work/git/w3c/wot-architecture/images/smart-home-t2t.png" \x \y \* MERGEFORMATINET</w:delInstrText>
        </w:r>
        <w:r>
          <w:rPr>
            <w:rFonts w:eastAsia="Times New Roman"/>
            <w:lang w:val="en"/>
          </w:rPr>
          <w:delInstrText xml:space="preserve"> </w:delInstrText>
        </w:r>
        <w:r>
          <w:rPr>
            <w:rFonts w:eastAsia="Times New Roman"/>
            <w:lang w:val="en"/>
          </w:rPr>
          <w:fldChar w:fldCharType="separate"/>
        </w:r>
        <w:r>
          <w:rPr>
            <w:rFonts w:eastAsia="Times New Roman"/>
            <w:noProof/>
            <w:lang w:val="en"/>
          </w:rPr>
          <w:drawing>
            <wp:inline distT="0" distB="0" distL="0" distR="0" wp14:anchorId="76255B25" wp14:editId="122696AD">
              <wp:extent cx="6248400" cy="2616200"/>
              <wp:effectExtent l="0" t="0" r="0" b="0"/>
              <wp:docPr id="33" name="Picture 33" descr="/Users/mike-work/git/w3c/wot-architecture/images/smart-home-t2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ike-work/git/w3c/wot-architecture/images/smart-home-t2t.pn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248400" cy="2616200"/>
                      </a:xfrm>
                      <a:prstGeom prst="rect">
                        <a:avLst/>
                      </a:prstGeom>
                      <a:noFill/>
                      <a:ln>
                        <a:noFill/>
                      </a:ln>
                    </pic:spPr>
                  </pic:pic>
                </a:graphicData>
              </a:graphic>
            </wp:inline>
          </w:drawing>
        </w:r>
        <w:r>
          <w:rPr>
            <w:rFonts w:eastAsia="Times New Roman"/>
            <w:lang w:val="en"/>
          </w:rPr>
          <w:fldChar w:fldCharType="end"/>
        </w:r>
        <w:r>
          <w:rPr>
            <w:rFonts w:eastAsia="Times New Roman"/>
            <w:lang w:val="en"/>
          </w:rPr>
          <w:delText>Control Agen</w:delText>
        </w:r>
        <w:r>
          <w:rPr>
            <w:rFonts w:eastAsia="Times New Roman"/>
            <w:lang w:val="en"/>
          </w:rPr>
          <w:delText>t</w:delText>
        </w:r>
      </w:del>
      <w:ins w:id="181" w:author="combined PRs" w:date="2019-01-23T11:48:00Z">
        <w:r>
          <w:rPr>
            <w:rFonts w:eastAsia="Times New Roman"/>
            <w:lang w:val="en"/>
          </w:rPr>
          <w:fldChar w:fldCharType="begin"/>
        </w:r>
        <w:r>
          <w:rPr>
            <w:rFonts w:eastAsia="Times New Roman"/>
            <w:lang w:val="en"/>
          </w:rPr>
          <w:instrText xml:space="preserve"> </w:instrText>
        </w:r>
        <w:r>
          <w:rPr>
            <w:rFonts w:eastAsia="Times New Roman"/>
            <w:lang w:val="en"/>
          </w:rPr>
          <w:instrText>INCLUDEPICTURE  \d "/Users/mike-work/git/mlagally/wot-architecture/images/smart-home-t2t.png" \x \y \* MERGEFORMATINET</w:instrText>
        </w:r>
        <w:r>
          <w:rPr>
            <w:rFonts w:eastAsia="Times New Roman"/>
            <w:lang w:val="en"/>
          </w:rPr>
          <w:instrText xml:space="preserve"> </w:instrText>
        </w:r>
        <w:r>
          <w:rPr>
            <w:rFonts w:eastAsia="Times New Roman"/>
            <w:lang w:val="en"/>
          </w:rPr>
          <w:fldChar w:fldCharType="separate"/>
        </w:r>
        <w:r>
          <w:rPr>
            <w:rFonts w:eastAsia="Times New Roman"/>
            <w:noProof/>
            <w:lang w:val="en"/>
          </w:rPr>
          <w:drawing>
            <wp:inline distT="0" distB="0" distL="0" distR="0">
              <wp:extent cx="6248400" cy="2616200"/>
              <wp:effectExtent l="0" t="0" r="0" b="0"/>
              <wp:docPr id="2" name="Picture 2" descr="/Users/mike-work/git/mlagally/wot-architecture/images/smart-home-t2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ike-work/git/mlagally/wot-architecture/images/smart-home-t2t.pn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248400" cy="2616200"/>
                      </a:xfrm>
                      <a:prstGeom prst="rect">
                        <a:avLst/>
                      </a:prstGeom>
                      <a:noFill/>
                      <a:ln>
                        <a:noFill/>
                      </a:ln>
                    </pic:spPr>
                  </pic:pic>
                </a:graphicData>
              </a:graphic>
            </wp:inline>
          </w:drawing>
        </w:r>
        <w:r>
          <w:rPr>
            <w:rFonts w:eastAsia="Times New Roman"/>
            <w:lang w:val="en"/>
          </w:rPr>
          <w:fldChar w:fldCharType="end"/>
        </w:r>
        <w:r>
          <w:rPr>
            <w:rFonts w:eastAsia="Times New Roman"/>
            <w:lang w:val="en"/>
          </w:rPr>
          <w:t>Control Agen</w:t>
        </w:r>
        <w:r>
          <w:rPr>
            <w:rFonts w:eastAsia="Times New Roman"/>
            <w:lang w:val="en"/>
          </w:rPr>
          <w:t>t</w:t>
        </w:r>
      </w:ins>
      <w:r>
        <w:rPr>
          <w:rFonts w:eastAsia="Times New Roman"/>
          <w:lang w:val="en"/>
        </w:rPr>
        <w:t xml:space="preserve"> </w:t>
      </w:r>
    </w:p>
    <w:p w14:paraId="4EE3110B" w14:textId="77777777" w:rsidR="00000000" w:rsidRDefault="0094571A">
      <w:pPr>
        <w:pStyle w:val="Heading3"/>
        <w:rPr>
          <w:rFonts w:eastAsia="Times New Roman"/>
          <w:lang w:val="en"/>
        </w:rPr>
      </w:pPr>
      <w:r>
        <w:rPr>
          <w:rFonts w:eastAsia="Times New Roman"/>
          <w:lang w:val="en"/>
        </w:rPr>
        <w:t>Multiple Network Interfaces</w:t>
      </w:r>
    </w:p>
    <w:p w14:paraId="7811A065" w14:textId="77777777" w:rsidR="00000000" w:rsidRDefault="0094571A">
      <w:pPr>
        <w:pStyle w:val="NormalWeb"/>
        <w:rPr>
          <w:lang w:val="en"/>
        </w:rPr>
      </w:pPr>
      <w:r>
        <w:rPr>
          <w:lang w:val="en"/>
        </w:rPr>
        <w:t>The third use case is a mobile remote controller (e.g., on a smartpho</w:t>
      </w:r>
      <w:r>
        <w:rPr>
          <w:lang w:val="en"/>
        </w:rPr>
        <w:t xml:space="preserve">ne) as shown </w:t>
      </w:r>
      <w:proofErr w:type="gramStart"/>
      <w:r>
        <w:rPr>
          <w:lang w:val="en"/>
        </w:rPr>
        <w:t xml:space="preserve">in </w:t>
      </w:r>
      <w:r>
        <w:rPr>
          <w:lang w:val="en"/>
        </w:rPr>
        <w:t>.</w:t>
      </w:r>
      <w:proofErr w:type="gramEnd"/>
      <w:r>
        <w:rPr>
          <w:lang w:val="en"/>
        </w:rPr>
        <w:t xml:space="preserve"> When at home, the smartphone can use Wi-Fi or Bluetooth/BLE to control an electronic appliance locally, while outside, it can use the cellular network. </w:t>
      </w:r>
    </w:p>
    <w:p w14:paraId="574334E2" w14:textId="6D6F249D" w:rsidR="00000000" w:rsidRDefault="0094571A">
      <w:pPr>
        <w:rPr>
          <w:rFonts w:eastAsia="Times New Roman"/>
          <w:lang w:val="en"/>
        </w:rPr>
      </w:pPr>
      <w:del w:id="182" w:author="combined PRs" w:date="2019-01-23T11:48:00Z">
        <w:r>
          <w:rPr>
            <w:rFonts w:eastAsia="Times New Roman"/>
            <w:lang w:val="en"/>
          </w:rPr>
          <w:lastRenderedPageBreak/>
          <w:fldChar w:fldCharType="begin"/>
        </w:r>
        <w:r>
          <w:rPr>
            <w:rFonts w:eastAsia="Times New Roman"/>
            <w:lang w:val="en"/>
          </w:rPr>
          <w:delInstrText xml:space="preserve"> </w:delInstrText>
        </w:r>
        <w:r>
          <w:rPr>
            <w:rFonts w:eastAsia="Times New Roman"/>
            <w:lang w:val="en"/>
          </w:rPr>
          <w:delInstrText>INCLUDEPICTURE  \d "/Users/mike-work/git/w3c/wot-architecture/images/smart-home-multi.png" \x \y \* MER</w:delInstrText>
        </w:r>
        <w:r>
          <w:rPr>
            <w:rFonts w:eastAsia="Times New Roman"/>
            <w:lang w:val="en"/>
          </w:rPr>
          <w:delInstrText>GEFORMATINET</w:delInstrText>
        </w:r>
        <w:r>
          <w:rPr>
            <w:rFonts w:eastAsia="Times New Roman"/>
            <w:lang w:val="en"/>
          </w:rPr>
          <w:delInstrText xml:space="preserve"> </w:delInstrText>
        </w:r>
        <w:r>
          <w:rPr>
            <w:rFonts w:eastAsia="Times New Roman"/>
            <w:lang w:val="en"/>
          </w:rPr>
          <w:fldChar w:fldCharType="separate"/>
        </w:r>
        <w:r>
          <w:rPr>
            <w:rFonts w:eastAsia="Times New Roman"/>
            <w:noProof/>
            <w:lang w:val="en"/>
          </w:rPr>
          <w:drawing>
            <wp:inline distT="0" distB="0" distL="0" distR="0" wp14:anchorId="5BDC9CF6" wp14:editId="397E6202">
              <wp:extent cx="6248400" cy="3403600"/>
              <wp:effectExtent l="0" t="0" r="0" b="0"/>
              <wp:docPr id="34" name="Picture 34" descr="/Users/mike-work/git/w3c/wot-architecture/images/smart-home-mul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ike-work/git/w3c/wot-architecture/images/smart-home-multi.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248400" cy="3403600"/>
                      </a:xfrm>
                      <a:prstGeom prst="rect">
                        <a:avLst/>
                      </a:prstGeom>
                      <a:noFill/>
                      <a:ln>
                        <a:noFill/>
                      </a:ln>
                    </pic:spPr>
                  </pic:pic>
                </a:graphicData>
              </a:graphic>
            </wp:inline>
          </w:drawing>
        </w:r>
        <w:r>
          <w:rPr>
            <w:rFonts w:eastAsia="Times New Roman"/>
            <w:lang w:val="en"/>
          </w:rPr>
          <w:fldChar w:fldCharType="end"/>
        </w:r>
      </w:del>
      <w:ins w:id="183" w:author="combined PRs" w:date="2019-01-23T11:48:00Z">
        <w:r>
          <w:rPr>
            <w:rFonts w:eastAsia="Times New Roman"/>
            <w:lang w:val="en"/>
          </w:rPr>
          <w:fldChar w:fldCharType="begin"/>
        </w:r>
        <w:r>
          <w:rPr>
            <w:rFonts w:eastAsia="Times New Roman"/>
            <w:lang w:val="en"/>
          </w:rPr>
          <w:instrText xml:space="preserve"> </w:instrText>
        </w:r>
        <w:r>
          <w:rPr>
            <w:rFonts w:eastAsia="Times New Roman"/>
            <w:lang w:val="en"/>
          </w:rPr>
          <w:instrText>INCLUDEPICTURE  \d "/Users/mike-work/git/mlaga</w:instrText>
        </w:r>
        <w:r>
          <w:rPr>
            <w:rFonts w:eastAsia="Times New Roman"/>
            <w:lang w:val="en"/>
          </w:rPr>
          <w:instrText>lly/wot-architecture/images/smart-home-multi.png" \x \y \* MERGEFORMATINET</w:instrText>
        </w:r>
        <w:r>
          <w:rPr>
            <w:rFonts w:eastAsia="Times New Roman"/>
            <w:lang w:val="en"/>
          </w:rPr>
          <w:instrText xml:space="preserve"> </w:instrText>
        </w:r>
        <w:r>
          <w:rPr>
            <w:rFonts w:eastAsia="Times New Roman"/>
            <w:lang w:val="en"/>
          </w:rPr>
          <w:fldChar w:fldCharType="separate"/>
        </w:r>
        <w:r>
          <w:rPr>
            <w:rFonts w:eastAsia="Times New Roman"/>
            <w:noProof/>
            <w:lang w:val="en"/>
          </w:rPr>
          <w:drawing>
            <wp:inline distT="0" distB="0" distL="0" distR="0">
              <wp:extent cx="6248400" cy="3403600"/>
              <wp:effectExtent l="0" t="0" r="0" b="0"/>
              <wp:docPr id="3" name="Picture 3" descr="/Users/mike-work/git/mlagally/wot-architecture/images/smart-home-mul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ike-work/git/mlagally/wot-architecture/images/smart-home-multi.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248400" cy="3403600"/>
                      </a:xfrm>
                      <a:prstGeom prst="rect">
                        <a:avLst/>
                      </a:prstGeom>
                      <a:noFill/>
                      <a:ln>
                        <a:noFill/>
                      </a:ln>
                    </pic:spPr>
                  </pic:pic>
                </a:graphicData>
              </a:graphic>
            </wp:inline>
          </w:drawing>
        </w:r>
        <w:r>
          <w:rPr>
            <w:rFonts w:eastAsia="Times New Roman"/>
            <w:lang w:val="en"/>
          </w:rPr>
          <w:fldChar w:fldCharType="end"/>
        </w:r>
      </w:ins>
      <w:r>
        <w:rPr>
          <w:rFonts w:eastAsia="Times New Roman"/>
          <w:lang w:val="en"/>
        </w:rPr>
        <w:t>Multiple Network Interface</w:t>
      </w:r>
      <w:r>
        <w:rPr>
          <w:rFonts w:eastAsia="Times New Roman"/>
          <w:lang w:val="en"/>
        </w:rPr>
        <w:t>s</w:t>
      </w:r>
      <w:r>
        <w:rPr>
          <w:rFonts w:eastAsia="Times New Roman"/>
          <w:lang w:val="en"/>
        </w:rPr>
        <w:t xml:space="preserve"> </w:t>
      </w:r>
    </w:p>
    <w:p w14:paraId="4850950C" w14:textId="77777777" w:rsidR="00000000" w:rsidRDefault="0094571A">
      <w:pPr>
        <w:pStyle w:val="Heading3"/>
        <w:rPr>
          <w:rFonts w:eastAsia="Times New Roman"/>
          <w:lang w:val="en"/>
        </w:rPr>
      </w:pPr>
      <w:r>
        <w:rPr>
          <w:rFonts w:eastAsia="Times New Roman"/>
          <w:lang w:val="en"/>
        </w:rPr>
        <w:t>Gateways</w:t>
      </w:r>
    </w:p>
    <w:p w14:paraId="5672CA1F" w14:textId="77777777" w:rsidR="00000000" w:rsidRDefault="0094571A">
      <w:pPr>
        <w:pStyle w:val="NormalWeb"/>
        <w:rPr>
          <w:lang w:val="en"/>
        </w:rPr>
      </w:pPr>
      <w:r>
        <w:rPr>
          <w:lang w:val="en"/>
        </w:rPr>
        <w:t xml:space="preserve">shows a use case based on a Smart Home gateway. It is placed between a home network and the </w:t>
      </w:r>
      <w:r>
        <w:rPr>
          <w:lang w:val="en"/>
        </w:rPr>
        <w:t xml:space="preserve">Internet. The gateway manages electronic appliances inside the house and can receive commands from a remote controller over the Internet, e.g., from a smartphone as in the previous use case. </w:t>
      </w:r>
    </w:p>
    <w:p w14:paraId="0CC0DC29" w14:textId="4082BBFF" w:rsidR="00000000" w:rsidRDefault="0094571A">
      <w:pPr>
        <w:rPr>
          <w:rFonts w:eastAsia="Times New Roman"/>
          <w:lang w:val="en"/>
        </w:rPr>
      </w:pPr>
      <w:del w:id="184" w:author="combined PRs" w:date="2019-01-23T11:48:00Z">
        <w:r>
          <w:rPr>
            <w:rFonts w:eastAsia="Times New Roman"/>
            <w:lang w:val="en"/>
          </w:rPr>
          <w:fldChar w:fldCharType="begin"/>
        </w:r>
        <w:r>
          <w:rPr>
            <w:rFonts w:eastAsia="Times New Roman"/>
            <w:lang w:val="en"/>
          </w:rPr>
          <w:delInstrText xml:space="preserve"> </w:delInstrText>
        </w:r>
        <w:r>
          <w:rPr>
            <w:rFonts w:eastAsia="Times New Roman"/>
            <w:lang w:val="en"/>
          </w:rPr>
          <w:delInstrText>INCLUDEPICTURE  \d "/Users/mike-work/git/w3c/wot-architecture/images/smart-home-gateway.png" \x \y \* MERGEFORMATINET</w:delInstrText>
        </w:r>
        <w:r>
          <w:rPr>
            <w:rFonts w:eastAsia="Times New Roman"/>
            <w:lang w:val="en"/>
          </w:rPr>
          <w:delInstrText xml:space="preserve"> </w:delInstrText>
        </w:r>
        <w:r>
          <w:rPr>
            <w:rFonts w:eastAsia="Times New Roman"/>
            <w:lang w:val="en"/>
          </w:rPr>
          <w:fldChar w:fldCharType="separate"/>
        </w:r>
        <w:r>
          <w:rPr>
            <w:rFonts w:eastAsia="Times New Roman"/>
            <w:noProof/>
            <w:lang w:val="en"/>
          </w:rPr>
          <w:drawing>
            <wp:inline distT="0" distB="0" distL="0" distR="0" wp14:anchorId="7272F43C" wp14:editId="3F109064">
              <wp:extent cx="5943600" cy="3403600"/>
              <wp:effectExtent l="0" t="0" r="0" b="0"/>
              <wp:docPr id="35" name="Picture 35" descr="/Users/mike-work/git/w3c/wot-architecture/images/smart-hom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ike-work/git/w3c/wot-architecture/images/smart-home-gateway.pn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943600" cy="3403600"/>
                      </a:xfrm>
                      <a:prstGeom prst="rect">
                        <a:avLst/>
                      </a:prstGeom>
                      <a:noFill/>
                      <a:ln>
                        <a:noFill/>
                      </a:ln>
                    </pic:spPr>
                  </pic:pic>
                </a:graphicData>
              </a:graphic>
            </wp:inline>
          </w:drawing>
        </w:r>
        <w:r>
          <w:rPr>
            <w:rFonts w:eastAsia="Times New Roman"/>
            <w:lang w:val="en"/>
          </w:rPr>
          <w:fldChar w:fldCharType="end"/>
        </w:r>
        <w:r>
          <w:rPr>
            <w:rFonts w:eastAsia="Times New Roman"/>
            <w:lang w:val="en"/>
          </w:rPr>
          <w:delText>Smart Home Gatewa</w:delText>
        </w:r>
        <w:r>
          <w:rPr>
            <w:rFonts w:eastAsia="Times New Roman"/>
            <w:lang w:val="en"/>
          </w:rPr>
          <w:delText>y</w:delText>
        </w:r>
      </w:del>
      <w:ins w:id="185" w:author="combined PRs" w:date="2019-01-23T11:48:00Z">
        <w:r>
          <w:rPr>
            <w:rFonts w:eastAsia="Times New Roman"/>
            <w:lang w:val="en"/>
          </w:rPr>
          <w:fldChar w:fldCharType="begin"/>
        </w:r>
        <w:r>
          <w:rPr>
            <w:rFonts w:eastAsia="Times New Roman"/>
            <w:lang w:val="en"/>
          </w:rPr>
          <w:instrText xml:space="preserve"> </w:instrText>
        </w:r>
        <w:r>
          <w:rPr>
            <w:rFonts w:eastAsia="Times New Roman"/>
            <w:lang w:val="en"/>
          </w:rPr>
          <w:instrText>INCLUDEPICTURE  \d "/Users/mike-work/git/mlagally/wot-architectu</w:instrText>
        </w:r>
        <w:r>
          <w:rPr>
            <w:rFonts w:eastAsia="Times New Roman"/>
            <w:lang w:val="en"/>
          </w:rPr>
          <w:instrText>re/images/smart-home-gateway.png" \x \y \* MERGEFORMATINET</w:instrText>
        </w:r>
        <w:r>
          <w:rPr>
            <w:rFonts w:eastAsia="Times New Roman"/>
            <w:lang w:val="en"/>
          </w:rPr>
          <w:instrText xml:space="preserve"> </w:instrText>
        </w:r>
        <w:r>
          <w:rPr>
            <w:rFonts w:eastAsia="Times New Roman"/>
            <w:lang w:val="en"/>
          </w:rPr>
          <w:fldChar w:fldCharType="separate"/>
        </w:r>
        <w:r>
          <w:rPr>
            <w:rFonts w:eastAsia="Times New Roman"/>
            <w:noProof/>
            <w:lang w:val="en"/>
          </w:rPr>
          <w:drawing>
            <wp:inline distT="0" distB="0" distL="0" distR="0">
              <wp:extent cx="5943600" cy="3403600"/>
              <wp:effectExtent l="0" t="0" r="0" b="0"/>
              <wp:docPr id="4" name="Picture 4" descr="/Users/mike-work/git/mlagally/wot-architecture/images/smart-hom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ike-work/git/mlagally/wot-architecture/images/smart-home-gateway.pn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5943600" cy="3403600"/>
                      </a:xfrm>
                      <a:prstGeom prst="rect">
                        <a:avLst/>
                      </a:prstGeom>
                      <a:noFill/>
                      <a:ln>
                        <a:noFill/>
                      </a:ln>
                    </pic:spPr>
                  </pic:pic>
                </a:graphicData>
              </a:graphic>
            </wp:inline>
          </w:drawing>
        </w:r>
        <w:r>
          <w:rPr>
            <w:rFonts w:eastAsia="Times New Roman"/>
            <w:lang w:val="en"/>
          </w:rPr>
          <w:fldChar w:fldCharType="end"/>
        </w:r>
        <w:r>
          <w:rPr>
            <w:rFonts w:eastAsia="Times New Roman"/>
            <w:lang w:val="en"/>
          </w:rPr>
          <w:t>Smart Home Gatewa</w:t>
        </w:r>
        <w:r>
          <w:rPr>
            <w:rFonts w:eastAsia="Times New Roman"/>
            <w:lang w:val="en"/>
          </w:rPr>
          <w:t>y</w:t>
        </w:r>
      </w:ins>
      <w:r>
        <w:rPr>
          <w:rFonts w:eastAsia="Times New Roman"/>
          <w:lang w:val="en"/>
        </w:rPr>
        <w:t xml:space="preserve"> </w:t>
      </w:r>
    </w:p>
    <w:p w14:paraId="5DCABCA7" w14:textId="77777777" w:rsidR="00000000" w:rsidRDefault="0094571A">
      <w:pPr>
        <w:pStyle w:val="Heading3"/>
        <w:rPr>
          <w:rFonts w:eastAsia="Times New Roman"/>
          <w:lang w:val="en"/>
        </w:rPr>
      </w:pPr>
      <w:r>
        <w:rPr>
          <w:rFonts w:eastAsia="Times New Roman"/>
          <w:lang w:val="en"/>
        </w:rPr>
        <w:t>Cloud Proxies</w:t>
      </w:r>
    </w:p>
    <w:p w14:paraId="45B42F81" w14:textId="77777777" w:rsidR="00000000" w:rsidRDefault="0094571A">
      <w:pPr>
        <w:pStyle w:val="NormalWeb"/>
        <w:rPr>
          <w:lang w:val="en"/>
        </w:rPr>
      </w:pPr>
      <w:r>
        <w:rPr>
          <w:lang w:val="en"/>
        </w:rPr>
        <w:lastRenderedPageBreak/>
        <w:t xml:space="preserve">Cloud proxies can be realized in different ways: </w:t>
      </w:r>
    </w:p>
    <w:p w14:paraId="2C8F43BA" w14:textId="77777777" w:rsidR="00000000" w:rsidRDefault="0094571A">
      <w:pPr>
        <w:pStyle w:val="ednote"/>
        <w:rPr>
          <w:lang w:val="en"/>
        </w:rPr>
      </w:pPr>
      <w:r>
        <w:rPr>
          <w:lang w:val="en"/>
        </w:rPr>
        <w:t>The complexity of the use cases here increases too quickly</w:t>
      </w:r>
      <w:r>
        <w:rPr>
          <w:lang w:val="en"/>
        </w:rPr>
        <w:t xml:space="preserve">. They will be split up to progressively add and explain each new feature. </w:t>
      </w:r>
    </w:p>
    <w:p w14:paraId="0F260493" w14:textId="77777777" w:rsidR="00000000" w:rsidRDefault="0094571A">
      <w:pPr>
        <w:pStyle w:val="Heading4"/>
        <w:rPr>
          <w:rFonts w:eastAsia="Times New Roman"/>
          <w:lang w:val="en"/>
        </w:rPr>
      </w:pPr>
      <w:r>
        <w:rPr>
          <w:rFonts w:eastAsia="Times New Roman"/>
          <w:lang w:val="en"/>
        </w:rPr>
        <w:t>Cloud-ready Devices</w:t>
      </w:r>
    </w:p>
    <w:p w14:paraId="408A3240" w14:textId="77777777" w:rsidR="00000000" w:rsidRDefault="0094571A">
      <w:pPr>
        <w:pStyle w:val="NormalWeb"/>
        <w:rPr>
          <w:lang w:val="en"/>
        </w:rPr>
      </w:pPr>
      <w:r>
        <w:rPr>
          <w:lang w:val="en"/>
        </w:rPr>
        <w:t xml:space="preserve">shows an example where electronic appliances are connected directly to the cloud. The cloud mirrors the appliances and, </w:t>
      </w:r>
      <w:r>
        <w:rPr>
          <w:lang w:val="en"/>
        </w:rPr>
        <w:t xml:space="preserve">acting as a proxy, can receive commands from remote controllers (e.g., a smartphone). Authorized controllers can be located anywhere, as the proxy is globally reachable. </w:t>
      </w:r>
    </w:p>
    <w:p w14:paraId="10B69998" w14:textId="79802A0F" w:rsidR="00000000" w:rsidRDefault="0094571A">
      <w:pPr>
        <w:rPr>
          <w:rFonts w:eastAsia="Times New Roman"/>
          <w:lang w:val="en"/>
        </w:rPr>
      </w:pPr>
      <w:del w:id="186" w:author="combined PRs" w:date="2019-01-23T11:48:00Z">
        <w:r>
          <w:rPr>
            <w:rFonts w:eastAsia="Times New Roman"/>
            <w:lang w:val="en"/>
          </w:rPr>
          <w:fldChar w:fldCharType="begin"/>
        </w:r>
        <w:r>
          <w:rPr>
            <w:rFonts w:eastAsia="Times New Roman"/>
            <w:lang w:val="en"/>
          </w:rPr>
          <w:delInstrText xml:space="preserve"> </w:delInstrText>
        </w:r>
        <w:r>
          <w:rPr>
            <w:rFonts w:eastAsia="Times New Roman"/>
            <w:lang w:val="en"/>
          </w:rPr>
          <w:delInstrText>INCLUDEPICTURE  \d "/Users/mike-work/git/w3c/wot-archite</w:delInstrText>
        </w:r>
        <w:r>
          <w:rPr>
            <w:rFonts w:eastAsia="Times New Roman"/>
            <w:lang w:val="en"/>
          </w:rPr>
          <w:delInstrText>cture/images/smart-home-cloud1.png" \x \y \* MERGEFORMATINET</w:delInstrText>
        </w:r>
        <w:r>
          <w:rPr>
            <w:rFonts w:eastAsia="Times New Roman"/>
            <w:lang w:val="en"/>
          </w:rPr>
          <w:delInstrText xml:space="preserve"> </w:delInstrText>
        </w:r>
        <w:r>
          <w:rPr>
            <w:rFonts w:eastAsia="Times New Roman"/>
            <w:lang w:val="en"/>
          </w:rPr>
          <w:fldChar w:fldCharType="separate"/>
        </w:r>
        <w:r>
          <w:rPr>
            <w:rFonts w:eastAsia="Times New Roman"/>
            <w:noProof/>
            <w:lang w:val="en"/>
          </w:rPr>
          <w:drawing>
            <wp:inline distT="0" distB="0" distL="0" distR="0" wp14:anchorId="44DA8A91" wp14:editId="0F02C61A">
              <wp:extent cx="6019800" cy="3505200"/>
              <wp:effectExtent l="0" t="0" r="0" b="0"/>
              <wp:docPr id="36" name="Picture 36" descr="/Users/mike-work/git/w3c/wot-architecture/images/smart-home-clou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mike-work/git/w3c/wot-architecture/images/smart-home-cloud1.pn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019800" cy="3505200"/>
                      </a:xfrm>
                      <a:prstGeom prst="rect">
                        <a:avLst/>
                      </a:prstGeom>
                      <a:noFill/>
                      <a:ln>
                        <a:noFill/>
                      </a:ln>
                    </pic:spPr>
                  </pic:pic>
                </a:graphicData>
              </a:graphic>
            </wp:inline>
          </w:drawing>
        </w:r>
        <w:r>
          <w:rPr>
            <w:rFonts w:eastAsia="Times New Roman"/>
            <w:lang w:val="en"/>
          </w:rPr>
          <w:fldChar w:fldCharType="end"/>
        </w:r>
      </w:del>
      <w:ins w:id="187" w:author="combined PRs" w:date="2019-01-23T11:48:00Z">
        <w:r>
          <w:rPr>
            <w:rFonts w:eastAsia="Times New Roman"/>
            <w:lang w:val="en"/>
          </w:rPr>
          <w:fldChar w:fldCharType="begin"/>
        </w:r>
        <w:r>
          <w:rPr>
            <w:rFonts w:eastAsia="Times New Roman"/>
            <w:lang w:val="en"/>
          </w:rPr>
          <w:instrText xml:space="preserve"> </w:instrText>
        </w:r>
        <w:r>
          <w:rPr>
            <w:rFonts w:eastAsia="Times New Roman"/>
            <w:lang w:val="en"/>
          </w:rPr>
          <w:instrText>INCLUDEPICTURE  \d "/Users/mike-work/git/mlagally/wot-architecture/images/smart-home-</w:instrText>
        </w:r>
        <w:r>
          <w:rPr>
            <w:rFonts w:eastAsia="Times New Roman"/>
            <w:lang w:val="en"/>
          </w:rPr>
          <w:instrText>cloud1.png" \x \y \* MERGEFORMATINET</w:instrText>
        </w:r>
        <w:r>
          <w:rPr>
            <w:rFonts w:eastAsia="Times New Roman"/>
            <w:lang w:val="en"/>
          </w:rPr>
          <w:instrText xml:space="preserve"> </w:instrText>
        </w:r>
        <w:r>
          <w:rPr>
            <w:rFonts w:eastAsia="Times New Roman"/>
            <w:lang w:val="en"/>
          </w:rPr>
          <w:fldChar w:fldCharType="separate"/>
        </w:r>
        <w:r>
          <w:rPr>
            <w:rFonts w:eastAsia="Times New Roman"/>
            <w:noProof/>
            <w:lang w:val="en"/>
          </w:rPr>
          <w:drawing>
            <wp:inline distT="0" distB="0" distL="0" distR="0">
              <wp:extent cx="6019800" cy="3505200"/>
              <wp:effectExtent l="0" t="0" r="0" b="0"/>
              <wp:docPr id="5" name="Picture 5" descr="/Users/mike-work/git/mlagally/wot-architecture/images/smart-home-clou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mike-work/git/mlagally/wot-architecture/images/smart-home-cloud1.pn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019800" cy="3505200"/>
                      </a:xfrm>
                      <a:prstGeom prst="rect">
                        <a:avLst/>
                      </a:prstGeom>
                      <a:noFill/>
                      <a:ln>
                        <a:noFill/>
                      </a:ln>
                    </pic:spPr>
                  </pic:pic>
                </a:graphicData>
              </a:graphic>
            </wp:inline>
          </w:drawing>
        </w:r>
        <w:r>
          <w:rPr>
            <w:rFonts w:eastAsia="Times New Roman"/>
            <w:lang w:val="en"/>
          </w:rPr>
          <w:fldChar w:fldCharType="end"/>
        </w:r>
      </w:ins>
      <w:r>
        <w:rPr>
          <w:rFonts w:eastAsia="Times New Roman"/>
          <w:lang w:val="en"/>
        </w:rPr>
        <w:t>Proxies with Cloud-ready Device</w:t>
      </w:r>
      <w:r>
        <w:rPr>
          <w:rFonts w:eastAsia="Times New Roman"/>
          <w:lang w:val="en"/>
        </w:rPr>
        <w:t>s</w:t>
      </w:r>
      <w:r>
        <w:rPr>
          <w:rFonts w:eastAsia="Times New Roman"/>
          <w:lang w:val="en"/>
        </w:rPr>
        <w:t xml:space="preserve"> </w:t>
      </w:r>
    </w:p>
    <w:p w14:paraId="482F159D" w14:textId="77777777" w:rsidR="00000000" w:rsidRDefault="0094571A">
      <w:pPr>
        <w:pStyle w:val="Heading3"/>
        <w:rPr>
          <w:rFonts w:eastAsia="Times New Roman"/>
          <w:lang w:val="en"/>
        </w:rPr>
      </w:pPr>
      <w:r>
        <w:rPr>
          <w:rFonts w:eastAsia="Times New Roman"/>
          <w:lang w:val="en"/>
        </w:rPr>
        <w:t>Legacy Devices</w:t>
      </w:r>
    </w:p>
    <w:p w14:paraId="515D071E" w14:textId="77777777" w:rsidR="00000000" w:rsidRDefault="0094571A">
      <w:pPr>
        <w:pStyle w:val="NormalWeb"/>
        <w:rPr>
          <w:lang w:val="en"/>
        </w:rPr>
      </w:pPr>
      <w:r>
        <w:rPr>
          <w:lang w:val="en"/>
        </w:rPr>
        <w:t xml:space="preserve">shows an example where legacy electronic appliances cannot directly connect to the cloud. </w:t>
      </w:r>
      <w:r>
        <w:rPr>
          <w:lang w:val="en"/>
        </w:rPr>
        <w:t xml:space="preserve">Here, a gateway is needed to relay the connection. The gateway works as: </w:t>
      </w:r>
    </w:p>
    <w:p w14:paraId="78E6F6FE" w14:textId="77777777" w:rsidR="00000000" w:rsidRDefault="0094571A">
      <w:pPr>
        <w:numPr>
          <w:ilvl w:val="0"/>
          <w:numId w:val="3"/>
        </w:numPr>
        <w:spacing w:before="100" w:beforeAutospacing="1" w:after="100" w:afterAutospacing="1"/>
        <w:rPr>
          <w:rFonts w:eastAsia="Times New Roman"/>
          <w:lang w:val="en"/>
        </w:rPr>
        <w:pPrChange w:id="188" w:author="combined PRs" w:date="2019-01-23T11:48:00Z">
          <w:pPr>
            <w:numPr>
              <w:numId w:val="41"/>
            </w:numPr>
            <w:tabs>
              <w:tab w:val="num" w:pos="720"/>
            </w:tabs>
            <w:spacing w:before="100" w:beforeAutospacing="1" w:after="100" w:afterAutospacing="1"/>
            <w:ind w:left="720" w:hanging="360"/>
          </w:pPr>
        </w:pPrChange>
      </w:pPr>
      <w:r>
        <w:rPr>
          <w:rFonts w:eastAsia="Times New Roman"/>
          <w:lang w:val="en"/>
        </w:rPr>
        <w:t>integrator of a variety of legacy communication protocols both in the physical and logical view</w:t>
      </w:r>
    </w:p>
    <w:p w14:paraId="4F9E5A18" w14:textId="77777777" w:rsidR="00000000" w:rsidRDefault="0094571A">
      <w:pPr>
        <w:numPr>
          <w:ilvl w:val="0"/>
          <w:numId w:val="3"/>
        </w:numPr>
        <w:spacing w:before="100" w:beforeAutospacing="1" w:after="100" w:afterAutospacing="1"/>
        <w:rPr>
          <w:rFonts w:eastAsia="Times New Roman"/>
          <w:lang w:val="en"/>
        </w:rPr>
        <w:pPrChange w:id="189" w:author="combined PRs" w:date="2019-01-23T11:48:00Z">
          <w:pPr>
            <w:numPr>
              <w:numId w:val="41"/>
            </w:numPr>
            <w:tabs>
              <w:tab w:val="num" w:pos="720"/>
            </w:tabs>
            <w:spacing w:before="100" w:beforeAutospacing="1" w:after="100" w:afterAutospacing="1"/>
            <w:ind w:left="720" w:hanging="360"/>
          </w:pPr>
        </w:pPrChange>
      </w:pPr>
      <w:r>
        <w:rPr>
          <w:rFonts w:eastAsia="Times New Roman"/>
          <w:lang w:val="en"/>
        </w:rPr>
        <w:t>firewall toward the Internet</w:t>
      </w:r>
    </w:p>
    <w:p w14:paraId="08F3333F" w14:textId="77777777" w:rsidR="00000000" w:rsidRDefault="0094571A">
      <w:pPr>
        <w:numPr>
          <w:ilvl w:val="0"/>
          <w:numId w:val="3"/>
        </w:numPr>
        <w:spacing w:before="100" w:beforeAutospacing="1" w:after="100" w:afterAutospacing="1"/>
        <w:rPr>
          <w:rFonts w:eastAsia="Times New Roman"/>
          <w:lang w:val="en"/>
        </w:rPr>
        <w:pPrChange w:id="190" w:author="combined PRs" w:date="2019-01-23T11:48:00Z">
          <w:pPr>
            <w:numPr>
              <w:numId w:val="41"/>
            </w:numPr>
            <w:tabs>
              <w:tab w:val="num" w:pos="720"/>
            </w:tabs>
            <w:spacing w:before="100" w:beforeAutospacing="1" w:after="100" w:afterAutospacing="1"/>
            <w:ind w:left="720" w:hanging="360"/>
          </w:pPr>
        </w:pPrChange>
      </w:pPr>
      <w:r>
        <w:rPr>
          <w:rFonts w:eastAsia="Times New Roman"/>
          <w:lang w:val="en"/>
        </w:rPr>
        <w:t>privacy filter which substitutes real image and/or speech</w:t>
      </w:r>
      <w:r>
        <w:rPr>
          <w:rFonts w:eastAsia="Times New Roman"/>
          <w:lang w:val="en"/>
        </w:rPr>
        <w:t>, and logs data locally</w:t>
      </w:r>
    </w:p>
    <w:p w14:paraId="7501BA45" w14:textId="77777777" w:rsidR="00000000" w:rsidRDefault="0094571A">
      <w:pPr>
        <w:numPr>
          <w:ilvl w:val="0"/>
          <w:numId w:val="3"/>
        </w:numPr>
        <w:spacing w:before="100" w:beforeAutospacing="1" w:after="100" w:afterAutospacing="1"/>
        <w:rPr>
          <w:rFonts w:eastAsia="Times New Roman"/>
          <w:lang w:val="en"/>
        </w:rPr>
        <w:pPrChange w:id="191" w:author="combined PRs" w:date="2019-01-23T11:48:00Z">
          <w:pPr>
            <w:numPr>
              <w:numId w:val="41"/>
            </w:numPr>
            <w:tabs>
              <w:tab w:val="num" w:pos="720"/>
            </w:tabs>
            <w:spacing w:before="100" w:beforeAutospacing="1" w:after="100" w:afterAutospacing="1"/>
            <w:ind w:left="720" w:hanging="360"/>
          </w:pPr>
        </w:pPrChange>
      </w:pPr>
      <w:r>
        <w:rPr>
          <w:rFonts w:eastAsia="Times New Roman"/>
          <w:lang w:val="en"/>
        </w:rPr>
        <w:t>local agent in case the Internet connection is interrupted</w:t>
      </w:r>
    </w:p>
    <w:p w14:paraId="5E53E6B8" w14:textId="77777777" w:rsidR="00000000" w:rsidRDefault="0094571A">
      <w:pPr>
        <w:numPr>
          <w:ilvl w:val="0"/>
          <w:numId w:val="3"/>
        </w:numPr>
        <w:spacing w:before="100" w:beforeAutospacing="1" w:after="100" w:afterAutospacing="1"/>
        <w:rPr>
          <w:rFonts w:eastAsia="Times New Roman"/>
          <w:lang w:val="en"/>
        </w:rPr>
        <w:pPrChange w:id="192" w:author="combined PRs" w:date="2019-01-23T11:48:00Z">
          <w:pPr>
            <w:numPr>
              <w:numId w:val="41"/>
            </w:numPr>
            <w:tabs>
              <w:tab w:val="num" w:pos="720"/>
            </w:tabs>
            <w:spacing w:before="100" w:beforeAutospacing="1" w:after="100" w:afterAutospacing="1"/>
            <w:ind w:left="720" w:hanging="360"/>
          </w:pPr>
        </w:pPrChange>
      </w:pPr>
      <w:r>
        <w:rPr>
          <w:rFonts w:eastAsia="Times New Roman"/>
          <w:lang w:val="en"/>
        </w:rPr>
        <w:t>emergency services running locally when fire alarms and similar events occur</w:t>
      </w:r>
    </w:p>
    <w:p w14:paraId="53C71236" w14:textId="77777777" w:rsidR="00000000" w:rsidRDefault="0094571A">
      <w:pPr>
        <w:pStyle w:val="NormalWeb"/>
        <w:rPr>
          <w:lang w:val="en"/>
        </w:rPr>
      </w:pPr>
      <w:r>
        <w:rPr>
          <w:lang w:val="en"/>
        </w:rPr>
        <w:t>The cloud mirrors the gateway with all connected appliances and acts as an agent that manages th</w:t>
      </w:r>
      <w:r>
        <w:rPr>
          <w:lang w:val="en"/>
        </w:rPr>
        <w:t xml:space="preserve">em in the cloud in conjunction with the gateway. Furthermore, the cloud can receive commands from remote controllers (e.g., a smartphone), which can be located anywhere. </w:t>
      </w:r>
    </w:p>
    <w:p w14:paraId="171274A4" w14:textId="78769CB9" w:rsidR="00000000" w:rsidRDefault="0094571A">
      <w:pPr>
        <w:rPr>
          <w:rFonts w:eastAsia="Times New Roman"/>
          <w:lang w:val="en"/>
        </w:rPr>
      </w:pPr>
      <w:del w:id="193" w:author="combined PRs" w:date="2019-01-23T11:48:00Z">
        <w:r>
          <w:rPr>
            <w:rFonts w:eastAsia="Times New Roman"/>
            <w:lang w:val="en"/>
          </w:rPr>
          <w:lastRenderedPageBreak/>
          <w:fldChar w:fldCharType="begin"/>
        </w:r>
        <w:r>
          <w:rPr>
            <w:rFonts w:eastAsia="Times New Roman"/>
            <w:lang w:val="en"/>
          </w:rPr>
          <w:delInstrText xml:space="preserve"> </w:delInstrText>
        </w:r>
        <w:r>
          <w:rPr>
            <w:rFonts w:eastAsia="Times New Roman"/>
            <w:lang w:val="en"/>
          </w:rPr>
          <w:delInstrText>INCLUDEPICTURE  \d "/Users/mike-work/git/w3c/wot-architecture/images/smart-home-cloud2.png" \x \y \* MERG</w:delInstrText>
        </w:r>
        <w:r>
          <w:rPr>
            <w:rFonts w:eastAsia="Times New Roman"/>
            <w:lang w:val="en"/>
          </w:rPr>
          <w:delInstrText>EFORMATINET</w:delInstrText>
        </w:r>
        <w:r>
          <w:rPr>
            <w:rFonts w:eastAsia="Times New Roman"/>
            <w:lang w:val="en"/>
          </w:rPr>
          <w:delInstrText xml:space="preserve"> </w:delInstrText>
        </w:r>
        <w:r>
          <w:rPr>
            <w:rFonts w:eastAsia="Times New Roman"/>
            <w:lang w:val="en"/>
          </w:rPr>
          <w:fldChar w:fldCharType="separate"/>
        </w:r>
        <w:r>
          <w:rPr>
            <w:rFonts w:eastAsia="Times New Roman"/>
            <w:noProof/>
            <w:lang w:val="en"/>
          </w:rPr>
          <w:drawing>
            <wp:inline distT="0" distB="0" distL="0" distR="0" wp14:anchorId="796757C5" wp14:editId="0C9F166F">
              <wp:extent cx="6019800" cy="3505200"/>
              <wp:effectExtent l="0" t="0" r="0" b="0"/>
              <wp:docPr id="37" name="Picture 37" descr="/Users/mike-work/git/w3c/wot-architecture/images/smart-home-clou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mike-work/git/w3c/wot-architecture/images/smart-home-cloud2.pn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019800" cy="3505200"/>
                      </a:xfrm>
                      <a:prstGeom prst="rect">
                        <a:avLst/>
                      </a:prstGeom>
                      <a:noFill/>
                      <a:ln>
                        <a:noFill/>
                      </a:ln>
                    </pic:spPr>
                  </pic:pic>
                </a:graphicData>
              </a:graphic>
            </wp:inline>
          </w:drawing>
        </w:r>
        <w:r>
          <w:rPr>
            <w:rFonts w:eastAsia="Times New Roman"/>
            <w:lang w:val="en"/>
          </w:rPr>
          <w:fldChar w:fldCharType="end"/>
        </w:r>
      </w:del>
      <w:ins w:id="194" w:author="combined PRs" w:date="2019-01-23T11:48:00Z">
        <w:r>
          <w:rPr>
            <w:rFonts w:eastAsia="Times New Roman"/>
            <w:lang w:val="en"/>
          </w:rPr>
          <w:fldChar w:fldCharType="begin"/>
        </w:r>
        <w:r>
          <w:rPr>
            <w:rFonts w:eastAsia="Times New Roman"/>
            <w:lang w:val="en"/>
          </w:rPr>
          <w:instrText xml:space="preserve"> </w:instrText>
        </w:r>
        <w:r>
          <w:rPr>
            <w:rFonts w:eastAsia="Times New Roman"/>
            <w:lang w:val="en"/>
          </w:rPr>
          <w:instrText>INCLUDEPICTURE  \d "/Users/mike-work/git/mlagally/wot-architecture/images/smart-home-</w:instrText>
        </w:r>
        <w:r>
          <w:rPr>
            <w:rFonts w:eastAsia="Times New Roman"/>
            <w:lang w:val="en"/>
          </w:rPr>
          <w:instrText>cloud2.png" \x \y \* MERGEFORMATINET</w:instrText>
        </w:r>
        <w:r>
          <w:rPr>
            <w:rFonts w:eastAsia="Times New Roman"/>
            <w:lang w:val="en"/>
          </w:rPr>
          <w:instrText xml:space="preserve"> </w:instrText>
        </w:r>
        <w:r>
          <w:rPr>
            <w:rFonts w:eastAsia="Times New Roman"/>
            <w:lang w:val="en"/>
          </w:rPr>
          <w:fldChar w:fldCharType="separate"/>
        </w:r>
        <w:r>
          <w:rPr>
            <w:rFonts w:eastAsia="Times New Roman"/>
            <w:noProof/>
            <w:lang w:val="en"/>
          </w:rPr>
          <w:drawing>
            <wp:inline distT="0" distB="0" distL="0" distR="0">
              <wp:extent cx="6019800" cy="3505200"/>
              <wp:effectExtent l="0" t="0" r="0" b="0"/>
              <wp:docPr id="6" name="Picture 6" descr="/Users/mike-work/git/mlagally/wot-architecture/images/smart-home-clou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mike-work/git/mlagally/wot-architecture/images/smart-home-cloud2.pn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019800" cy="3505200"/>
                      </a:xfrm>
                      <a:prstGeom prst="rect">
                        <a:avLst/>
                      </a:prstGeom>
                      <a:noFill/>
                      <a:ln>
                        <a:noFill/>
                      </a:ln>
                    </pic:spPr>
                  </pic:pic>
                </a:graphicData>
              </a:graphic>
            </wp:inline>
          </w:drawing>
        </w:r>
        <w:r>
          <w:rPr>
            <w:rFonts w:eastAsia="Times New Roman"/>
            <w:lang w:val="en"/>
          </w:rPr>
          <w:fldChar w:fldCharType="end"/>
        </w:r>
      </w:ins>
      <w:r>
        <w:rPr>
          <w:rFonts w:eastAsia="Times New Roman"/>
          <w:lang w:val="en"/>
        </w:rPr>
        <w:t>Proxies with Legacy Device</w:t>
      </w:r>
      <w:r>
        <w:rPr>
          <w:rFonts w:eastAsia="Times New Roman"/>
          <w:lang w:val="en"/>
        </w:rPr>
        <w:t>s</w:t>
      </w:r>
      <w:r>
        <w:rPr>
          <w:rFonts w:eastAsia="Times New Roman"/>
          <w:lang w:val="en"/>
        </w:rPr>
        <w:t xml:space="preserve"> </w:t>
      </w:r>
    </w:p>
    <w:p w14:paraId="3A1174F2" w14:textId="77777777" w:rsidR="00000000" w:rsidRDefault="0094571A">
      <w:pPr>
        <w:pStyle w:val="Heading2"/>
        <w:rPr>
          <w:rFonts w:eastAsia="Times New Roman"/>
          <w:lang w:val="en"/>
        </w:rPr>
      </w:pPr>
      <w:r>
        <w:rPr>
          <w:rFonts w:eastAsia="Times New Roman"/>
          <w:lang w:val="en"/>
        </w:rPr>
        <w:t>Smart Factory</w:t>
      </w:r>
    </w:p>
    <w:p w14:paraId="4AC038B0" w14:textId="77777777" w:rsidR="00000000" w:rsidRDefault="0094571A">
      <w:pPr>
        <w:pStyle w:val="NormalWeb"/>
        <w:rPr>
          <w:lang w:val="en"/>
        </w:rPr>
      </w:pPr>
      <w:r>
        <w:rPr>
          <w:lang w:val="en"/>
        </w:rPr>
        <w:t xml:space="preserve">shows an example of a Smart Factory. </w:t>
      </w:r>
      <w:r>
        <w:rPr>
          <w:lang w:val="en"/>
        </w:rPr>
        <w:t xml:space="preserve">In this case, cell controllers automate factory equipment with specialized communication such as RS-485 or </w:t>
      </w:r>
      <w:proofErr w:type="spellStart"/>
      <w:r>
        <w:rPr>
          <w:lang w:val="en"/>
        </w:rPr>
        <w:t>EtherCAT</w:t>
      </w:r>
      <w:proofErr w:type="spellEnd"/>
      <w:r>
        <w:rPr>
          <w:lang w:val="en"/>
        </w:rPr>
        <w:t xml:space="preserve">. Line controllers orchestrate multiple cell controllers over IP-based networks. A factory controller integrates different line controllers. </w:t>
      </w:r>
      <w:r>
        <w:rPr>
          <w:lang w:val="en"/>
        </w:rPr>
        <w:t xml:space="preserve">A cloud service collects data from the factory controller and analyzes them for predictive maintenance. Users can monitor the factory through a dashboard. Note that factories usually do not reveal the internal topology of their lines and cells. </w:t>
      </w:r>
    </w:p>
    <w:p w14:paraId="4B4B8A6F" w14:textId="4E2C4929" w:rsidR="00000000" w:rsidRDefault="0094571A">
      <w:pPr>
        <w:rPr>
          <w:rFonts w:eastAsia="Times New Roman"/>
          <w:lang w:val="en"/>
        </w:rPr>
      </w:pPr>
      <w:del w:id="195" w:author="combined PRs" w:date="2019-01-23T11:48:00Z">
        <w:r>
          <w:rPr>
            <w:rFonts w:eastAsia="Times New Roman"/>
            <w:lang w:val="en"/>
          </w:rPr>
          <w:lastRenderedPageBreak/>
          <w:fldChar w:fldCharType="begin"/>
        </w:r>
        <w:r>
          <w:rPr>
            <w:rFonts w:eastAsia="Times New Roman"/>
            <w:lang w:val="en"/>
          </w:rPr>
          <w:delInstrText xml:space="preserve"> </w:delInstrText>
        </w:r>
        <w:r>
          <w:rPr>
            <w:rFonts w:eastAsia="Times New Roman"/>
            <w:lang w:val="en"/>
          </w:rPr>
          <w:delInstrText>INCLUDEPICTURE  \d "/Users/mike-work/git/w3c/wot-architecture/images/smart-factory.png" \x \y \* MERGEFORMATINET</w:delInstrText>
        </w:r>
        <w:r>
          <w:rPr>
            <w:rFonts w:eastAsia="Times New Roman"/>
            <w:lang w:val="en"/>
          </w:rPr>
          <w:delInstrText xml:space="preserve"> </w:delInstrText>
        </w:r>
        <w:r>
          <w:rPr>
            <w:rFonts w:eastAsia="Times New Roman"/>
            <w:lang w:val="en"/>
          </w:rPr>
          <w:fldChar w:fldCharType="separate"/>
        </w:r>
        <w:r>
          <w:rPr>
            <w:rFonts w:eastAsia="Times New Roman"/>
            <w:noProof/>
            <w:lang w:val="en"/>
          </w:rPr>
          <w:drawing>
            <wp:inline distT="0" distB="0" distL="0" distR="0" wp14:anchorId="13FF8383" wp14:editId="4C64F55B">
              <wp:extent cx="8216900" cy="4267200"/>
              <wp:effectExtent l="0" t="0" r="0" b="0"/>
              <wp:docPr id="38" name="Picture 38" descr="/Users/mike-work/git/w3c/wot-architecture/images/smart-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mike-work/git/w3c/wot-architecture/images/smart-factory.pn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8216900" cy="4267200"/>
                      </a:xfrm>
                      <a:prstGeom prst="rect">
                        <a:avLst/>
                      </a:prstGeom>
                      <a:noFill/>
                      <a:ln>
                        <a:noFill/>
                      </a:ln>
                    </pic:spPr>
                  </pic:pic>
                </a:graphicData>
              </a:graphic>
            </wp:inline>
          </w:drawing>
        </w:r>
        <w:r>
          <w:rPr>
            <w:rFonts w:eastAsia="Times New Roman"/>
            <w:lang w:val="en"/>
          </w:rPr>
          <w:fldChar w:fldCharType="end"/>
        </w:r>
        <w:r>
          <w:rPr>
            <w:rFonts w:eastAsia="Times New Roman"/>
            <w:lang w:val="en"/>
          </w:rPr>
          <w:delText>Smart Factor</w:delText>
        </w:r>
        <w:r>
          <w:rPr>
            <w:rFonts w:eastAsia="Times New Roman"/>
            <w:lang w:val="en"/>
          </w:rPr>
          <w:delText>y</w:delText>
        </w:r>
      </w:del>
      <w:ins w:id="196" w:author="combined PRs" w:date="2019-01-23T11:48:00Z">
        <w:r>
          <w:rPr>
            <w:rFonts w:eastAsia="Times New Roman"/>
            <w:lang w:val="en"/>
          </w:rPr>
          <w:fldChar w:fldCharType="begin"/>
        </w:r>
        <w:r>
          <w:rPr>
            <w:rFonts w:eastAsia="Times New Roman"/>
            <w:lang w:val="en"/>
          </w:rPr>
          <w:instrText xml:space="preserve"> </w:instrText>
        </w:r>
        <w:r>
          <w:rPr>
            <w:rFonts w:eastAsia="Times New Roman"/>
            <w:lang w:val="en"/>
          </w:rPr>
          <w:instrText>INCLUDEPIC</w:instrText>
        </w:r>
        <w:r>
          <w:rPr>
            <w:rFonts w:eastAsia="Times New Roman"/>
            <w:lang w:val="en"/>
          </w:rPr>
          <w:instrText>TURE  \d "/Users/mike-work/git/mlagally/wot-architecture/images/smart-factory.png" \x \y \* MERGEFORMATINET</w:instrText>
        </w:r>
        <w:r>
          <w:rPr>
            <w:rFonts w:eastAsia="Times New Roman"/>
            <w:lang w:val="en"/>
          </w:rPr>
          <w:instrText xml:space="preserve"> </w:instrText>
        </w:r>
        <w:r>
          <w:rPr>
            <w:rFonts w:eastAsia="Times New Roman"/>
            <w:lang w:val="en"/>
          </w:rPr>
          <w:fldChar w:fldCharType="separate"/>
        </w:r>
        <w:r>
          <w:rPr>
            <w:rFonts w:eastAsia="Times New Roman"/>
            <w:noProof/>
            <w:lang w:val="en"/>
          </w:rPr>
          <w:drawing>
            <wp:inline distT="0" distB="0" distL="0" distR="0">
              <wp:extent cx="8216900" cy="4267200"/>
              <wp:effectExtent l="0" t="0" r="0" b="0"/>
              <wp:docPr id="7" name="Picture 7" descr="/Users/mike-work/git/mlagally/wot-architecture/images/smart-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mike-work/git/mlagally/wot-architecture/images/smart-factory.pn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8216900" cy="4267200"/>
                      </a:xfrm>
                      <a:prstGeom prst="rect">
                        <a:avLst/>
                      </a:prstGeom>
                      <a:noFill/>
                      <a:ln>
                        <a:noFill/>
                      </a:ln>
                    </pic:spPr>
                  </pic:pic>
                </a:graphicData>
              </a:graphic>
            </wp:inline>
          </w:drawing>
        </w:r>
        <w:r>
          <w:rPr>
            <w:rFonts w:eastAsia="Times New Roman"/>
            <w:lang w:val="en"/>
          </w:rPr>
          <w:fldChar w:fldCharType="end"/>
        </w:r>
        <w:r>
          <w:rPr>
            <w:rFonts w:eastAsia="Times New Roman"/>
            <w:lang w:val="en"/>
          </w:rPr>
          <w:t>Smart Factor</w:t>
        </w:r>
        <w:r>
          <w:rPr>
            <w:rFonts w:eastAsia="Times New Roman"/>
            <w:lang w:val="en"/>
          </w:rPr>
          <w:t>y</w:t>
        </w:r>
      </w:ins>
      <w:r>
        <w:rPr>
          <w:rFonts w:eastAsia="Times New Roman"/>
          <w:lang w:val="en"/>
        </w:rPr>
        <w:t xml:space="preserve"> </w:t>
      </w:r>
    </w:p>
    <w:p w14:paraId="2C0A9DA4" w14:textId="77777777" w:rsidR="00000000" w:rsidRDefault="0094571A">
      <w:pPr>
        <w:pStyle w:val="Heading3"/>
        <w:rPr>
          <w:rFonts w:eastAsia="Times New Roman"/>
          <w:lang w:val="en"/>
        </w:rPr>
      </w:pPr>
      <w:r>
        <w:rPr>
          <w:rFonts w:eastAsia="Times New Roman"/>
          <w:lang w:val="en"/>
        </w:rPr>
        <w:t>Connected Car</w:t>
      </w:r>
    </w:p>
    <w:p w14:paraId="2E4E63D6" w14:textId="77777777" w:rsidR="00000000" w:rsidRDefault="0094571A">
      <w:pPr>
        <w:pStyle w:val="NormalWeb"/>
        <w:rPr>
          <w:lang w:val="en"/>
        </w:rPr>
      </w:pPr>
      <w:r>
        <w:rPr>
          <w:lang w:val="en"/>
        </w:rPr>
        <w:t>shows an example of a Connected Car. In this case, a gateway connects to car components through CAN and to the car navigation system through a proprietary interface. Services running in the cloud collect data pushed from car compone</w:t>
      </w:r>
      <w:r>
        <w:rPr>
          <w:lang w:val="en"/>
        </w:rPr>
        <w:t xml:space="preserve">nts and analyze the data from multiple cars to determine traffic patterns. The gateway can also consume cloud services, in this case, to get traffic data and show it to the driver through the car navigation system. </w:t>
      </w:r>
    </w:p>
    <w:p w14:paraId="1058D89E" w14:textId="582589CF" w:rsidR="00000000" w:rsidRDefault="0094571A">
      <w:pPr>
        <w:rPr>
          <w:ins w:id="197" w:author="combined PRs" w:date="2019-01-23T11:48:00Z"/>
          <w:rFonts w:eastAsia="Times New Roman"/>
          <w:lang w:val="en"/>
        </w:rPr>
      </w:pPr>
      <w:del w:id="198" w:author="combined PRs" w:date="2019-01-23T11:48:00Z">
        <w:r>
          <w:rPr>
            <w:rFonts w:eastAsia="Times New Roman"/>
            <w:lang w:val="en"/>
          </w:rPr>
          <w:lastRenderedPageBreak/>
          <w:fldChar w:fldCharType="begin"/>
        </w:r>
        <w:r>
          <w:rPr>
            <w:rFonts w:eastAsia="Times New Roman"/>
            <w:lang w:val="en"/>
          </w:rPr>
          <w:delInstrText xml:space="preserve"> </w:delInstrText>
        </w:r>
        <w:r>
          <w:rPr>
            <w:rFonts w:eastAsia="Times New Roman"/>
            <w:lang w:val="en"/>
          </w:rPr>
          <w:delInstrText>INCLUDEPICTURE  \d "/Users/m</w:delInstrText>
        </w:r>
        <w:r>
          <w:rPr>
            <w:rFonts w:eastAsia="Times New Roman"/>
            <w:lang w:val="en"/>
          </w:rPr>
          <w:delInstrText>ike-work/git/w3c/wot-architecture/images/connected-car.png" \x \y \* MERGEFORMATINET</w:delInstrText>
        </w:r>
        <w:r>
          <w:rPr>
            <w:rFonts w:eastAsia="Times New Roman"/>
            <w:lang w:val="en"/>
          </w:rPr>
          <w:delInstrText xml:space="preserve"> </w:delInstrText>
        </w:r>
        <w:r>
          <w:rPr>
            <w:rFonts w:eastAsia="Times New Roman"/>
            <w:lang w:val="en"/>
          </w:rPr>
          <w:fldChar w:fldCharType="separate"/>
        </w:r>
        <w:r>
          <w:rPr>
            <w:rFonts w:eastAsia="Times New Roman"/>
            <w:noProof/>
            <w:lang w:val="en"/>
          </w:rPr>
          <w:drawing>
            <wp:inline distT="0" distB="0" distL="0" distR="0" wp14:anchorId="3324BDAA" wp14:editId="238CF914">
              <wp:extent cx="4889500" cy="2908300"/>
              <wp:effectExtent l="0" t="0" r="0" b="0"/>
              <wp:docPr id="39" name="Picture 39" descr="/Users/mike-work/git/w3c/wot-architecture/images/connected-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mike-work/git/w3c/wot-architecture/images/connected-car.pn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4889500" cy="2908300"/>
                      </a:xfrm>
                      <a:prstGeom prst="rect">
                        <a:avLst/>
                      </a:prstGeom>
                      <a:noFill/>
                      <a:ln>
                        <a:noFill/>
                      </a:ln>
                    </pic:spPr>
                  </pic:pic>
                </a:graphicData>
              </a:graphic>
            </wp:inline>
          </w:drawing>
        </w:r>
        <w:r>
          <w:rPr>
            <w:rFonts w:eastAsia="Times New Roman"/>
            <w:lang w:val="en"/>
          </w:rPr>
          <w:fldChar w:fldCharType="end"/>
        </w:r>
        <w:r>
          <w:rPr>
            <w:rFonts w:eastAsia="Times New Roman"/>
            <w:lang w:val="en"/>
          </w:rPr>
          <w:delText>Con</w:delText>
        </w:r>
        <w:r>
          <w:rPr>
            <w:rFonts w:eastAsia="Times New Roman"/>
            <w:lang w:val="en"/>
          </w:rPr>
          <w:delText>nected Ca</w:delText>
        </w:r>
        <w:r>
          <w:rPr>
            <w:rFonts w:eastAsia="Times New Roman"/>
            <w:lang w:val="en"/>
          </w:rPr>
          <w:delText>r</w:delText>
        </w:r>
      </w:del>
      <w:ins w:id="199" w:author="combined PRs" w:date="2019-01-23T11:48:00Z">
        <w:r>
          <w:rPr>
            <w:rFonts w:eastAsia="Times New Roman"/>
            <w:lang w:val="en"/>
          </w:rPr>
          <w:fldChar w:fldCharType="begin"/>
        </w:r>
        <w:r>
          <w:rPr>
            <w:rFonts w:eastAsia="Times New Roman"/>
            <w:lang w:val="en"/>
          </w:rPr>
          <w:instrText xml:space="preserve"> </w:instrText>
        </w:r>
        <w:r>
          <w:rPr>
            <w:rFonts w:eastAsia="Times New Roman"/>
            <w:lang w:val="en"/>
          </w:rPr>
          <w:instrText>INCLUDEPICTURE  \d "/Users/mike-work/git</w:instrText>
        </w:r>
        <w:r>
          <w:rPr>
            <w:rFonts w:eastAsia="Times New Roman"/>
            <w:lang w:val="en"/>
          </w:rPr>
          <w:instrText>/mlagally/wot-architecture/images/connected-car.png" \x \y \* MERGEFORMATINET</w:instrText>
        </w:r>
        <w:r>
          <w:rPr>
            <w:rFonts w:eastAsia="Times New Roman"/>
            <w:lang w:val="en"/>
          </w:rPr>
          <w:instrText xml:space="preserve"> </w:instrText>
        </w:r>
        <w:r>
          <w:rPr>
            <w:rFonts w:eastAsia="Times New Roman"/>
            <w:lang w:val="en"/>
          </w:rPr>
          <w:fldChar w:fldCharType="separate"/>
        </w:r>
        <w:r>
          <w:rPr>
            <w:rFonts w:eastAsia="Times New Roman"/>
            <w:noProof/>
            <w:lang w:val="en"/>
          </w:rPr>
          <w:drawing>
            <wp:inline distT="0" distB="0" distL="0" distR="0">
              <wp:extent cx="4889500" cy="2908300"/>
              <wp:effectExtent l="0" t="0" r="0" b="0"/>
              <wp:docPr id="8" name="Picture 8" descr="/Users/mike-work/git/mlagally/wot-architecture/images/connected-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mike-work/git/mlagally/wot-architecture/images/connected-car.pn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4889500" cy="2908300"/>
                      </a:xfrm>
                      <a:prstGeom prst="rect">
                        <a:avLst/>
                      </a:prstGeom>
                      <a:noFill/>
                      <a:ln>
                        <a:noFill/>
                      </a:ln>
                    </pic:spPr>
                  </pic:pic>
                </a:graphicData>
              </a:graphic>
            </wp:inline>
          </w:drawing>
        </w:r>
        <w:r>
          <w:rPr>
            <w:rFonts w:eastAsia="Times New Roman"/>
            <w:lang w:val="en"/>
          </w:rPr>
          <w:fldChar w:fldCharType="end"/>
        </w:r>
        <w:r>
          <w:rPr>
            <w:rFonts w:eastAsia="Times New Roman"/>
            <w:lang w:val="en"/>
          </w:rPr>
          <w:t>Connecte</w:t>
        </w:r>
        <w:r>
          <w:rPr>
            <w:rFonts w:eastAsia="Times New Roman"/>
            <w:lang w:val="en"/>
          </w:rPr>
          <w:t>d</w:t>
        </w:r>
        <w:r>
          <w:rPr>
            <w:rFonts w:eastAsia="Times New Roman"/>
            <w:lang w:val="en"/>
          </w:rPr>
          <w:t xml:space="preserve"> </w:t>
        </w:r>
        <w:proofErr w:type="spellStart"/>
        <w:r>
          <w:rPr>
            <w:rFonts w:eastAsia="Times New Roman"/>
            <w:lang w:val="en"/>
          </w:rPr>
          <w:t>Ca</w:t>
        </w:r>
        <w:r>
          <w:rPr>
            <w:rFonts w:eastAsia="Times New Roman"/>
            <w:lang w:val="en"/>
          </w:rPr>
          <w:t>r</w:t>
        </w:r>
        <w:proofErr w:type="spellEnd"/>
        <w:r>
          <w:rPr>
            <w:rFonts w:eastAsia="Times New Roman"/>
            <w:lang w:val="en"/>
          </w:rPr>
          <w:t xml:space="preserve"> </w:t>
        </w:r>
      </w:ins>
    </w:p>
    <w:p w14:paraId="4C85DC59" w14:textId="77777777" w:rsidR="00220D31" w:rsidRDefault="00220D31">
      <w:pPr>
        <w:pStyle w:val="Heading3"/>
        <w:rPr>
          <w:rFonts w:eastAsia="Times New Roman"/>
          <w:lang w:val="en"/>
        </w:rPr>
      </w:pPr>
    </w:p>
    <w:p w14:paraId="1831BBC9" w14:textId="5F57C4CE" w:rsidR="00220D31" w:rsidRPr="00220D31" w:rsidRDefault="00220D31" w:rsidP="00220D31">
      <w:pPr>
        <w:pStyle w:val="Heading1"/>
        <w:pBdr>
          <w:bottom w:val="single" w:sz="6" w:space="4" w:color="EAECEF"/>
        </w:pBdr>
        <w:shd w:val="clear" w:color="auto" w:fill="FFFFFF"/>
        <w:spacing w:after="240" w:afterAutospacing="0"/>
        <w:rPr>
          <w:ins w:id="200" w:author="Michael Lagally" w:date="2019-01-23T11:53:00Z"/>
          <w:rFonts w:ascii="Helvetica" w:eastAsia="Times New Roman" w:hAnsi="Helvetica"/>
          <w:color w:val="24292E"/>
          <w:lang w:val="en-US"/>
          <w:rPrChange w:id="201" w:author="Michael Lagally" w:date="2019-01-23T11:54:00Z">
            <w:rPr>
              <w:ins w:id="202" w:author="Michael Lagally" w:date="2019-01-23T11:53:00Z"/>
              <w:rFonts w:ascii="Helvetica" w:eastAsia="Times New Roman" w:hAnsi="Helvetica"/>
              <w:color w:val="24292E"/>
            </w:rPr>
          </w:rPrChange>
        </w:rPr>
      </w:pPr>
      <w:ins w:id="203" w:author="Michael Lagally" w:date="2019-01-23T11:53:00Z">
        <w:r w:rsidRPr="00220D31">
          <w:rPr>
            <w:rFonts w:ascii="Helvetica" w:hAnsi="Helvetica"/>
            <w:color w:val="24292E"/>
            <w:lang w:val="en-US"/>
            <w:rPrChange w:id="204" w:author="Michael Lagally" w:date="2019-01-23T11:54:00Z">
              <w:rPr>
                <w:rFonts w:ascii="Helvetica" w:hAnsi="Helvetica"/>
                <w:color w:val="24292E"/>
              </w:rPr>
            </w:rPrChange>
          </w:rPr>
          <w:t>Industrial IoT Use Cases</w:t>
        </w:r>
      </w:ins>
      <w:ins w:id="205" w:author="Michael Lagally" w:date="2019-01-23T11:55:00Z">
        <w:r w:rsidR="0094571A">
          <w:rPr>
            <w:rFonts w:ascii="Helvetica" w:hAnsi="Helvetica"/>
            <w:color w:val="24292E"/>
            <w:lang w:val="en-US"/>
          </w:rPr>
          <w:t xml:space="preserve"> (Michael Lagally)</w:t>
        </w:r>
      </w:ins>
    </w:p>
    <w:p w14:paraId="46FDBEF3" w14:textId="77777777" w:rsidR="00220D31" w:rsidRPr="00220D31" w:rsidRDefault="00220D31" w:rsidP="00220D31">
      <w:pPr>
        <w:pStyle w:val="NormalWeb"/>
        <w:shd w:val="clear" w:color="auto" w:fill="FFFFFF"/>
        <w:spacing w:before="0" w:beforeAutospacing="0" w:after="240" w:afterAutospacing="0"/>
        <w:rPr>
          <w:ins w:id="206" w:author="Michael Lagally" w:date="2019-01-23T11:53:00Z"/>
          <w:rFonts w:ascii="Helvetica" w:hAnsi="Helvetica"/>
          <w:color w:val="24292E"/>
          <w:lang w:val="en-US"/>
          <w:rPrChange w:id="207" w:author="Michael Lagally" w:date="2019-01-23T11:54:00Z">
            <w:rPr>
              <w:ins w:id="208" w:author="Michael Lagally" w:date="2019-01-23T11:53:00Z"/>
              <w:rFonts w:ascii="Helvetica" w:hAnsi="Helvetica"/>
              <w:color w:val="24292E"/>
            </w:rPr>
          </w:rPrChange>
        </w:rPr>
      </w:pPr>
      <w:ins w:id="209" w:author="Michael Lagally" w:date="2019-01-23T11:53:00Z">
        <w:r w:rsidRPr="00220D31">
          <w:rPr>
            <w:rFonts w:ascii="Helvetica" w:hAnsi="Helvetica"/>
            <w:color w:val="24292E"/>
            <w:lang w:val="en-US"/>
            <w:rPrChange w:id="210" w:author="Michael Lagally" w:date="2019-01-23T11:54:00Z">
              <w:rPr>
                <w:rFonts w:ascii="Helvetica" w:hAnsi="Helvetica"/>
                <w:color w:val="24292E"/>
              </w:rPr>
            </w:rPrChange>
          </w:rPr>
          <w:t>The following chapter describes industrial use cases, that are applicable to different industry verticals. Due to the nature of overlaps in the application scenarios, different verticals have similar use cases.</w:t>
        </w:r>
      </w:ins>
    </w:p>
    <w:p w14:paraId="0F933B35" w14:textId="77777777" w:rsidR="00220D31" w:rsidRPr="00220D31" w:rsidRDefault="00220D31" w:rsidP="00220D31">
      <w:pPr>
        <w:pStyle w:val="Heading2"/>
        <w:pBdr>
          <w:bottom w:val="single" w:sz="6" w:space="4" w:color="EAECEF"/>
        </w:pBdr>
        <w:shd w:val="clear" w:color="auto" w:fill="FFFFFF"/>
        <w:spacing w:before="360" w:beforeAutospacing="0" w:after="240" w:afterAutospacing="0"/>
        <w:rPr>
          <w:ins w:id="211" w:author="Michael Lagally" w:date="2019-01-23T11:53:00Z"/>
          <w:rFonts w:ascii="Helvetica" w:hAnsi="Helvetica"/>
          <w:color w:val="24292E"/>
          <w:lang w:val="en-US"/>
          <w:rPrChange w:id="212" w:author="Michael Lagally" w:date="2019-01-23T11:54:00Z">
            <w:rPr>
              <w:ins w:id="213" w:author="Michael Lagally" w:date="2019-01-23T11:53:00Z"/>
              <w:rFonts w:ascii="Helvetica" w:hAnsi="Helvetica"/>
              <w:color w:val="24292E"/>
            </w:rPr>
          </w:rPrChange>
        </w:rPr>
      </w:pPr>
      <w:ins w:id="214" w:author="Michael Lagally" w:date="2019-01-23T11:53:00Z">
        <w:r w:rsidRPr="00220D31">
          <w:rPr>
            <w:rFonts w:ascii="Helvetica" w:hAnsi="Helvetica"/>
            <w:color w:val="24292E"/>
            <w:lang w:val="en-US"/>
            <w:rPrChange w:id="215" w:author="Michael Lagally" w:date="2019-01-23T11:54:00Z">
              <w:rPr>
                <w:rFonts w:ascii="Helvetica" w:hAnsi="Helvetica"/>
                <w:color w:val="24292E"/>
              </w:rPr>
            </w:rPrChange>
          </w:rPr>
          <w:t>Manufacturing</w:t>
        </w:r>
      </w:ins>
    </w:p>
    <w:p w14:paraId="1E532C4F" w14:textId="77777777" w:rsidR="00220D31" w:rsidRPr="00220D31" w:rsidRDefault="00220D31" w:rsidP="00220D31">
      <w:pPr>
        <w:pStyle w:val="Heading3"/>
        <w:shd w:val="clear" w:color="auto" w:fill="FFFFFF"/>
        <w:spacing w:before="360" w:beforeAutospacing="0" w:after="240" w:afterAutospacing="0"/>
        <w:rPr>
          <w:ins w:id="216" w:author="Michael Lagally" w:date="2019-01-23T11:53:00Z"/>
          <w:rFonts w:ascii="Helvetica" w:hAnsi="Helvetica"/>
          <w:color w:val="24292E"/>
          <w:sz w:val="30"/>
          <w:szCs w:val="30"/>
          <w:lang w:val="en-US"/>
          <w:rPrChange w:id="217" w:author="Michael Lagally" w:date="2019-01-23T11:54:00Z">
            <w:rPr>
              <w:ins w:id="218" w:author="Michael Lagally" w:date="2019-01-23T11:53:00Z"/>
              <w:rFonts w:ascii="Helvetica" w:hAnsi="Helvetica"/>
              <w:color w:val="24292E"/>
              <w:sz w:val="30"/>
              <w:szCs w:val="30"/>
            </w:rPr>
          </w:rPrChange>
        </w:rPr>
      </w:pPr>
      <w:ins w:id="219" w:author="Michael Lagally" w:date="2019-01-23T11:53:00Z">
        <w:r w:rsidRPr="00220D31">
          <w:rPr>
            <w:rFonts w:ascii="Helvetica" w:hAnsi="Helvetica"/>
            <w:color w:val="24292E"/>
            <w:sz w:val="30"/>
            <w:szCs w:val="30"/>
            <w:lang w:val="en-US"/>
            <w:rPrChange w:id="220" w:author="Michael Lagally" w:date="2019-01-23T11:54:00Z">
              <w:rPr>
                <w:rFonts w:ascii="Helvetica" w:hAnsi="Helvetica"/>
                <w:color w:val="24292E"/>
                <w:sz w:val="30"/>
                <w:szCs w:val="30"/>
              </w:rPr>
            </w:rPrChange>
          </w:rPr>
          <w:t>Predictive Maintenance</w:t>
        </w:r>
        <w:bookmarkStart w:id="221" w:name="_GoBack"/>
        <w:bookmarkEnd w:id="221"/>
      </w:ins>
    </w:p>
    <w:p w14:paraId="77D7942F" w14:textId="77777777" w:rsidR="00220D31" w:rsidRPr="00220D31" w:rsidRDefault="00220D31" w:rsidP="00220D31">
      <w:pPr>
        <w:pStyle w:val="NormalWeb"/>
        <w:shd w:val="clear" w:color="auto" w:fill="FFFFFF"/>
        <w:spacing w:before="0" w:beforeAutospacing="0" w:after="240" w:afterAutospacing="0"/>
        <w:rPr>
          <w:ins w:id="222" w:author="Michael Lagally" w:date="2019-01-23T11:53:00Z"/>
          <w:rFonts w:ascii="Helvetica" w:hAnsi="Helvetica"/>
          <w:color w:val="24292E"/>
          <w:lang w:val="en-US"/>
          <w:rPrChange w:id="223" w:author="Michael Lagally" w:date="2019-01-23T11:54:00Z">
            <w:rPr>
              <w:ins w:id="224" w:author="Michael Lagally" w:date="2019-01-23T11:53:00Z"/>
              <w:rFonts w:ascii="Helvetica" w:hAnsi="Helvetica"/>
              <w:color w:val="24292E"/>
            </w:rPr>
          </w:rPrChange>
        </w:rPr>
      </w:pPr>
      <w:ins w:id="225" w:author="Michael Lagally" w:date="2019-01-23T11:53:00Z">
        <w:r w:rsidRPr="00220D31">
          <w:rPr>
            <w:rFonts w:ascii="Helvetica" w:hAnsi="Helvetica"/>
            <w:color w:val="24292E"/>
            <w:lang w:val="en-US"/>
            <w:rPrChange w:id="226" w:author="Michael Lagally" w:date="2019-01-23T11:54:00Z">
              <w:rPr>
                <w:rFonts w:ascii="Helvetica" w:hAnsi="Helvetica"/>
                <w:color w:val="24292E"/>
              </w:rPr>
            </w:rPrChange>
          </w:rPr>
          <w:t>Monitoring and predicting machine failures and anomalies.</w:t>
        </w:r>
      </w:ins>
    </w:p>
    <w:p w14:paraId="245CC5D6" w14:textId="77777777" w:rsidR="00220D31" w:rsidRPr="00220D31" w:rsidRDefault="00220D31" w:rsidP="00220D31">
      <w:pPr>
        <w:pStyle w:val="Heading3"/>
        <w:shd w:val="clear" w:color="auto" w:fill="FFFFFF"/>
        <w:spacing w:before="360" w:beforeAutospacing="0" w:after="240" w:afterAutospacing="0"/>
        <w:rPr>
          <w:ins w:id="227" w:author="Michael Lagally" w:date="2019-01-23T11:53:00Z"/>
          <w:rFonts w:ascii="Helvetica" w:hAnsi="Helvetica"/>
          <w:color w:val="24292E"/>
          <w:sz w:val="30"/>
          <w:szCs w:val="30"/>
          <w:lang w:val="en-US"/>
          <w:rPrChange w:id="228" w:author="Michael Lagally" w:date="2019-01-23T11:54:00Z">
            <w:rPr>
              <w:ins w:id="229" w:author="Michael Lagally" w:date="2019-01-23T11:53:00Z"/>
              <w:rFonts w:ascii="Helvetica" w:hAnsi="Helvetica"/>
              <w:color w:val="24292E"/>
              <w:sz w:val="30"/>
              <w:szCs w:val="30"/>
            </w:rPr>
          </w:rPrChange>
        </w:rPr>
      </w:pPr>
      <w:ins w:id="230" w:author="Michael Lagally" w:date="2019-01-23T11:53:00Z">
        <w:r w:rsidRPr="00220D31">
          <w:rPr>
            <w:rFonts w:ascii="Helvetica" w:hAnsi="Helvetica"/>
            <w:color w:val="24292E"/>
            <w:sz w:val="30"/>
            <w:szCs w:val="30"/>
            <w:lang w:val="en-US"/>
            <w:rPrChange w:id="231" w:author="Michael Lagally" w:date="2019-01-23T11:54:00Z">
              <w:rPr>
                <w:rFonts w:ascii="Helvetica" w:hAnsi="Helvetica"/>
                <w:color w:val="24292E"/>
                <w:sz w:val="30"/>
                <w:szCs w:val="30"/>
              </w:rPr>
            </w:rPrChange>
          </w:rPr>
          <w:t>Maintenance automation</w:t>
        </w:r>
      </w:ins>
    </w:p>
    <w:p w14:paraId="161E78D6" w14:textId="77777777" w:rsidR="00220D31" w:rsidRPr="00220D31" w:rsidRDefault="00220D31" w:rsidP="00220D31">
      <w:pPr>
        <w:pStyle w:val="NormalWeb"/>
        <w:shd w:val="clear" w:color="auto" w:fill="FFFFFF"/>
        <w:spacing w:before="0" w:beforeAutospacing="0" w:after="240" w:afterAutospacing="0"/>
        <w:rPr>
          <w:ins w:id="232" w:author="Michael Lagally" w:date="2019-01-23T11:53:00Z"/>
          <w:rFonts w:ascii="Helvetica" w:hAnsi="Helvetica"/>
          <w:color w:val="24292E"/>
          <w:lang w:val="en-US"/>
          <w:rPrChange w:id="233" w:author="Michael Lagally" w:date="2019-01-23T11:54:00Z">
            <w:rPr>
              <w:ins w:id="234" w:author="Michael Lagally" w:date="2019-01-23T11:53:00Z"/>
              <w:rFonts w:ascii="Helvetica" w:hAnsi="Helvetica"/>
              <w:color w:val="24292E"/>
            </w:rPr>
          </w:rPrChange>
        </w:rPr>
      </w:pPr>
      <w:ins w:id="235" w:author="Michael Lagally" w:date="2019-01-23T11:53:00Z">
        <w:r w:rsidRPr="00220D31">
          <w:rPr>
            <w:rFonts w:ascii="Helvetica" w:hAnsi="Helvetica"/>
            <w:color w:val="24292E"/>
            <w:lang w:val="en-US"/>
            <w:rPrChange w:id="236" w:author="Michael Lagally" w:date="2019-01-23T11:54:00Z">
              <w:rPr>
                <w:rFonts w:ascii="Helvetica" w:hAnsi="Helvetica"/>
                <w:color w:val="24292E"/>
              </w:rPr>
            </w:rPrChange>
          </w:rPr>
          <w:t>Automating the process of creating a maintenance/service ticket based on reactive or predictive detection of problems.</w:t>
        </w:r>
      </w:ins>
    </w:p>
    <w:p w14:paraId="2A0E7845" w14:textId="77777777" w:rsidR="00220D31" w:rsidRPr="00220D31" w:rsidRDefault="00220D31" w:rsidP="00220D31">
      <w:pPr>
        <w:pStyle w:val="Heading3"/>
        <w:shd w:val="clear" w:color="auto" w:fill="FFFFFF"/>
        <w:spacing w:before="360" w:beforeAutospacing="0" w:after="240" w:afterAutospacing="0"/>
        <w:rPr>
          <w:ins w:id="237" w:author="Michael Lagally" w:date="2019-01-23T11:53:00Z"/>
          <w:rFonts w:ascii="Helvetica" w:hAnsi="Helvetica"/>
          <w:color w:val="24292E"/>
          <w:sz w:val="30"/>
          <w:szCs w:val="30"/>
          <w:lang w:val="en-US"/>
          <w:rPrChange w:id="238" w:author="Michael Lagally" w:date="2019-01-23T11:54:00Z">
            <w:rPr>
              <w:ins w:id="239" w:author="Michael Lagally" w:date="2019-01-23T11:53:00Z"/>
              <w:rFonts w:ascii="Helvetica" w:hAnsi="Helvetica"/>
              <w:color w:val="24292E"/>
              <w:sz w:val="30"/>
              <w:szCs w:val="30"/>
            </w:rPr>
          </w:rPrChange>
        </w:rPr>
      </w:pPr>
      <w:ins w:id="240" w:author="Michael Lagally" w:date="2019-01-23T11:53:00Z">
        <w:r w:rsidRPr="00220D31">
          <w:rPr>
            <w:rFonts w:ascii="Helvetica" w:hAnsi="Helvetica"/>
            <w:color w:val="24292E"/>
            <w:sz w:val="30"/>
            <w:szCs w:val="30"/>
            <w:lang w:val="en-US"/>
            <w:rPrChange w:id="241" w:author="Michael Lagally" w:date="2019-01-23T11:54:00Z">
              <w:rPr>
                <w:rFonts w:ascii="Helvetica" w:hAnsi="Helvetica"/>
                <w:color w:val="24292E"/>
                <w:sz w:val="30"/>
                <w:szCs w:val="30"/>
              </w:rPr>
            </w:rPrChange>
          </w:rPr>
          <w:t>Quality Improvements</w:t>
        </w:r>
      </w:ins>
    </w:p>
    <w:p w14:paraId="0828B055" w14:textId="77777777" w:rsidR="00220D31" w:rsidRPr="00220D31" w:rsidRDefault="00220D31" w:rsidP="00220D31">
      <w:pPr>
        <w:pStyle w:val="NormalWeb"/>
        <w:shd w:val="clear" w:color="auto" w:fill="FFFFFF"/>
        <w:spacing w:before="0" w:beforeAutospacing="0" w:after="240" w:afterAutospacing="0"/>
        <w:rPr>
          <w:ins w:id="242" w:author="Michael Lagally" w:date="2019-01-23T11:53:00Z"/>
          <w:rFonts w:ascii="Helvetica" w:hAnsi="Helvetica"/>
          <w:color w:val="24292E"/>
          <w:lang w:val="en-US"/>
          <w:rPrChange w:id="243" w:author="Michael Lagally" w:date="2019-01-23T11:54:00Z">
            <w:rPr>
              <w:ins w:id="244" w:author="Michael Lagally" w:date="2019-01-23T11:53:00Z"/>
              <w:rFonts w:ascii="Helvetica" w:hAnsi="Helvetica"/>
              <w:color w:val="24292E"/>
            </w:rPr>
          </w:rPrChange>
        </w:rPr>
      </w:pPr>
      <w:ins w:id="245" w:author="Michael Lagally" w:date="2019-01-23T11:53:00Z">
        <w:r w:rsidRPr="00220D31">
          <w:rPr>
            <w:rFonts w:ascii="Helvetica" w:hAnsi="Helvetica"/>
            <w:color w:val="24292E"/>
            <w:lang w:val="en-US"/>
            <w:rPrChange w:id="246" w:author="Michael Lagally" w:date="2019-01-23T11:54:00Z">
              <w:rPr>
                <w:rFonts w:ascii="Helvetica" w:hAnsi="Helvetica"/>
                <w:color w:val="24292E"/>
              </w:rPr>
            </w:rPrChange>
          </w:rPr>
          <w:t>Improving quality through monitoring the condition of manufacturing equipment.</w:t>
        </w:r>
      </w:ins>
    </w:p>
    <w:p w14:paraId="1C016860" w14:textId="77777777" w:rsidR="00220D31" w:rsidRPr="00220D31" w:rsidRDefault="00220D31" w:rsidP="00220D31">
      <w:pPr>
        <w:pStyle w:val="Heading3"/>
        <w:shd w:val="clear" w:color="auto" w:fill="FFFFFF"/>
        <w:spacing w:before="360" w:beforeAutospacing="0" w:after="240" w:afterAutospacing="0"/>
        <w:rPr>
          <w:ins w:id="247" w:author="Michael Lagally" w:date="2019-01-23T11:53:00Z"/>
          <w:rFonts w:ascii="Helvetica" w:hAnsi="Helvetica"/>
          <w:color w:val="24292E"/>
          <w:sz w:val="30"/>
          <w:szCs w:val="30"/>
          <w:lang w:val="en-US"/>
          <w:rPrChange w:id="248" w:author="Michael Lagally" w:date="2019-01-23T11:54:00Z">
            <w:rPr>
              <w:ins w:id="249" w:author="Michael Lagally" w:date="2019-01-23T11:53:00Z"/>
              <w:rFonts w:ascii="Helvetica" w:hAnsi="Helvetica"/>
              <w:color w:val="24292E"/>
              <w:sz w:val="30"/>
              <w:szCs w:val="30"/>
            </w:rPr>
          </w:rPrChange>
        </w:rPr>
      </w:pPr>
      <w:ins w:id="250" w:author="Michael Lagally" w:date="2019-01-23T11:53:00Z">
        <w:r w:rsidRPr="00220D31">
          <w:rPr>
            <w:rFonts w:ascii="Helvetica" w:hAnsi="Helvetica"/>
            <w:color w:val="24292E"/>
            <w:sz w:val="30"/>
            <w:szCs w:val="30"/>
            <w:lang w:val="en-US"/>
            <w:rPrChange w:id="251" w:author="Michael Lagally" w:date="2019-01-23T11:54:00Z">
              <w:rPr>
                <w:rFonts w:ascii="Helvetica" w:hAnsi="Helvetica"/>
                <w:color w:val="24292E"/>
                <w:sz w:val="30"/>
                <w:szCs w:val="30"/>
              </w:rPr>
            </w:rPrChange>
          </w:rPr>
          <w:t>Industrial safety</w:t>
        </w:r>
      </w:ins>
    </w:p>
    <w:p w14:paraId="7D0DE6E4" w14:textId="77777777" w:rsidR="00220D31" w:rsidRPr="00220D31" w:rsidRDefault="00220D31" w:rsidP="00220D31">
      <w:pPr>
        <w:pStyle w:val="NormalWeb"/>
        <w:shd w:val="clear" w:color="auto" w:fill="FFFFFF"/>
        <w:spacing w:before="0" w:beforeAutospacing="0" w:after="240" w:afterAutospacing="0"/>
        <w:rPr>
          <w:ins w:id="252" w:author="Michael Lagally" w:date="2019-01-23T11:53:00Z"/>
          <w:rFonts w:ascii="Helvetica" w:hAnsi="Helvetica"/>
          <w:color w:val="24292E"/>
          <w:lang w:val="en-US"/>
          <w:rPrChange w:id="253" w:author="Michael Lagally" w:date="2019-01-23T11:54:00Z">
            <w:rPr>
              <w:ins w:id="254" w:author="Michael Lagally" w:date="2019-01-23T11:53:00Z"/>
              <w:rFonts w:ascii="Helvetica" w:hAnsi="Helvetica"/>
              <w:color w:val="24292E"/>
            </w:rPr>
          </w:rPrChange>
        </w:rPr>
      </w:pPr>
      <w:ins w:id="255" w:author="Michael Lagally" w:date="2019-01-23T11:53:00Z">
        <w:r w:rsidRPr="00220D31">
          <w:rPr>
            <w:rFonts w:ascii="Helvetica" w:hAnsi="Helvetica"/>
            <w:color w:val="24292E"/>
            <w:lang w:val="en-US"/>
            <w:rPrChange w:id="256" w:author="Michael Lagally" w:date="2019-01-23T11:54:00Z">
              <w:rPr>
                <w:rFonts w:ascii="Helvetica" w:hAnsi="Helvetica"/>
                <w:color w:val="24292E"/>
              </w:rPr>
            </w:rPrChange>
          </w:rPr>
          <w:lastRenderedPageBreak/>
          <w:t>Reducing industrial safety incidents/accidents.</w:t>
        </w:r>
      </w:ins>
    </w:p>
    <w:p w14:paraId="195FA5A0" w14:textId="77777777" w:rsidR="00220D31" w:rsidRPr="00220D31" w:rsidRDefault="00220D31" w:rsidP="00220D31">
      <w:pPr>
        <w:pStyle w:val="Heading3"/>
        <w:shd w:val="clear" w:color="auto" w:fill="FFFFFF"/>
        <w:spacing w:before="360" w:beforeAutospacing="0" w:after="240" w:afterAutospacing="0"/>
        <w:rPr>
          <w:ins w:id="257" w:author="Michael Lagally" w:date="2019-01-23T11:53:00Z"/>
          <w:rFonts w:ascii="Helvetica" w:hAnsi="Helvetica"/>
          <w:color w:val="24292E"/>
          <w:sz w:val="30"/>
          <w:szCs w:val="30"/>
          <w:lang w:val="en-US"/>
          <w:rPrChange w:id="258" w:author="Michael Lagally" w:date="2019-01-23T11:54:00Z">
            <w:rPr>
              <w:ins w:id="259" w:author="Michael Lagally" w:date="2019-01-23T11:53:00Z"/>
              <w:rFonts w:ascii="Helvetica" w:hAnsi="Helvetica"/>
              <w:color w:val="24292E"/>
              <w:sz w:val="30"/>
              <w:szCs w:val="30"/>
            </w:rPr>
          </w:rPrChange>
        </w:rPr>
      </w:pPr>
      <w:ins w:id="260" w:author="Michael Lagally" w:date="2019-01-23T11:53:00Z">
        <w:r w:rsidRPr="00220D31">
          <w:rPr>
            <w:rFonts w:ascii="Helvetica" w:hAnsi="Helvetica"/>
            <w:color w:val="24292E"/>
            <w:sz w:val="30"/>
            <w:szCs w:val="30"/>
            <w:lang w:val="en-US"/>
            <w:rPrChange w:id="261" w:author="Michael Lagally" w:date="2019-01-23T11:54:00Z">
              <w:rPr>
                <w:rFonts w:ascii="Helvetica" w:hAnsi="Helvetica"/>
                <w:color w:val="24292E"/>
                <w:sz w:val="30"/>
                <w:szCs w:val="30"/>
              </w:rPr>
            </w:rPrChange>
          </w:rPr>
          <w:t>Environment monitoring</w:t>
        </w:r>
      </w:ins>
    </w:p>
    <w:p w14:paraId="0561BB14" w14:textId="77777777" w:rsidR="00220D31" w:rsidRPr="00220D31" w:rsidRDefault="00220D31" w:rsidP="00220D31">
      <w:pPr>
        <w:pStyle w:val="NormalWeb"/>
        <w:shd w:val="clear" w:color="auto" w:fill="FFFFFF"/>
        <w:spacing w:before="0" w:beforeAutospacing="0" w:after="240" w:afterAutospacing="0"/>
        <w:rPr>
          <w:ins w:id="262" w:author="Michael Lagally" w:date="2019-01-23T11:53:00Z"/>
          <w:rFonts w:ascii="Helvetica" w:hAnsi="Helvetica"/>
          <w:color w:val="24292E"/>
          <w:lang w:val="en-US"/>
          <w:rPrChange w:id="263" w:author="Michael Lagally" w:date="2019-01-23T11:54:00Z">
            <w:rPr>
              <w:ins w:id="264" w:author="Michael Lagally" w:date="2019-01-23T11:53:00Z"/>
              <w:rFonts w:ascii="Helvetica" w:hAnsi="Helvetica"/>
              <w:color w:val="24292E"/>
            </w:rPr>
          </w:rPrChange>
        </w:rPr>
      </w:pPr>
      <w:ins w:id="265" w:author="Michael Lagally" w:date="2019-01-23T11:53:00Z">
        <w:r w:rsidRPr="00220D31">
          <w:rPr>
            <w:rFonts w:ascii="Helvetica" w:hAnsi="Helvetica"/>
            <w:color w:val="24292E"/>
            <w:lang w:val="en-US"/>
            <w:rPrChange w:id="266" w:author="Michael Lagally" w:date="2019-01-23T11:54:00Z">
              <w:rPr>
                <w:rFonts w:ascii="Helvetica" w:hAnsi="Helvetica"/>
                <w:color w:val="24292E"/>
              </w:rPr>
            </w:rPrChange>
          </w:rPr>
          <w:t>Monitoring environment in the manufacturing plant for presence of poisonous gases, excessive noise/heat, etc.</w:t>
        </w:r>
      </w:ins>
    </w:p>
    <w:p w14:paraId="11529A7A" w14:textId="77777777" w:rsidR="00220D31" w:rsidRPr="00220D31" w:rsidRDefault="00220D31" w:rsidP="00220D31">
      <w:pPr>
        <w:pStyle w:val="Heading3"/>
        <w:shd w:val="clear" w:color="auto" w:fill="FFFFFF"/>
        <w:spacing w:before="360" w:beforeAutospacing="0" w:after="240" w:afterAutospacing="0"/>
        <w:rPr>
          <w:ins w:id="267" w:author="Michael Lagally" w:date="2019-01-23T11:53:00Z"/>
          <w:rFonts w:ascii="Helvetica" w:hAnsi="Helvetica"/>
          <w:color w:val="24292E"/>
          <w:sz w:val="30"/>
          <w:szCs w:val="30"/>
          <w:lang w:val="en-US"/>
          <w:rPrChange w:id="268" w:author="Michael Lagally" w:date="2019-01-23T11:54:00Z">
            <w:rPr>
              <w:ins w:id="269" w:author="Michael Lagally" w:date="2019-01-23T11:53:00Z"/>
              <w:rFonts w:ascii="Helvetica" w:hAnsi="Helvetica"/>
              <w:color w:val="24292E"/>
              <w:sz w:val="30"/>
              <w:szCs w:val="30"/>
            </w:rPr>
          </w:rPrChange>
        </w:rPr>
      </w:pPr>
      <w:ins w:id="270" w:author="Michael Lagally" w:date="2019-01-23T11:53:00Z">
        <w:r w:rsidRPr="00220D31">
          <w:rPr>
            <w:rFonts w:ascii="Helvetica" w:hAnsi="Helvetica"/>
            <w:color w:val="24292E"/>
            <w:sz w:val="30"/>
            <w:szCs w:val="30"/>
            <w:lang w:val="en-US"/>
            <w:rPrChange w:id="271" w:author="Michael Lagally" w:date="2019-01-23T11:54:00Z">
              <w:rPr>
                <w:rFonts w:ascii="Helvetica" w:hAnsi="Helvetica"/>
                <w:color w:val="24292E"/>
                <w:sz w:val="30"/>
                <w:szCs w:val="30"/>
              </w:rPr>
            </w:rPrChange>
          </w:rPr>
          <w:t>Real-time monitoring</w:t>
        </w:r>
      </w:ins>
    </w:p>
    <w:p w14:paraId="28FCF43E" w14:textId="77777777" w:rsidR="00220D31" w:rsidRPr="00220D31" w:rsidRDefault="00220D31" w:rsidP="00220D31">
      <w:pPr>
        <w:pStyle w:val="NormalWeb"/>
        <w:shd w:val="clear" w:color="auto" w:fill="FFFFFF"/>
        <w:spacing w:before="0" w:beforeAutospacing="0" w:after="240" w:afterAutospacing="0"/>
        <w:rPr>
          <w:ins w:id="272" w:author="Michael Lagally" w:date="2019-01-23T11:53:00Z"/>
          <w:rFonts w:ascii="Helvetica" w:hAnsi="Helvetica"/>
          <w:color w:val="24292E"/>
          <w:lang w:val="en-US"/>
          <w:rPrChange w:id="273" w:author="Michael Lagally" w:date="2019-01-23T11:54:00Z">
            <w:rPr>
              <w:ins w:id="274" w:author="Michael Lagally" w:date="2019-01-23T11:53:00Z"/>
              <w:rFonts w:ascii="Helvetica" w:hAnsi="Helvetica"/>
              <w:color w:val="24292E"/>
            </w:rPr>
          </w:rPrChange>
        </w:rPr>
      </w:pPr>
      <w:ins w:id="275" w:author="Michael Lagally" w:date="2019-01-23T11:53:00Z">
        <w:r w:rsidRPr="00220D31">
          <w:rPr>
            <w:rFonts w:ascii="Helvetica" w:hAnsi="Helvetica"/>
            <w:color w:val="24292E"/>
            <w:lang w:val="en-US"/>
            <w:rPrChange w:id="276" w:author="Michael Lagally" w:date="2019-01-23T11:54:00Z">
              <w:rPr>
                <w:rFonts w:ascii="Helvetica" w:hAnsi="Helvetica"/>
                <w:color w:val="24292E"/>
              </w:rPr>
            </w:rPrChange>
          </w:rPr>
          <w:t>Real-time monitoring and KPI calculations of production equipment.</w:t>
        </w:r>
      </w:ins>
    </w:p>
    <w:p w14:paraId="0B32B1AA" w14:textId="77777777" w:rsidR="00220D31" w:rsidRPr="00220D31" w:rsidRDefault="00220D31" w:rsidP="00220D31">
      <w:pPr>
        <w:pStyle w:val="Heading2"/>
        <w:pBdr>
          <w:bottom w:val="single" w:sz="6" w:space="4" w:color="EAECEF"/>
        </w:pBdr>
        <w:shd w:val="clear" w:color="auto" w:fill="FFFFFF"/>
        <w:spacing w:before="360" w:beforeAutospacing="0" w:after="240" w:afterAutospacing="0"/>
        <w:rPr>
          <w:ins w:id="277" w:author="Michael Lagally" w:date="2019-01-23T11:53:00Z"/>
          <w:rFonts w:ascii="Helvetica" w:hAnsi="Helvetica"/>
          <w:color w:val="24292E"/>
          <w:lang w:val="en-US"/>
          <w:rPrChange w:id="278" w:author="Michael Lagally" w:date="2019-01-23T11:54:00Z">
            <w:rPr>
              <w:ins w:id="279" w:author="Michael Lagally" w:date="2019-01-23T11:53:00Z"/>
              <w:rFonts w:ascii="Helvetica" w:hAnsi="Helvetica"/>
              <w:color w:val="24292E"/>
            </w:rPr>
          </w:rPrChange>
        </w:rPr>
      </w:pPr>
      <w:ins w:id="280" w:author="Michael Lagally" w:date="2019-01-23T11:53:00Z">
        <w:r w:rsidRPr="00220D31">
          <w:rPr>
            <w:rFonts w:ascii="Helvetica" w:hAnsi="Helvetica"/>
            <w:color w:val="24292E"/>
            <w:lang w:val="en-US"/>
            <w:rPrChange w:id="281" w:author="Michael Lagally" w:date="2019-01-23T11:54:00Z">
              <w:rPr>
                <w:rFonts w:ascii="Helvetica" w:hAnsi="Helvetica"/>
                <w:color w:val="24292E"/>
              </w:rPr>
            </w:rPrChange>
          </w:rPr>
          <w:t>Transportation &amp; Logistics</w:t>
        </w:r>
      </w:ins>
    </w:p>
    <w:p w14:paraId="32D670A5" w14:textId="77777777" w:rsidR="00220D31" w:rsidRPr="00220D31" w:rsidRDefault="00220D31" w:rsidP="00220D31">
      <w:pPr>
        <w:pStyle w:val="Heading3"/>
        <w:shd w:val="clear" w:color="auto" w:fill="FFFFFF"/>
        <w:spacing w:before="360" w:beforeAutospacing="0" w:after="240" w:afterAutospacing="0"/>
        <w:rPr>
          <w:ins w:id="282" w:author="Michael Lagally" w:date="2019-01-23T11:53:00Z"/>
          <w:rFonts w:ascii="Helvetica" w:hAnsi="Helvetica"/>
          <w:color w:val="24292E"/>
          <w:sz w:val="30"/>
          <w:szCs w:val="30"/>
          <w:lang w:val="en-US"/>
          <w:rPrChange w:id="283" w:author="Michael Lagally" w:date="2019-01-23T11:54:00Z">
            <w:rPr>
              <w:ins w:id="284" w:author="Michael Lagally" w:date="2019-01-23T11:53:00Z"/>
              <w:rFonts w:ascii="Helvetica" w:hAnsi="Helvetica"/>
              <w:color w:val="24292E"/>
              <w:sz w:val="30"/>
              <w:szCs w:val="30"/>
            </w:rPr>
          </w:rPrChange>
        </w:rPr>
      </w:pPr>
      <w:ins w:id="285" w:author="Michael Lagally" w:date="2019-01-23T11:53:00Z">
        <w:r w:rsidRPr="00220D31">
          <w:rPr>
            <w:rFonts w:ascii="Helvetica" w:hAnsi="Helvetica"/>
            <w:color w:val="24292E"/>
            <w:sz w:val="30"/>
            <w:szCs w:val="30"/>
            <w:lang w:val="en-US"/>
            <w:rPrChange w:id="286" w:author="Michael Lagally" w:date="2019-01-23T11:54:00Z">
              <w:rPr>
                <w:rFonts w:ascii="Helvetica" w:hAnsi="Helvetica"/>
                <w:color w:val="24292E"/>
                <w:sz w:val="30"/>
                <w:szCs w:val="30"/>
              </w:rPr>
            </w:rPrChange>
          </w:rPr>
          <w:t>Shipment tracking</w:t>
        </w:r>
      </w:ins>
    </w:p>
    <w:p w14:paraId="67AC3205" w14:textId="77777777" w:rsidR="00220D31" w:rsidRPr="00220D31" w:rsidRDefault="00220D31" w:rsidP="00220D31">
      <w:pPr>
        <w:pStyle w:val="NormalWeb"/>
        <w:shd w:val="clear" w:color="auto" w:fill="FFFFFF"/>
        <w:spacing w:before="0" w:beforeAutospacing="0" w:after="240" w:afterAutospacing="0"/>
        <w:rPr>
          <w:ins w:id="287" w:author="Michael Lagally" w:date="2019-01-23T11:53:00Z"/>
          <w:rFonts w:ascii="Helvetica" w:hAnsi="Helvetica"/>
          <w:color w:val="24292E"/>
          <w:lang w:val="en-US"/>
          <w:rPrChange w:id="288" w:author="Michael Lagally" w:date="2019-01-23T11:54:00Z">
            <w:rPr>
              <w:ins w:id="289" w:author="Michael Lagally" w:date="2019-01-23T11:53:00Z"/>
              <w:rFonts w:ascii="Helvetica" w:hAnsi="Helvetica"/>
              <w:color w:val="24292E"/>
            </w:rPr>
          </w:rPrChange>
        </w:rPr>
      </w:pPr>
      <w:ins w:id="290" w:author="Michael Lagally" w:date="2019-01-23T11:53:00Z">
        <w:r w:rsidRPr="00220D31">
          <w:rPr>
            <w:rFonts w:ascii="Helvetica" w:hAnsi="Helvetica"/>
            <w:color w:val="24292E"/>
            <w:lang w:val="en-US"/>
            <w:rPrChange w:id="291" w:author="Michael Lagally" w:date="2019-01-23T11:54:00Z">
              <w:rPr>
                <w:rFonts w:ascii="Helvetica" w:hAnsi="Helvetica"/>
                <w:color w:val="24292E"/>
              </w:rPr>
            </w:rPrChange>
          </w:rPr>
          <w:t xml:space="preserve">Tracking of shipment </w:t>
        </w:r>
        <w:proofErr w:type="spellStart"/>
        <w:r w:rsidRPr="00220D31">
          <w:rPr>
            <w:rFonts w:ascii="Helvetica" w:hAnsi="Helvetica"/>
            <w:color w:val="24292E"/>
            <w:lang w:val="en-US"/>
            <w:rPrChange w:id="292" w:author="Michael Lagally" w:date="2019-01-23T11:54:00Z">
              <w:rPr>
                <w:rFonts w:ascii="Helvetica" w:hAnsi="Helvetica"/>
                <w:color w:val="24292E"/>
              </w:rPr>
            </w:rPrChange>
          </w:rPr>
          <w:t>en</w:t>
        </w:r>
        <w:proofErr w:type="spellEnd"/>
        <w:r w:rsidRPr="00220D31">
          <w:rPr>
            <w:rFonts w:ascii="Helvetica" w:hAnsi="Helvetica"/>
            <w:color w:val="24292E"/>
            <w:lang w:val="en-US"/>
            <w:rPrChange w:id="293" w:author="Michael Lagally" w:date="2019-01-23T11:54:00Z">
              <w:rPr>
                <w:rFonts w:ascii="Helvetica" w:hAnsi="Helvetica"/>
                <w:color w:val="24292E"/>
              </w:rPr>
            </w:rPrChange>
          </w:rPr>
          <w:t>-route - condition, quality and location monitoring.</w:t>
        </w:r>
      </w:ins>
    </w:p>
    <w:p w14:paraId="5407DFFA" w14:textId="77777777" w:rsidR="00220D31" w:rsidRPr="00220D31" w:rsidRDefault="00220D31" w:rsidP="00220D31">
      <w:pPr>
        <w:pStyle w:val="Heading3"/>
        <w:shd w:val="clear" w:color="auto" w:fill="FFFFFF"/>
        <w:spacing w:before="360" w:beforeAutospacing="0" w:after="240" w:afterAutospacing="0"/>
        <w:rPr>
          <w:ins w:id="294" w:author="Michael Lagally" w:date="2019-01-23T11:53:00Z"/>
          <w:rFonts w:ascii="Helvetica" w:hAnsi="Helvetica"/>
          <w:color w:val="24292E"/>
          <w:sz w:val="30"/>
          <w:szCs w:val="30"/>
          <w:lang w:val="en-US"/>
          <w:rPrChange w:id="295" w:author="Michael Lagally" w:date="2019-01-23T11:54:00Z">
            <w:rPr>
              <w:ins w:id="296" w:author="Michael Lagally" w:date="2019-01-23T11:53:00Z"/>
              <w:rFonts w:ascii="Helvetica" w:hAnsi="Helvetica"/>
              <w:color w:val="24292E"/>
              <w:sz w:val="30"/>
              <w:szCs w:val="30"/>
            </w:rPr>
          </w:rPrChange>
        </w:rPr>
      </w:pPr>
      <w:ins w:id="297" w:author="Michael Lagally" w:date="2019-01-23T11:53:00Z">
        <w:r w:rsidRPr="00220D31">
          <w:rPr>
            <w:rFonts w:ascii="Helvetica" w:hAnsi="Helvetica"/>
            <w:color w:val="24292E"/>
            <w:sz w:val="30"/>
            <w:szCs w:val="30"/>
            <w:lang w:val="en-US"/>
            <w:rPrChange w:id="298" w:author="Michael Lagally" w:date="2019-01-23T11:54:00Z">
              <w:rPr>
                <w:rFonts w:ascii="Helvetica" w:hAnsi="Helvetica"/>
                <w:color w:val="24292E"/>
                <w:sz w:val="30"/>
                <w:szCs w:val="30"/>
              </w:rPr>
            </w:rPrChange>
          </w:rPr>
          <w:t>Fleet tracking</w:t>
        </w:r>
      </w:ins>
    </w:p>
    <w:p w14:paraId="4D2864D1" w14:textId="77777777" w:rsidR="00220D31" w:rsidRPr="00220D31" w:rsidRDefault="00220D31" w:rsidP="00220D31">
      <w:pPr>
        <w:pStyle w:val="NormalWeb"/>
        <w:shd w:val="clear" w:color="auto" w:fill="FFFFFF"/>
        <w:spacing w:before="0" w:beforeAutospacing="0" w:after="240" w:afterAutospacing="0"/>
        <w:rPr>
          <w:ins w:id="299" w:author="Michael Lagally" w:date="2019-01-23T11:53:00Z"/>
          <w:rFonts w:ascii="Helvetica" w:hAnsi="Helvetica"/>
          <w:color w:val="24292E"/>
          <w:lang w:val="en-US"/>
          <w:rPrChange w:id="300" w:author="Michael Lagally" w:date="2019-01-23T11:54:00Z">
            <w:rPr>
              <w:ins w:id="301" w:author="Michael Lagally" w:date="2019-01-23T11:53:00Z"/>
              <w:rFonts w:ascii="Helvetica" w:hAnsi="Helvetica"/>
              <w:color w:val="24292E"/>
            </w:rPr>
          </w:rPrChange>
        </w:rPr>
      </w:pPr>
      <w:ins w:id="302" w:author="Michael Lagally" w:date="2019-01-23T11:53:00Z">
        <w:r w:rsidRPr="00220D31">
          <w:rPr>
            <w:rFonts w:ascii="Helvetica" w:hAnsi="Helvetica"/>
            <w:color w:val="24292E"/>
            <w:lang w:val="en-US"/>
            <w:rPrChange w:id="303" w:author="Michael Lagally" w:date="2019-01-23T11:54:00Z">
              <w:rPr>
                <w:rFonts w:ascii="Helvetica" w:hAnsi="Helvetica"/>
                <w:color w:val="24292E"/>
              </w:rPr>
            </w:rPrChange>
          </w:rPr>
          <w:t>Monitoring fleet vehicles, fuel costs, maintenance needs, assignments.</w:t>
        </w:r>
      </w:ins>
    </w:p>
    <w:p w14:paraId="21B08E74" w14:textId="77777777" w:rsidR="00220D31" w:rsidRPr="00220D31" w:rsidRDefault="00220D31" w:rsidP="00220D31">
      <w:pPr>
        <w:pStyle w:val="Heading3"/>
        <w:shd w:val="clear" w:color="auto" w:fill="FFFFFF"/>
        <w:spacing w:before="360" w:beforeAutospacing="0" w:after="240" w:afterAutospacing="0"/>
        <w:rPr>
          <w:ins w:id="304" w:author="Michael Lagally" w:date="2019-01-23T11:53:00Z"/>
          <w:rFonts w:ascii="Helvetica" w:hAnsi="Helvetica"/>
          <w:color w:val="24292E"/>
          <w:sz w:val="30"/>
          <w:szCs w:val="30"/>
          <w:lang w:val="en-US"/>
          <w:rPrChange w:id="305" w:author="Michael Lagally" w:date="2019-01-23T11:54:00Z">
            <w:rPr>
              <w:ins w:id="306" w:author="Michael Lagally" w:date="2019-01-23T11:53:00Z"/>
              <w:rFonts w:ascii="Helvetica" w:hAnsi="Helvetica"/>
              <w:color w:val="24292E"/>
              <w:sz w:val="30"/>
              <w:szCs w:val="30"/>
            </w:rPr>
          </w:rPrChange>
        </w:rPr>
      </w:pPr>
      <w:ins w:id="307" w:author="Michael Lagally" w:date="2019-01-23T11:53:00Z">
        <w:r w:rsidRPr="00220D31">
          <w:rPr>
            <w:rFonts w:ascii="Helvetica" w:hAnsi="Helvetica"/>
            <w:color w:val="24292E"/>
            <w:sz w:val="30"/>
            <w:szCs w:val="30"/>
            <w:lang w:val="en-US"/>
            <w:rPrChange w:id="308" w:author="Michael Lagally" w:date="2019-01-23T11:54:00Z">
              <w:rPr>
                <w:rFonts w:ascii="Helvetica" w:hAnsi="Helvetica"/>
                <w:color w:val="24292E"/>
                <w:sz w:val="30"/>
                <w:szCs w:val="30"/>
              </w:rPr>
            </w:rPrChange>
          </w:rPr>
          <w:t>Cold chain monitoring</w:t>
        </w:r>
      </w:ins>
    </w:p>
    <w:p w14:paraId="0D55BA88" w14:textId="77777777" w:rsidR="00220D31" w:rsidRPr="00220D31" w:rsidRDefault="00220D31" w:rsidP="00220D31">
      <w:pPr>
        <w:pStyle w:val="NormalWeb"/>
        <w:shd w:val="clear" w:color="auto" w:fill="FFFFFF"/>
        <w:spacing w:before="0" w:beforeAutospacing="0" w:after="240" w:afterAutospacing="0"/>
        <w:rPr>
          <w:ins w:id="309" w:author="Michael Lagally" w:date="2019-01-23T11:53:00Z"/>
          <w:rFonts w:ascii="Helvetica" w:hAnsi="Helvetica"/>
          <w:color w:val="24292E"/>
          <w:lang w:val="en-US"/>
          <w:rPrChange w:id="310" w:author="Michael Lagally" w:date="2019-01-23T11:54:00Z">
            <w:rPr>
              <w:ins w:id="311" w:author="Michael Lagally" w:date="2019-01-23T11:53:00Z"/>
              <w:rFonts w:ascii="Helvetica" w:hAnsi="Helvetica"/>
              <w:color w:val="24292E"/>
            </w:rPr>
          </w:rPrChange>
        </w:rPr>
      </w:pPr>
      <w:ins w:id="312" w:author="Michael Lagally" w:date="2019-01-23T11:53:00Z">
        <w:r w:rsidRPr="00220D31">
          <w:rPr>
            <w:rFonts w:ascii="Helvetica" w:hAnsi="Helvetica"/>
            <w:color w:val="24292E"/>
            <w:lang w:val="en-US"/>
            <w:rPrChange w:id="313" w:author="Michael Lagally" w:date="2019-01-23T11:54:00Z">
              <w:rPr>
                <w:rFonts w:ascii="Helvetica" w:hAnsi="Helvetica"/>
                <w:color w:val="24292E"/>
              </w:rPr>
            </w:rPrChange>
          </w:rPr>
          <w:t>Ensuring integrity of the cold chain - from warehouses to refrigerated trucks to delivery.</w:t>
        </w:r>
      </w:ins>
    </w:p>
    <w:p w14:paraId="2CE1A456" w14:textId="77777777" w:rsidR="00220D31" w:rsidRPr="00220D31" w:rsidRDefault="00220D31" w:rsidP="00220D31">
      <w:pPr>
        <w:pStyle w:val="Heading3"/>
        <w:shd w:val="clear" w:color="auto" w:fill="FFFFFF"/>
        <w:spacing w:before="360" w:beforeAutospacing="0" w:after="240" w:afterAutospacing="0"/>
        <w:rPr>
          <w:ins w:id="314" w:author="Michael Lagally" w:date="2019-01-23T11:53:00Z"/>
          <w:rFonts w:ascii="Helvetica" w:hAnsi="Helvetica"/>
          <w:color w:val="24292E"/>
          <w:sz w:val="30"/>
          <w:szCs w:val="30"/>
          <w:lang w:val="en-US"/>
          <w:rPrChange w:id="315" w:author="Michael Lagally" w:date="2019-01-23T11:54:00Z">
            <w:rPr>
              <w:ins w:id="316" w:author="Michael Lagally" w:date="2019-01-23T11:53:00Z"/>
              <w:rFonts w:ascii="Helvetica" w:hAnsi="Helvetica"/>
              <w:color w:val="24292E"/>
              <w:sz w:val="30"/>
              <w:szCs w:val="30"/>
            </w:rPr>
          </w:rPrChange>
        </w:rPr>
      </w:pPr>
      <w:ins w:id="317" w:author="Michael Lagally" w:date="2019-01-23T11:53:00Z">
        <w:r w:rsidRPr="00220D31">
          <w:rPr>
            <w:rFonts w:ascii="Helvetica" w:hAnsi="Helvetica"/>
            <w:color w:val="24292E"/>
            <w:sz w:val="30"/>
            <w:szCs w:val="30"/>
            <w:lang w:val="en-US"/>
            <w:rPrChange w:id="318" w:author="Michael Lagally" w:date="2019-01-23T11:54:00Z">
              <w:rPr>
                <w:rFonts w:ascii="Helvetica" w:hAnsi="Helvetica"/>
                <w:color w:val="24292E"/>
                <w:sz w:val="30"/>
                <w:szCs w:val="30"/>
              </w:rPr>
            </w:rPrChange>
          </w:rPr>
          <w:t>Warehouse monitoring</w:t>
        </w:r>
      </w:ins>
    </w:p>
    <w:p w14:paraId="676A422B" w14:textId="77777777" w:rsidR="00220D31" w:rsidRPr="00220D31" w:rsidRDefault="00220D31" w:rsidP="00220D31">
      <w:pPr>
        <w:pStyle w:val="NormalWeb"/>
        <w:shd w:val="clear" w:color="auto" w:fill="FFFFFF"/>
        <w:spacing w:before="0" w:beforeAutospacing="0" w:after="240" w:afterAutospacing="0"/>
        <w:rPr>
          <w:ins w:id="319" w:author="Michael Lagally" w:date="2019-01-23T11:53:00Z"/>
          <w:rFonts w:ascii="Helvetica" w:hAnsi="Helvetica"/>
          <w:color w:val="24292E"/>
          <w:lang w:val="en-US"/>
          <w:rPrChange w:id="320" w:author="Michael Lagally" w:date="2019-01-23T11:54:00Z">
            <w:rPr>
              <w:ins w:id="321" w:author="Michael Lagally" w:date="2019-01-23T11:53:00Z"/>
              <w:rFonts w:ascii="Helvetica" w:hAnsi="Helvetica"/>
              <w:color w:val="24292E"/>
            </w:rPr>
          </w:rPrChange>
        </w:rPr>
      </w:pPr>
      <w:ins w:id="322" w:author="Michael Lagally" w:date="2019-01-23T11:53:00Z">
        <w:r w:rsidRPr="00220D31">
          <w:rPr>
            <w:rFonts w:ascii="Helvetica" w:hAnsi="Helvetica"/>
            <w:color w:val="24292E"/>
            <w:lang w:val="en-US"/>
            <w:rPrChange w:id="323" w:author="Michael Lagally" w:date="2019-01-23T11:54:00Z">
              <w:rPr>
                <w:rFonts w:ascii="Helvetica" w:hAnsi="Helvetica"/>
                <w:color w:val="24292E"/>
              </w:rPr>
            </w:rPrChange>
          </w:rPr>
          <w:t>Monitoring equipment and stock in warehouses, yards.</w:t>
        </w:r>
      </w:ins>
    </w:p>
    <w:p w14:paraId="72795E09" w14:textId="77777777" w:rsidR="00220D31" w:rsidRPr="00220D31" w:rsidRDefault="00220D31" w:rsidP="00220D31">
      <w:pPr>
        <w:pStyle w:val="Heading2"/>
        <w:pBdr>
          <w:bottom w:val="single" w:sz="6" w:space="4" w:color="EAECEF"/>
        </w:pBdr>
        <w:shd w:val="clear" w:color="auto" w:fill="FFFFFF"/>
        <w:spacing w:before="360" w:beforeAutospacing="0" w:after="240" w:afterAutospacing="0"/>
        <w:rPr>
          <w:ins w:id="324" w:author="Michael Lagally" w:date="2019-01-23T11:53:00Z"/>
          <w:rFonts w:ascii="Helvetica" w:hAnsi="Helvetica"/>
          <w:color w:val="24292E"/>
          <w:lang w:val="en-US"/>
          <w:rPrChange w:id="325" w:author="Michael Lagally" w:date="2019-01-23T11:54:00Z">
            <w:rPr>
              <w:ins w:id="326" w:author="Michael Lagally" w:date="2019-01-23T11:53:00Z"/>
              <w:rFonts w:ascii="Helvetica" w:hAnsi="Helvetica"/>
              <w:color w:val="24292E"/>
            </w:rPr>
          </w:rPrChange>
        </w:rPr>
      </w:pPr>
      <w:ins w:id="327" w:author="Michael Lagally" w:date="2019-01-23T11:53:00Z">
        <w:r w:rsidRPr="00220D31">
          <w:rPr>
            <w:rFonts w:ascii="Helvetica" w:hAnsi="Helvetica"/>
            <w:color w:val="24292E"/>
            <w:lang w:val="en-US"/>
            <w:rPrChange w:id="328" w:author="Michael Lagally" w:date="2019-01-23T11:54:00Z">
              <w:rPr>
                <w:rFonts w:ascii="Helvetica" w:hAnsi="Helvetica"/>
                <w:color w:val="24292E"/>
              </w:rPr>
            </w:rPrChange>
          </w:rPr>
          <w:t>Utilities</w:t>
        </w:r>
      </w:ins>
    </w:p>
    <w:p w14:paraId="3519671F" w14:textId="77777777" w:rsidR="00220D31" w:rsidRPr="00220D31" w:rsidRDefault="00220D31" w:rsidP="00220D31">
      <w:pPr>
        <w:pStyle w:val="Heading3"/>
        <w:shd w:val="clear" w:color="auto" w:fill="FFFFFF"/>
        <w:spacing w:before="360" w:beforeAutospacing="0" w:after="240" w:afterAutospacing="0"/>
        <w:rPr>
          <w:ins w:id="329" w:author="Michael Lagally" w:date="2019-01-23T11:53:00Z"/>
          <w:rFonts w:ascii="Helvetica" w:hAnsi="Helvetica"/>
          <w:color w:val="24292E"/>
          <w:sz w:val="30"/>
          <w:szCs w:val="30"/>
          <w:lang w:val="en-US"/>
          <w:rPrChange w:id="330" w:author="Michael Lagally" w:date="2019-01-23T11:54:00Z">
            <w:rPr>
              <w:ins w:id="331" w:author="Michael Lagally" w:date="2019-01-23T11:53:00Z"/>
              <w:rFonts w:ascii="Helvetica" w:hAnsi="Helvetica"/>
              <w:color w:val="24292E"/>
              <w:sz w:val="30"/>
              <w:szCs w:val="30"/>
            </w:rPr>
          </w:rPrChange>
        </w:rPr>
      </w:pPr>
      <w:ins w:id="332" w:author="Michael Lagally" w:date="2019-01-23T11:53:00Z">
        <w:r w:rsidRPr="00220D31">
          <w:rPr>
            <w:rFonts w:ascii="Helvetica" w:hAnsi="Helvetica"/>
            <w:color w:val="24292E"/>
            <w:sz w:val="30"/>
            <w:szCs w:val="30"/>
            <w:lang w:val="en-US"/>
            <w:rPrChange w:id="333" w:author="Michael Lagally" w:date="2019-01-23T11:54:00Z">
              <w:rPr>
                <w:rFonts w:ascii="Helvetica" w:hAnsi="Helvetica"/>
                <w:color w:val="24292E"/>
                <w:sz w:val="30"/>
                <w:szCs w:val="30"/>
              </w:rPr>
            </w:rPrChange>
          </w:rPr>
          <w:t>Advanced Metering Infrastructure</w:t>
        </w:r>
      </w:ins>
    </w:p>
    <w:p w14:paraId="2A95E0D0" w14:textId="77777777" w:rsidR="00220D31" w:rsidRPr="00220D31" w:rsidRDefault="00220D31" w:rsidP="00220D31">
      <w:pPr>
        <w:pStyle w:val="NormalWeb"/>
        <w:shd w:val="clear" w:color="auto" w:fill="FFFFFF"/>
        <w:spacing w:before="0" w:beforeAutospacing="0" w:after="240" w:afterAutospacing="0"/>
        <w:rPr>
          <w:ins w:id="334" w:author="Michael Lagally" w:date="2019-01-23T11:53:00Z"/>
          <w:rFonts w:ascii="Helvetica" w:hAnsi="Helvetica"/>
          <w:color w:val="24292E"/>
          <w:lang w:val="en-US"/>
          <w:rPrChange w:id="335" w:author="Michael Lagally" w:date="2019-01-23T11:54:00Z">
            <w:rPr>
              <w:ins w:id="336" w:author="Michael Lagally" w:date="2019-01-23T11:53:00Z"/>
              <w:rFonts w:ascii="Helvetica" w:hAnsi="Helvetica"/>
              <w:color w:val="24292E"/>
            </w:rPr>
          </w:rPrChange>
        </w:rPr>
      </w:pPr>
      <w:ins w:id="337" w:author="Michael Lagally" w:date="2019-01-23T11:53:00Z">
        <w:r w:rsidRPr="00220D31">
          <w:rPr>
            <w:rFonts w:ascii="Helvetica" w:hAnsi="Helvetica"/>
            <w:color w:val="24292E"/>
            <w:lang w:val="en-US"/>
            <w:rPrChange w:id="338" w:author="Michael Lagally" w:date="2019-01-23T11:54:00Z">
              <w:rPr>
                <w:rFonts w:ascii="Helvetica" w:hAnsi="Helvetica"/>
                <w:color w:val="24292E"/>
              </w:rPr>
            </w:rPrChange>
          </w:rPr>
          <w:t>Automated reading of residential and C&amp;I (Commercial and Industrial) meters, and billing.</w:t>
        </w:r>
      </w:ins>
    </w:p>
    <w:p w14:paraId="52DE4927" w14:textId="77777777" w:rsidR="00220D31" w:rsidRPr="00220D31" w:rsidRDefault="00220D31" w:rsidP="00220D31">
      <w:pPr>
        <w:pStyle w:val="Heading3"/>
        <w:shd w:val="clear" w:color="auto" w:fill="FFFFFF"/>
        <w:spacing w:before="360" w:beforeAutospacing="0" w:after="240" w:afterAutospacing="0"/>
        <w:rPr>
          <w:ins w:id="339" w:author="Michael Lagally" w:date="2019-01-23T11:53:00Z"/>
          <w:rFonts w:ascii="Helvetica" w:hAnsi="Helvetica"/>
          <w:color w:val="24292E"/>
          <w:sz w:val="30"/>
          <w:szCs w:val="30"/>
          <w:lang w:val="en-US"/>
          <w:rPrChange w:id="340" w:author="Michael Lagally" w:date="2019-01-23T11:54:00Z">
            <w:rPr>
              <w:ins w:id="341" w:author="Michael Lagally" w:date="2019-01-23T11:53:00Z"/>
              <w:rFonts w:ascii="Helvetica" w:hAnsi="Helvetica"/>
              <w:color w:val="24292E"/>
              <w:sz w:val="30"/>
              <w:szCs w:val="30"/>
            </w:rPr>
          </w:rPrChange>
        </w:rPr>
      </w:pPr>
      <w:ins w:id="342" w:author="Michael Lagally" w:date="2019-01-23T11:53:00Z">
        <w:r w:rsidRPr="00220D31">
          <w:rPr>
            <w:rFonts w:ascii="Helvetica" w:hAnsi="Helvetica"/>
            <w:color w:val="24292E"/>
            <w:sz w:val="30"/>
            <w:szCs w:val="30"/>
            <w:lang w:val="en-US"/>
            <w:rPrChange w:id="343" w:author="Michael Lagally" w:date="2019-01-23T11:54:00Z">
              <w:rPr>
                <w:rFonts w:ascii="Helvetica" w:hAnsi="Helvetica"/>
                <w:color w:val="24292E"/>
                <w:sz w:val="30"/>
                <w:szCs w:val="30"/>
              </w:rPr>
            </w:rPrChange>
          </w:rPr>
          <w:t>Distributed Energy Resource management</w:t>
        </w:r>
      </w:ins>
    </w:p>
    <w:p w14:paraId="34A942D9" w14:textId="77777777" w:rsidR="00220D31" w:rsidRPr="00220D31" w:rsidRDefault="00220D31" w:rsidP="00220D31">
      <w:pPr>
        <w:pStyle w:val="NormalWeb"/>
        <w:shd w:val="clear" w:color="auto" w:fill="FFFFFF"/>
        <w:spacing w:before="0" w:beforeAutospacing="0" w:after="240" w:afterAutospacing="0"/>
        <w:rPr>
          <w:ins w:id="344" w:author="Michael Lagally" w:date="2019-01-23T11:53:00Z"/>
          <w:rFonts w:ascii="Helvetica" w:hAnsi="Helvetica"/>
          <w:color w:val="24292E"/>
          <w:lang w:val="en-US"/>
          <w:rPrChange w:id="345" w:author="Michael Lagally" w:date="2019-01-23T11:54:00Z">
            <w:rPr>
              <w:ins w:id="346" w:author="Michael Lagally" w:date="2019-01-23T11:53:00Z"/>
              <w:rFonts w:ascii="Helvetica" w:hAnsi="Helvetica"/>
              <w:color w:val="24292E"/>
            </w:rPr>
          </w:rPrChange>
        </w:rPr>
      </w:pPr>
      <w:ins w:id="347" w:author="Michael Lagally" w:date="2019-01-23T11:53:00Z">
        <w:r w:rsidRPr="00220D31">
          <w:rPr>
            <w:rFonts w:ascii="Helvetica" w:hAnsi="Helvetica"/>
            <w:color w:val="24292E"/>
            <w:lang w:val="en-US"/>
            <w:rPrChange w:id="348" w:author="Michael Lagally" w:date="2019-01-23T11:54:00Z">
              <w:rPr>
                <w:rFonts w:ascii="Helvetica" w:hAnsi="Helvetica"/>
                <w:color w:val="24292E"/>
              </w:rPr>
            </w:rPrChange>
          </w:rPr>
          <w:t>Monitoring the condition and output of distributed renewable energy generation equipment.</w:t>
        </w:r>
      </w:ins>
    </w:p>
    <w:p w14:paraId="5C7644F7" w14:textId="77777777" w:rsidR="00220D31" w:rsidRPr="00220D31" w:rsidRDefault="00220D31" w:rsidP="00220D31">
      <w:pPr>
        <w:pStyle w:val="Heading3"/>
        <w:shd w:val="clear" w:color="auto" w:fill="FFFFFF"/>
        <w:spacing w:before="360" w:beforeAutospacing="0" w:after="240" w:afterAutospacing="0"/>
        <w:rPr>
          <w:ins w:id="349" w:author="Michael Lagally" w:date="2019-01-23T11:53:00Z"/>
          <w:rFonts w:ascii="Helvetica" w:hAnsi="Helvetica"/>
          <w:color w:val="24292E"/>
          <w:sz w:val="30"/>
          <w:szCs w:val="30"/>
          <w:lang w:val="en-US"/>
          <w:rPrChange w:id="350" w:author="Michael Lagally" w:date="2019-01-23T11:54:00Z">
            <w:rPr>
              <w:ins w:id="351" w:author="Michael Lagally" w:date="2019-01-23T11:53:00Z"/>
              <w:rFonts w:ascii="Helvetica" w:hAnsi="Helvetica"/>
              <w:color w:val="24292E"/>
              <w:sz w:val="30"/>
              <w:szCs w:val="30"/>
            </w:rPr>
          </w:rPrChange>
        </w:rPr>
      </w:pPr>
      <w:ins w:id="352" w:author="Michael Lagally" w:date="2019-01-23T11:53:00Z">
        <w:r w:rsidRPr="00220D31">
          <w:rPr>
            <w:rFonts w:ascii="Helvetica" w:hAnsi="Helvetica"/>
            <w:color w:val="24292E"/>
            <w:sz w:val="30"/>
            <w:szCs w:val="30"/>
            <w:lang w:val="en-US"/>
            <w:rPrChange w:id="353" w:author="Michael Lagally" w:date="2019-01-23T11:54:00Z">
              <w:rPr>
                <w:rFonts w:ascii="Helvetica" w:hAnsi="Helvetica"/>
                <w:color w:val="24292E"/>
                <w:sz w:val="30"/>
                <w:szCs w:val="30"/>
              </w:rPr>
            </w:rPrChange>
          </w:rPr>
          <w:t>Distribution Automation</w:t>
        </w:r>
      </w:ins>
    </w:p>
    <w:p w14:paraId="4040922B" w14:textId="77777777" w:rsidR="00220D31" w:rsidRPr="00220D31" w:rsidRDefault="00220D31" w:rsidP="00220D31">
      <w:pPr>
        <w:pStyle w:val="NormalWeb"/>
        <w:shd w:val="clear" w:color="auto" w:fill="FFFFFF"/>
        <w:spacing w:before="0" w:beforeAutospacing="0" w:after="240" w:afterAutospacing="0"/>
        <w:rPr>
          <w:ins w:id="354" w:author="Michael Lagally" w:date="2019-01-23T11:53:00Z"/>
          <w:rFonts w:ascii="Helvetica" w:hAnsi="Helvetica"/>
          <w:color w:val="24292E"/>
          <w:lang w:val="en-US"/>
          <w:rPrChange w:id="355" w:author="Michael Lagally" w:date="2019-01-23T11:54:00Z">
            <w:rPr>
              <w:ins w:id="356" w:author="Michael Lagally" w:date="2019-01-23T11:53:00Z"/>
              <w:rFonts w:ascii="Helvetica" w:hAnsi="Helvetica"/>
              <w:color w:val="24292E"/>
            </w:rPr>
          </w:rPrChange>
        </w:rPr>
      </w:pPr>
      <w:ins w:id="357" w:author="Michael Lagally" w:date="2019-01-23T11:53:00Z">
        <w:r w:rsidRPr="00220D31">
          <w:rPr>
            <w:rFonts w:ascii="Helvetica" w:hAnsi="Helvetica"/>
            <w:color w:val="24292E"/>
            <w:lang w:val="en-US"/>
            <w:rPrChange w:id="358" w:author="Michael Lagally" w:date="2019-01-23T11:54:00Z">
              <w:rPr>
                <w:rFonts w:ascii="Helvetica" w:hAnsi="Helvetica"/>
                <w:color w:val="24292E"/>
              </w:rPr>
            </w:rPrChange>
          </w:rPr>
          <w:lastRenderedPageBreak/>
          <w:t>Monitoring and remote-controlling Distribution equipment.</w:t>
        </w:r>
      </w:ins>
    </w:p>
    <w:p w14:paraId="08345EAE" w14:textId="77777777" w:rsidR="00220D31" w:rsidRPr="00220D31" w:rsidRDefault="00220D31" w:rsidP="00220D31">
      <w:pPr>
        <w:pStyle w:val="Heading3"/>
        <w:shd w:val="clear" w:color="auto" w:fill="FFFFFF"/>
        <w:spacing w:before="360" w:beforeAutospacing="0" w:after="240" w:afterAutospacing="0"/>
        <w:rPr>
          <w:ins w:id="359" w:author="Michael Lagally" w:date="2019-01-23T11:53:00Z"/>
          <w:rFonts w:ascii="Helvetica" w:hAnsi="Helvetica"/>
          <w:color w:val="24292E"/>
          <w:sz w:val="30"/>
          <w:szCs w:val="30"/>
          <w:lang w:val="en-US"/>
          <w:rPrChange w:id="360" w:author="Michael Lagally" w:date="2019-01-23T11:54:00Z">
            <w:rPr>
              <w:ins w:id="361" w:author="Michael Lagally" w:date="2019-01-23T11:53:00Z"/>
              <w:rFonts w:ascii="Helvetica" w:hAnsi="Helvetica"/>
              <w:color w:val="24292E"/>
              <w:sz w:val="30"/>
              <w:szCs w:val="30"/>
            </w:rPr>
          </w:rPrChange>
        </w:rPr>
      </w:pPr>
      <w:ins w:id="362" w:author="Michael Lagally" w:date="2019-01-23T11:53:00Z">
        <w:r w:rsidRPr="00220D31">
          <w:rPr>
            <w:rFonts w:ascii="Helvetica" w:hAnsi="Helvetica"/>
            <w:color w:val="24292E"/>
            <w:sz w:val="30"/>
            <w:szCs w:val="30"/>
            <w:lang w:val="en-US"/>
            <w:rPrChange w:id="363" w:author="Michael Lagally" w:date="2019-01-23T11:54:00Z">
              <w:rPr>
                <w:rFonts w:ascii="Helvetica" w:hAnsi="Helvetica"/>
                <w:color w:val="24292E"/>
                <w:sz w:val="30"/>
                <w:szCs w:val="30"/>
              </w:rPr>
            </w:rPrChange>
          </w:rPr>
          <w:t>Crew safety</w:t>
        </w:r>
      </w:ins>
    </w:p>
    <w:p w14:paraId="5C20F1A1" w14:textId="77777777" w:rsidR="00220D31" w:rsidRPr="00220D31" w:rsidRDefault="00220D31" w:rsidP="00220D31">
      <w:pPr>
        <w:pStyle w:val="NormalWeb"/>
        <w:shd w:val="clear" w:color="auto" w:fill="FFFFFF"/>
        <w:spacing w:before="0" w:beforeAutospacing="0" w:after="240" w:afterAutospacing="0"/>
        <w:rPr>
          <w:ins w:id="364" w:author="Michael Lagally" w:date="2019-01-23T11:53:00Z"/>
          <w:rFonts w:ascii="Helvetica" w:hAnsi="Helvetica"/>
          <w:color w:val="24292E"/>
          <w:lang w:val="en-US"/>
          <w:rPrChange w:id="365" w:author="Michael Lagally" w:date="2019-01-23T11:54:00Z">
            <w:rPr>
              <w:ins w:id="366" w:author="Michael Lagally" w:date="2019-01-23T11:53:00Z"/>
              <w:rFonts w:ascii="Helvetica" w:hAnsi="Helvetica"/>
              <w:color w:val="24292E"/>
            </w:rPr>
          </w:rPrChange>
        </w:rPr>
      </w:pPr>
      <w:ins w:id="367" w:author="Michael Lagally" w:date="2019-01-23T11:53:00Z">
        <w:r w:rsidRPr="00220D31">
          <w:rPr>
            <w:rFonts w:ascii="Helvetica" w:hAnsi="Helvetica"/>
            <w:color w:val="24292E"/>
            <w:lang w:val="en-US"/>
            <w:rPrChange w:id="368" w:author="Michael Lagally" w:date="2019-01-23T11:54:00Z">
              <w:rPr>
                <w:rFonts w:ascii="Helvetica" w:hAnsi="Helvetica"/>
                <w:color w:val="24292E"/>
              </w:rPr>
            </w:rPrChange>
          </w:rPr>
          <w:t>Improving safety of utilities crew in the field.</w:t>
        </w:r>
      </w:ins>
    </w:p>
    <w:p w14:paraId="76E2A512" w14:textId="77777777" w:rsidR="00220D31" w:rsidRPr="00220D31" w:rsidRDefault="00220D31" w:rsidP="00220D31">
      <w:pPr>
        <w:pStyle w:val="Heading2"/>
        <w:pBdr>
          <w:bottom w:val="single" w:sz="6" w:space="4" w:color="EAECEF"/>
        </w:pBdr>
        <w:shd w:val="clear" w:color="auto" w:fill="FFFFFF"/>
        <w:spacing w:before="360" w:beforeAutospacing="0" w:after="240" w:afterAutospacing="0"/>
        <w:rPr>
          <w:ins w:id="369" w:author="Michael Lagally" w:date="2019-01-23T11:53:00Z"/>
          <w:rFonts w:ascii="Helvetica" w:hAnsi="Helvetica"/>
          <w:color w:val="24292E"/>
          <w:lang w:val="en-US"/>
          <w:rPrChange w:id="370" w:author="Michael Lagally" w:date="2019-01-23T11:54:00Z">
            <w:rPr>
              <w:ins w:id="371" w:author="Michael Lagally" w:date="2019-01-23T11:53:00Z"/>
              <w:rFonts w:ascii="Helvetica" w:hAnsi="Helvetica"/>
              <w:color w:val="24292E"/>
            </w:rPr>
          </w:rPrChange>
        </w:rPr>
      </w:pPr>
      <w:ins w:id="372" w:author="Michael Lagally" w:date="2019-01-23T11:53:00Z">
        <w:r w:rsidRPr="00220D31">
          <w:rPr>
            <w:rFonts w:ascii="Helvetica" w:hAnsi="Helvetica"/>
            <w:color w:val="24292E"/>
            <w:lang w:val="en-US"/>
            <w:rPrChange w:id="373" w:author="Michael Lagally" w:date="2019-01-23T11:54:00Z">
              <w:rPr>
                <w:rFonts w:ascii="Helvetica" w:hAnsi="Helvetica"/>
                <w:color w:val="24292E"/>
              </w:rPr>
            </w:rPrChange>
          </w:rPr>
          <w:t>Oil and Gas</w:t>
        </w:r>
      </w:ins>
    </w:p>
    <w:p w14:paraId="6FE39FD8" w14:textId="77777777" w:rsidR="00220D31" w:rsidRPr="00220D31" w:rsidRDefault="00220D31" w:rsidP="00220D31">
      <w:pPr>
        <w:pStyle w:val="Heading3"/>
        <w:shd w:val="clear" w:color="auto" w:fill="FFFFFF"/>
        <w:spacing w:before="360" w:beforeAutospacing="0" w:after="240" w:afterAutospacing="0"/>
        <w:rPr>
          <w:ins w:id="374" w:author="Michael Lagally" w:date="2019-01-23T11:53:00Z"/>
          <w:rFonts w:ascii="Helvetica" w:hAnsi="Helvetica"/>
          <w:color w:val="24292E"/>
          <w:sz w:val="30"/>
          <w:szCs w:val="30"/>
          <w:lang w:val="en-US"/>
          <w:rPrChange w:id="375" w:author="Michael Lagally" w:date="2019-01-23T11:54:00Z">
            <w:rPr>
              <w:ins w:id="376" w:author="Michael Lagally" w:date="2019-01-23T11:53:00Z"/>
              <w:rFonts w:ascii="Helvetica" w:hAnsi="Helvetica"/>
              <w:color w:val="24292E"/>
              <w:sz w:val="30"/>
              <w:szCs w:val="30"/>
            </w:rPr>
          </w:rPrChange>
        </w:rPr>
      </w:pPr>
      <w:ins w:id="377" w:author="Michael Lagally" w:date="2019-01-23T11:53:00Z">
        <w:r w:rsidRPr="00220D31">
          <w:rPr>
            <w:rFonts w:ascii="Helvetica" w:hAnsi="Helvetica"/>
            <w:color w:val="24292E"/>
            <w:sz w:val="30"/>
            <w:szCs w:val="30"/>
            <w:lang w:val="en-US"/>
            <w:rPrChange w:id="378" w:author="Michael Lagally" w:date="2019-01-23T11:54:00Z">
              <w:rPr>
                <w:rFonts w:ascii="Helvetica" w:hAnsi="Helvetica"/>
                <w:color w:val="24292E"/>
                <w:sz w:val="30"/>
                <w:szCs w:val="30"/>
              </w:rPr>
            </w:rPrChange>
          </w:rPr>
          <w:t>Pipeline monitoring</w:t>
        </w:r>
      </w:ins>
    </w:p>
    <w:p w14:paraId="0A780880" w14:textId="77777777" w:rsidR="00220D31" w:rsidRPr="00220D31" w:rsidRDefault="00220D31" w:rsidP="00220D31">
      <w:pPr>
        <w:pStyle w:val="NormalWeb"/>
        <w:shd w:val="clear" w:color="auto" w:fill="FFFFFF"/>
        <w:spacing w:before="0" w:beforeAutospacing="0" w:after="240" w:afterAutospacing="0"/>
        <w:rPr>
          <w:ins w:id="379" w:author="Michael Lagally" w:date="2019-01-23T11:53:00Z"/>
          <w:rFonts w:ascii="Helvetica" w:hAnsi="Helvetica"/>
          <w:color w:val="24292E"/>
          <w:lang w:val="en-US"/>
          <w:rPrChange w:id="380" w:author="Michael Lagally" w:date="2019-01-23T11:54:00Z">
            <w:rPr>
              <w:ins w:id="381" w:author="Michael Lagally" w:date="2019-01-23T11:53:00Z"/>
              <w:rFonts w:ascii="Helvetica" w:hAnsi="Helvetica"/>
              <w:color w:val="24292E"/>
            </w:rPr>
          </w:rPrChange>
        </w:rPr>
      </w:pPr>
      <w:ins w:id="382" w:author="Michael Lagally" w:date="2019-01-23T11:53:00Z">
        <w:r w:rsidRPr="00220D31">
          <w:rPr>
            <w:rFonts w:ascii="Helvetica" w:hAnsi="Helvetica"/>
            <w:color w:val="24292E"/>
            <w:lang w:val="en-US"/>
            <w:rPrChange w:id="383" w:author="Michael Lagally" w:date="2019-01-23T11:54:00Z">
              <w:rPr>
                <w:rFonts w:ascii="Helvetica" w:hAnsi="Helvetica"/>
                <w:color w:val="24292E"/>
              </w:rPr>
            </w:rPrChange>
          </w:rPr>
          <w:t>Offshore platform monitoring Industrial safety on offshore platforms.</w:t>
        </w:r>
      </w:ins>
    </w:p>
    <w:p w14:paraId="39EAC0AF" w14:textId="77777777" w:rsidR="00220D31" w:rsidRPr="00220D31" w:rsidRDefault="00220D31" w:rsidP="00220D31">
      <w:pPr>
        <w:pStyle w:val="Heading3"/>
        <w:shd w:val="clear" w:color="auto" w:fill="FFFFFF"/>
        <w:spacing w:before="360" w:beforeAutospacing="0" w:after="240" w:afterAutospacing="0"/>
        <w:rPr>
          <w:ins w:id="384" w:author="Michael Lagally" w:date="2019-01-23T11:53:00Z"/>
          <w:rFonts w:ascii="Helvetica" w:hAnsi="Helvetica"/>
          <w:color w:val="24292E"/>
          <w:sz w:val="30"/>
          <w:szCs w:val="30"/>
          <w:lang w:val="en-US"/>
          <w:rPrChange w:id="385" w:author="Michael Lagally" w:date="2019-01-23T11:54:00Z">
            <w:rPr>
              <w:ins w:id="386" w:author="Michael Lagally" w:date="2019-01-23T11:53:00Z"/>
              <w:rFonts w:ascii="Helvetica" w:hAnsi="Helvetica"/>
              <w:color w:val="24292E"/>
              <w:sz w:val="30"/>
              <w:szCs w:val="30"/>
            </w:rPr>
          </w:rPrChange>
        </w:rPr>
      </w:pPr>
      <w:ins w:id="387" w:author="Michael Lagally" w:date="2019-01-23T11:53:00Z">
        <w:r w:rsidRPr="00220D31">
          <w:rPr>
            <w:rFonts w:ascii="Helvetica" w:hAnsi="Helvetica"/>
            <w:color w:val="24292E"/>
            <w:sz w:val="30"/>
            <w:szCs w:val="30"/>
            <w:lang w:val="en-US"/>
            <w:rPrChange w:id="388" w:author="Michael Lagally" w:date="2019-01-23T11:54:00Z">
              <w:rPr>
                <w:rFonts w:ascii="Helvetica" w:hAnsi="Helvetica"/>
                <w:color w:val="24292E"/>
                <w:sz w:val="30"/>
                <w:szCs w:val="30"/>
              </w:rPr>
            </w:rPrChange>
          </w:rPr>
          <w:t>Leakage detection</w:t>
        </w:r>
      </w:ins>
    </w:p>
    <w:p w14:paraId="7DEEDD86" w14:textId="77777777" w:rsidR="00220D31" w:rsidRPr="00220D31" w:rsidRDefault="00220D31" w:rsidP="00220D31">
      <w:pPr>
        <w:pStyle w:val="NormalWeb"/>
        <w:shd w:val="clear" w:color="auto" w:fill="FFFFFF"/>
        <w:spacing w:before="0" w:beforeAutospacing="0" w:after="240" w:afterAutospacing="0"/>
        <w:rPr>
          <w:ins w:id="389" w:author="Michael Lagally" w:date="2019-01-23T11:53:00Z"/>
          <w:rFonts w:ascii="Helvetica" w:hAnsi="Helvetica"/>
          <w:color w:val="24292E"/>
          <w:lang w:val="en-US"/>
          <w:rPrChange w:id="390" w:author="Michael Lagally" w:date="2019-01-23T11:54:00Z">
            <w:rPr>
              <w:ins w:id="391" w:author="Michael Lagally" w:date="2019-01-23T11:53:00Z"/>
              <w:rFonts w:ascii="Helvetica" w:hAnsi="Helvetica"/>
              <w:color w:val="24292E"/>
            </w:rPr>
          </w:rPrChange>
        </w:rPr>
      </w:pPr>
      <w:ins w:id="392" w:author="Michael Lagally" w:date="2019-01-23T11:53:00Z">
        <w:r w:rsidRPr="00220D31">
          <w:rPr>
            <w:rFonts w:ascii="Helvetica" w:hAnsi="Helvetica"/>
            <w:color w:val="24292E"/>
            <w:lang w:val="en-US"/>
            <w:rPrChange w:id="393" w:author="Michael Lagally" w:date="2019-01-23T11:54:00Z">
              <w:rPr>
                <w:rFonts w:ascii="Helvetica" w:hAnsi="Helvetica"/>
                <w:color w:val="24292E"/>
              </w:rPr>
            </w:rPrChange>
          </w:rPr>
          <w:t>Detecting/Predicting leakage through the pipelines.</w:t>
        </w:r>
      </w:ins>
    </w:p>
    <w:p w14:paraId="4FB569B8" w14:textId="77777777" w:rsidR="00220D31" w:rsidRPr="00220D31" w:rsidRDefault="00220D31" w:rsidP="00220D31">
      <w:pPr>
        <w:pStyle w:val="Heading3"/>
        <w:shd w:val="clear" w:color="auto" w:fill="FFFFFF"/>
        <w:spacing w:before="360" w:beforeAutospacing="0" w:after="240" w:afterAutospacing="0"/>
        <w:rPr>
          <w:ins w:id="394" w:author="Michael Lagally" w:date="2019-01-23T11:53:00Z"/>
          <w:rFonts w:ascii="Helvetica" w:hAnsi="Helvetica"/>
          <w:color w:val="24292E"/>
          <w:sz w:val="30"/>
          <w:szCs w:val="30"/>
          <w:lang w:val="en-US"/>
          <w:rPrChange w:id="395" w:author="Michael Lagally" w:date="2019-01-23T11:54:00Z">
            <w:rPr>
              <w:ins w:id="396" w:author="Michael Lagally" w:date="2019-01-23T11:53:00Z"/>
              <w:rFonts w:ascii="Helvetica" w:hAnsi="Helvetica"/>
              <w:color w:val="24292E"/>
              <w:sz w:val="30"/>
              <w:szCs w:val="30"/>
            </w:rPr>
          </w:rPrChange>
        </w:rPr>
      </w:pPr>
      <w:ins w:id="397" w:author="Michael Lagally" w:date="2019-01-23T11:53:00Z">
        <w:r w:rsidRPr="00220D31">
          <w:rPr>
            <w:rFonts w:ascii="Helvetica" w:hAnsi="Helvetica"/>
            <w:color w:val="24292E"/>
            <w:sz w:val="30"/>
            <w:szCs w:val="30"/>
            <w:lang w:val="en-US"/>
            <w:rPrChange w:id="398" w:author="Michael Lagally" w:date="2019-01-23T11:54:00Z">
              <w:rPr>
                <w:rFonts w:ascii="Helvetica" w:hAnsi="Helvetica"/>
                <w:color w:val="24292E"/>
                <w:sz w:val="30"/>
                <w:szCs w:val="30"/>
              </w:rPr>
            </w:rPrChange>
          </w:rPr>
          <w:t>Tank/Reservoir level monitoring</w:t>
        </w:r>
      </w:ins>
    </w:p>
    <w:p w14:paraId="7DA5A469" w14:textId="77777777" w:rsidR="00220D31" w:rsidRPr="00220D31" w:rsidRDefault="00220D31" w:rsidP="00220D31">
      <w:pPr>
        <w:pStyle w:val="NormalWeb"/>
        <w:shd w:val="clear" w:color="auto" w:fill="FFFFFF"/>
        <w:spacing w:before="0" w:beforeAutospacing="0" w:after="240" w:afterAutospacing="0"/>
        <w:rPr>
          <w:ins w:id="399" w:author="Michael Lagally" w:date="2019-01-23T11:53:00Z"/>
          <w:rFonts w:ascii="Helvetica" w:hAnsi="Helvetica"/>
          <w:color w:val="24292E"/>
          <w:lang w:val="en-US"/>
          <w:rPrChange w:id="400" w:author="Michael Lagally" w:date="2019-01-23T11:54:00Z">
            <w:rPr>
              <w:ins w:id="401" w:author="Michael Lagally" w:date="2019-01-23T11:53:00Z"/>
              <w:rFonts w:ascii="Helvetica" w:hAnsi="Helvetica"/>
              <w:color w:val="24292E"/>
            </w:rPr>
          </w:rPrChange>
        </w:rPr>
      </w:pPr>
      <w:ins w:id="402" w:author="Michael Lagally" w:date="2019-01-23T11:53:00Z">
        <w:r w:rsidRPr="00220D31">
          <w:rPr>
            <w:rFonts w:ascii="Helvetica" w:hAnsi="Helvetica"/>
            <w:color w:val="24292E"/>
            <w:lang w:val="en-US"/>
            <w:rPrChange w:id="403" w:author="Michael Lagally" w:date="2019-01-23T11:54:00Z">
              <w:rPr>
                <w:rFonts w:ascii="Helvetica" w:hAnsi="Helvetica"/>
                <w:color w:val="24292E"/>
              </w:rPr>
            </w:rPrChange>
          </w:rPr>
          <w:t>Monitoring and Controlling the levels in tanks and reservoirs.</w:t>
        </w:r>
      </w:ins>
    </w:p>
    <w:p w14:paraId="56A157EA" w14:textId="77777777" w:rsidR="00220D31" w:rsidRPr="00220D31" w:rsidRDefault="00220D31" w:rsidP="00220D31">
      <w:pPr>
        <w:pStyle w:val="Heading3"/>
        <w:shd w:val="clear" w:color="auto" w:fill="FFFFFF"/>
        <w:spacing w:before="360" w:beforeAutospacing="0" w:after="240" w:afterAutospacing="0"/>
        <w:rPr>
          <w:ins w:id="404" w:author="Michael Lagally" w:date="2019-01-23T11:53:00Z"/>
          <w:rFonts w:ascii="Helvetica" w:hAnsi="Helvetica"/>
          <w:color w:val="24292E"/>
          <w:sz w:val="30"/>
          <w:szCs w:val="30"/>
          <w:lang w:val="en-US"/>
          <w:rPrChange w:id="405" w:author="Michael Lagally" w:date="2019-01-23T11:54:00Z">
            <w:rPr>
              <w:ins w:id="406" w:author="Michael Lagally" w:date="2019-01-23T11:53:00Z"/>
              <w:rFonts w:ascii="Helvetica" w:hAnsi="Helvetica"/>
              <w:color w:val="24292E"/>
              <w:sz w:val="30"/>
              <w:szCs w:val="30"/>
            </w:rPr>
          </w:rPrChange>
        </w:rPr>
      </w:pPr>
      <w:ins w:id="407" w:author="Michael Lagally" w:date="2019-01-23T11:53:00Z">
        <w:r w:rsidRPr="00220D31">
          <w:rPr>
            <w:rFonts w:ascii="Helvetica" w:hAnsi="Helvetica"/>
            <w:color w:val="24292E"/>
            <w:sz w:val="30"/>
            <w:szCs w:val="30"/>
            <w:lang w:val="en-US"/>
            <w:rPrChange w:id="408" w:author="Michael Lagally" w:date="2019-01-23T11:54:00Z">
              <w:rPr>
                <w:rFonts w:ascii="Helvetica" w:hAnsi="Helvetica"/>
                <w:color w:val="24292E"/>
                <w:sz w:val="30"/>
                <w:szCs w:val="30"/>
              </w:rPr>
            </w:rPrChange>
          </w:rPr>
          <w:t>Automated Stock Taking</w:t>
        </w:r>
      </w:ins>
    </w:p>
    <w:p w14:paraId="06B68AF2" w14:textId="77777777" w:rsidR="00220D31" w:rsidRPr="00220D31" w:rsidRDefault="00220D31" w:rsidP="00220D31">
      <w:pPr>
        <w:pStyle w:val="NormalWeb"/>
        <w:shd w:val="clear" w:color="auto" w:fill="FFFFFF"/>
        <w:spacing w:before="0" w:beforeAutospacing="0" w:after="240" w:afterAutospacing="0"/>
        <w:rPr>
          <w:ins w:id="409" w:author="Michael Lagally" w:date="2019-01-23T11:53:00Z"/>
          <w:rFonts w:ascii="Helvetica" w:hAnsi="Helvetica"/>
          <w:color w:val="24292E"/>
          <w:lang w:val="en-US"/>
          <w:rPrChange w:id="410" w:author="Michael Lagally" w:date="2019-01-23T11:54:00Z">
            <w:rPr>
              <w:ins w:id="411" w:author="Michael Lagally" w:date="2019-01-23T11:53:00Z"/>
              <w:rFonts w:ascii="Helvetica" w:hAnsi="Helvetica"/>
              <w:color w:val="24292E"/>
            </w:rPr>
          </w:rPrChange>
        </w:rPr>
      </w:pPr>
      <w:ins w:id="412" w:author="Michael Lagally" w:date="2019-01-23T11:53:00Z">
        <w:r w:rsidRPr="00220D31">
          <w:rPr>
            <w:rFonts w:ascii="Helvetica" w:hAnsi="Helvetica"/>
            <w:color w:val="24292E"/>
            <w:lang w:val="en-US"/>
            <w:rPrChange w:id="413" w:author="Michael Lagally" w:date="2019-01-23T11:54:00Z">
              <w:rPr>
                <w:rFonts w:ascii="Helvetica" w:hAnsi="Helvetica"/>
                <w:color w:val="24292E"/>
              </w:rPr>
            </w:rPrChange>
          </w:rPr>
          <w:t>Automated calculation of a distributed stock through various storage tanks and delivery pipes/trucks.</w:t>
        </w:r>
      </w:ins>
    </w:p>
    <w:p w14:paraId="23FD1EB6" w14:textId="77777777" w:rsidR="00220D31" w:rsidRPr="00220D31" w:rsidRDefault="00220D31" w:rsidP="00220D31">
      <w:pPr>
        <w:pStyle w:val="Heading2"/>
        <w:pBdr>
          <w:bottom w:val="single" w:sz="6" w:space="4" w:color="EAECEF"/>
        </w:pBdr>
        <w:shd w:val="clear" w:color="auto" w:fill="FFFFFF"/>
        <w:spacing w:before="360" w:beforeAutospacing="0" w:after="240" w:afterAutospacing="0"/>
        <w:rPr>
          <w:ins w:id="414" w:author="Michael Lagally" w:date="2019-01-23T11:53:00Z"/>
          <w:rFonts w:ascii="Helvetica" w:hAnsi="Helvetica"/>
          <w:color w:val="24292E"/>
          <w:lang w:val="en-US"/>
          <w:rPrChange w:id="415" w:author="Michael Lagally" w:date="2019-01-23T11:54:00Z">
            <w:rPr>
              <w:ins w:id="416" w:author="Michael Lagally" w:date="2019-01-23T11:53:00Z"/>
              <w:rFonts w:ascii="Helvetica" w:hAnsi="Helvetica"/>
              <w:color w:val="24292E"/>
            </w:rPr>
          </w:rPrChange>
        </w:rPr>
      </w:pPr>
      <w:ins w:id="417" w:author="Michael Lagally" w:date="2019-01-23T11:53:00Z">
        <w:r w:rsidRPr="00220D31">
          <w:rPr>
            <w:rFonts w:ascii="Helvetica" w:hAnsi="Helvetica"/>
            <w:color w:val="24292E"/>
            <w:lang w:val="en-US"/>
            <w:rPrChange w:id="418" w:author="Michael Lagally" w:date="2019-01-23T11:54:00Z">
              <w:rPr>
                <w:rFonts w:ascii="Helvetica" w:hAnsi="Helvetica"/>
                <w:color w:val="24292E"/>
              </w:rPr>
            </w:rPrChange>
          </w:rPr>
          <w:t>Insurance</w:t>
        </w:r>
      </w:ins>
    </w:p>
    <w:p w14:paraId="408FF9D1" w14:textId="77777777" w:rsidR="00220D31" w:rsidRPr="00220D31" w:rsidRDefault="00220D31" w:rsidP="00220D31">
      <w:pPr>
        <w:pStyle w:val="Heading3"/>
        <w:shd w:val="clear" w:color="auto" w:fill="FFFFFF"/>
        <w:spacing w:before="360" w:beforeAutospacing="0" w:after="240" w:afterAutospacing="0"/>
        <w:rPr>
          <w:ins w:id="419" w:author="Michael Lagally" w:date="2019-01-23T11:53:00Z"/>
          <w:rFonts w:ascii="Helvetica" w:hAnsi="Helvetica"/>
          <w:color w:val="24292E"/>
          <w:sz w:val="30"/>
          <w:szCs w:val="30"/>
          <w:lang w:val="en-US"/>
          <w:rPrChange w:id="420" w:author="Michael Lagally" w:date="2019-01-23T11:54:00Z">
            <w:rPr>
              <w:ins w:id="421" w:author="Michael Lagally" w:date="2019-01-23T11:53:00Z"/>
              <w:rFonts w:ascii="Helvetica" w:hAnsi="Helvetica"/>
              <w:color w:val="24292E"/>
              <w:sz w:val="30"/>
              <w:szCs w:val="30"/>
            </w:rPr>
          </w:rPrChange>
        </w:rPr>
      </w:pPr>
      <w:ins w:id="422" w:author="Michael Lagally" w:date="2019-01-23T11:53:00Z">
        <w:r w:rsidRPr="00220D31">
          <w:rPr>
            <w:rFonts w:ascii="Helvetica" w:hAnsi="Helvetica"/>
            <w:color w:val="24292E"/>
            <w:sz w:val="30"/>
            <w:szCs w:val="30"/>
            <w:lang w:val="en-US"/>
            <w:rPrChange w:id="423" w:author="Michael Lagally" w:date="2019-01-23T11:54:00Z">
              <w:rPr>
                <w:rFonts w:ascii="Helvetica" w:hAnsi="Helvetica"/>
                <w:color w:val="24292E"/>
                <w:sz w:val="30"/>
                <w:szCs w:val="30"/>
              </w:rPr>
            </w:rPrChange>
          </w:rPr>
          <w:t>Proactive Asset Monitoring</w:t>
        </w:r>
      </w:ins>
    </w:p>
    <w:p w14:paraId="6E6FAEA0" w14:textId="77777777" w:rsidR="00220D31" w:rsidRPr="00220D31" w:rsidRDefault="00220D31" w:rsidP="00220D31">
      <w:pPr>
        <w:pStyle w:val="NormalWeb"/>
        <w:shd w:val="clear" w:color="auto" w:fill="FFFFFF"/>
        <w:spacing w:before="0" w:beforeAutospacing="0" w:after="240" w:afterAutospacing="0"/>
        <w:rPr>
          <w:ins w:id="424" w:author="Michael Lagally" w:date="2019-01-23T11:53:00Z"/>
          <w:rFonts w:ascii="Helvetica" w:hAnsi="Helvetica"/>
          <w:color w:val="24292E"/>
          <w:lang w:val="en-US"/>
          <w:rPrChange w:id="425" w:author="Michael Lagally" w:date="2019-01-23T11:54:00Z">
            <w:rPr>
              <w:ins w:id="426" w:author="Michael Lagally" w:date="2019-01-23T11:53:00Z"/>
              <w:rFonts w:ascii="Helvetica" w:hAnsi="Helvetica"/>
              <w:color w:val="24292E"/>
            </w:rPr>
          </w:rPrChange>
        </w:rPr>
      </w:pPr>
      <w:ins w:id="427" w:author="Michael Lagally" w:date="2019-01-23T11:53:00Z">
        <w:r w:rsidRPr="00220D31">
          <w:rPr>
            <w:rFonts w:ascii="Helvetica" w:hAnsi="Helvetica"/>
            <w:color w:val="24292E"/>
            <w:lang w:val="en-US"/>
            <w:rPrChange w:id="428" w:author="Michael Lagally" w:date="2019-01-23T11:54:00Z">
              <w:rPr>
                <w:rFonts w:ascii="Helvetica" w:hAnsi="Helvetica"/>
                <w:color w:val="24292E"/>
              </w:rPr>
            </w:rPrChange>
          </w:rPr>
          <w:t>Monitoring of high value assets such as connected structures, fleet vehicles, etc.</w:t>
        </w:r>
      </w:ins>
    </w:p>
    <w:p w14:paraId="4D8B18F3" w14:textId="77777777" w:rsidR="00220D31" w:rsidRPr="00220D31" w:rsidRDefault="00220D31" w:rsidP="00220D31">
      <w:pPr>
        <w:pStyle w:val="Heading3"/>
        <w:shd w:val="clear" w:color="auto" w:fill="FFFFFF"/>
        <w:spacing w:before="360" w:beforeAutospacing="0" w:after="240" w:afterAutospacing="0"/>
        <w:rPr>
          <w:ins w:id="429" w:author="Michael Lagally" w:date="2019-01-23T11:53:00Z"/>
          <w:rFonts w:ascii="Helvetica" w:hAnsi="Helvetica"/>
          <w:color w:val="24292E"/>
          <w:sz w:val="30"/>
          <w:szCs w:val="30"/>
          <w:lang w:val="en-US"/>
          <w:rPrChange w:id="430" w:author="Michael Lagally" w:date="2019-01-23T11:54:00Z">
            <w:rPr>
              <w:ins w:id="431" w:author="Michael Lagally" w:date="2019-01-23T11:53:00Z"/>
              <w:rFonts w:ascii="Helvetica" w:hAnsi="Helvetica"/>
              <w:color w:val="24292E"/>
              <w:sz w:val="30"/>
              <w:szCs w:val="30"/>
            </w:rPr>
          </w:rPrChange>
        </w:rPr>
      </w:pPr>
      <w:ins w:id="432" w:author="Michael Lagally" w:date="2019-01-23T11:53:00Z">
        <w:r w:rsidRPr="00220D31">
          <w:rPr>
            <w:rFonts w:ascii="Helvetica" w:hAnsi="Helvetica"/>
            <w:color w:val="24292E"/>
            <w:sz w:val="30"/>
            <w:szCs w:val="30"/>
            <w:lang w:val="en-US"/>
            <w:rPrChange w:id="433" w:author="Michael Lagally" w:date="2019-01-23T11:54:00Z">
              <w:rPr>
                <w:rFonts w:ascii="Helvetica" w:hAnsi="Helvetica"/>
                <w:color w:val="24292E"/>
                <w:sz w:val="30"/>
                <w:szCs w:val="30"/>
              </w:rPr>
            </w:rPrChange>
          </w:rPr>
          <w:t>Usage based insurance</w:t>
        </w:r>
      </w:ins>
    </w:p>
    <w:p w14:paraId="6C49009C" w14:textId="77777777" w:rsidR="00220D31" w:rsidRPr="00220D31" w:rsidRDefault="00220D31" w:rsidP="00220D31">
      <w:pPr>
        <w:pStyle w:val="NormalWeb"/>
        <w:shd w:val="clear" w:color="auto" w:fill="FFFFFF"/>
        <w:spacing w:before="0" w:beforeAutospacing="0" w:after="240" w:afterAutospacing="0"/>
        <w:rPr>
          <w:ins w:id="434" w:author="Michael Lagally" w:date="2019-01-23T11:53:00Z"/>
          <w:rFonts w:ascii="Helvetica" w:hAnsi="Helvetica"/>
          <w:color w:val="24292E"/>
          <w:lang w:val="en-US"/>
          <w:rPrChange w:id="435" w:author="Michael Lagally" w:date="2019-01-23T11:54:00Z">
            <w:rPr>
              <w:ins w:id="436" w:author="Michael Lagally" w:date="2019-01-23T11:53:00Z"/>
              <w:rFonts w:ascii="Helvetica" w:hAnsi="Helvetica"/>
              <w:color w:val="24292E"/>
            </w:rPr>
          </w:rPrChange>
        </w:rPr>
      </w:pPr>
      <w:ins w:id="437" w:author="Michael Lagally" w:date="2019-01-23T11:53:00Z">
        <w:r w:rsidRPr="00220D31">
          <w:rPr>
            <w:rFonts w:ascii="Helvetica" w:hAnsi="Helvetica"/>
            <w:color w:val="24292E"/>
            <w:lang w:val="en-US"/>
            <w:rPrChange w:id="438" w:author="Michael Lagally" w:date="2019-01-23T11:54:00Z">
              <w:rPr>
                <w:rFonts w:ascii="Helvetica" w:hAnsi="Helvetica"/>
                <w:color w:val="24292E"/>
              </w:rPr>
            </w:rPrChange>
          </w:rPr>
          <w:t>Usage tracking and customized insurance policies.</w:t>
        </w:r>
      </w:ins>
    </w:p>
    <w:p w14:paraId="47A954D0" w14:textId="77777777" w:rsidR="00220D31" w:rsidRPr="00220D31" w:rsidRDefault="00220D31" w:rsidP="00220D31">
      <w:pPr>
        <w:pStyle w:val="Heading3"/>
        <w:shd w:val="clear" w:color="auto" w:fill="FFFFFF"/>
        <w:spacing w:before="360" w:beforeAutospacing="0" w:after="240" w:afterAutospacing="0"/>
        <w:rPr>
          <w:ins w:id="439" w:author="Michael Lagally" w:date="2019-01-23T11:53:00Z"/>
          <w:rFonts w:ascii="Helvetica" w:hAnsi="Helvetica"/>
          <w:color w:val="24292E"/>
          <w:sz w:val="30"/>
          <w:szCs w:val="30"/>
          <w:lang w:val="en-US"/>
          <w:rPrChange w:id="440" w:author="Michael Lagally" w:date="2019-01-23T11:54:00Z">
            <w:rPr>
              <w:ins w:id="441" w:author="Michael Lagally" w:date="2019-01-23T11:53:00Z"/>
              <w:rFonts w:ascii="Helvetica" w:hAnsi="Helvetica"/>
              <w:color w:val="24292E"/>
              <w:sz w:val="30"/>
              <w:szCs w:val="30"/>
            </w:rPr>
          </w:rPrChange>
        </w:rPr>
      </w:pPr>
      <w:ins w:id="442" w:author="Michael Lagally" w:date="2019-01-23T11:53:00Z">
        <w:r w:rsidRPr="00220D31">
          <w:rPr>
            <w:rFonts w:ascii="Helvetica" w:hAnsi="Helvetica"/>
            <w:color w:val="24292E"/>
            <w:sz w:val="30"/>
            <w:szCs w:val="30"/>
            <w:lang w:val="en-US"/>
            <w:rPrChange w:id="443" w:author="Michael Lagally" w:date="2019-01-23T11:54:00Z">
              <w:rPr>
                <w:rFonts w:ascii="Helvetica" w:hAnsi="Helvetica"/>
                <w:color w:val="24292E"/>
                <w:sz w:val="30"/>
                <w:szCs w:val="30"/>
              </w:rPr>
            </w:rPrChange>
          </w:rPr>
          <w:t>Safety monitoring</w:t>
        </w:r>
      </w:ins>
    </w:p>
    <w:p w14:paraId="46277805" w14:textId="77777777" w:rsidR="00220D31" w:rsidRPr="00220D31" w:rsidRDefault="00220D31" w:rsidP="00220D31">
      <w:pPr>
        <w:pStyle w:val="NormalWeb"/>
        <w:shd w:val="clear" w:color="auto" w:fill="FFFFFF"/>
        <w:spacing w:before="0" w:beforeAutospacing="0" w:after="240" w:afterAutospacing="0"/>
        <w:rPr>
          <w:ins w:id="444" w:author="Michael Lagally" w:date="2019-01-23T11:53:00Z"/>
          <w:rFonts w:ascii="Helvetica" w:hAnsi="Helvetica"/>
          <w:color w:val="24292E"/>
          <w:lang w:val="en-US"/>
          <w:rPrChange w:id="445" w:author="Michael Lagally" w:date="2019-01-23T11:54:00Z">
            <w:rPr>
              <w:ins w:id="446" w:author="Michael Lagally" w:date="2019-01-23T11:53:00Z"/>
              <w:rFonts w:ascii="Helvetica" w:hAnsi="Helvetica"/>
              <w:color w:val="24292E"/>
            </w:rPr>
          </w:rPrChange>
        </w:rPr>
      </w:pPr>
      <w:ins w:id="447" w:author="Michael Lagally" w:date="2019-01-23T11:53:00Z">
        <w:r w:rsidRPr="00220D31">
          <w:rPr>
            <w:rFonts w:ascii="Helvetica" w:hAnsi="Helvetica"/>
            <w:color w:val="24292E"/>
            <w:lang w:val="en-US"/>
            <w:rPrChange w:id="448" w:author="Michael Lagally" w:date="2019-01-23T11:54:00Z">
              <w:rPr>
                <w:rFonts w:ascii="Helvetica" w:hAnsi="Helvetica"/>
                <w:color w:val="24292E"/>
              </w:rPr>
            </w:rPrChange>
          </w:rPr>
          <w:t>Employee/Occupant safety monitoring.</w:t>
        </w:r>
      </w:ins>
    </w:p>
    <w:p w14:paraId="73342417" w14:textId="77777777" w:rsidR="00220D31" w:rsidRPr="00220D31" w:rsidRDefault="00220D31" w:rsidP="00220D31">
      <w:pPr>
        <w:pStyle w:val="Heading3"/>
        <w:shd w:val="clear" w:color="auto" w:fill="FFFFFF"/>
        <w:spacing w:before="360" w:beforeAutospacing="0" w:after="240" w:afterAutospacing="0"/>
        <w:rPr>
          <w:ins w:id="449" w:author="Michael Lagally" w:date="2019-01-23T11:53:00Z"/>
          <w:rFonts w:ascii="Helvetica" w:hAnsi="Helvetica"/>
          <w:color w:val="24292E"/>
          <w:sz w:val="30"/>
          <w:szCs w:val="30"/>
          <w:lang w:val="en-US"/>
          <w:rPrChange w:id="450" w:author="Michael Lagally" w:date="2019-01-23T11:54:00Z">
            <w:rPr>
              <w:ins w:id="451" w:author="Michael Lagally" w:date="2019-01-23T11:53:00Z"/>
              <w:rFonts w:ascii="Helvetica" w:hAnsi="Helvetica"/>
              <w:color w:val="24292E"/>
              <w:sz w:val="30"/>
              <w:szCs w:val="30"/>
            </w:rPr>
          </w:rPrChange>
        </w:rPr>
      </w:pPr>
      <w:ins w:id="452" w:author="Michael Lagally" w:date="2019-01-23T11:53:00Z">
        <w:r w:rsidRPr="00220D31">
          <w:rPr>
            <w:rFonts w:ascii="Helvetica" w:hAnsi="Helvetica"/>
            <w:color w:val="24292E"/>
            <w:sz w:val="30"/>
            <w:szCs w:val="30"/>
            <w:lang w:val="en-US"/>
            <w:rPrChange w:id="453" w:author="Michael Lagally" w:date="2019-01-23T11:54:00Z">
              <w:rPr>
                <w:rFonts w:ascii="Helvetica" w:hAnsi="Helvetica"/>
                <w:color w:val="24292E"/>
                <w:sz w:val="30"/>
                <w:szCs w:val="30"/>
              </w:rPr>
            </w:rPrChange>
          </w:rPr>
          <w:t>Loss reduction - leakage detection</w:t>
        </w:r>
      </w:ins>
    </w:p>
    <w:p w14:paraId="3259831D" w14:textId="77777777" w:rsidR="00220D31" w:rsidRPr="00220D31" w:rsidRDefault="00220D31" w:rsidP="00220D31">
      <w:pPr>
        <w:pStyle w:val="NormalWeb"/>
        <w:shd w:val="clear" w:color="auto" w:fill="FFFFFF"/>
        <w:spacing w:before="0" w:beforeAutospacing="0" w:after="240" w:afterAutospacing="0"/>
        <w:rPr>
          <w:ins w:id="454" w:author="Michael Lagally" w:date="2019-01-23T11:53:00Z"/>
          <w:rFonts w:ascii="Helvetica" w:hAnsi="Helvetica"/>
          <w:color w:val="24292E"/>
          <w:lang w:val="en-US"/>
          <w:rPrChange w:id="455" w:author="Michael Lagally" w:date="2019-01-23T11:54:00Z">
            <w:rPr>
              <w:ins w:id="456" w:author="Michael Lagally" w:date="2019-01-23T11:53:00Z"/>
              <w:rFonts w:ascii="Helvetica" w:hAnsi="Helvetica"/>
              <w:color w:val="24292E"/>
            </w:rPr>
          </w:rPrChange>
        </w:rPr>
      </w:pPr>
      <w:ins w:id="457" w:author="Michael Lagally" w:date="2019-01-23T11:53:00Z">
        <w:r w:rsidRPr="00220D31">
          <w:rPr>
            <w:rFonts w:ascii="Helvetica" w:hAnsi="Helvetica"/>
            <w:color w:val="24292E"/>
            <w:lang w:val="en-US"/>
            <w:rPrChange w:id="458" w:author="Michael Lagally" w:date="2019-01-23T11:54:00Z">
              <w:rPr>
                <w:rFonts w:ascii="Helvetica" w:hAnsi="Helvetica"/>
                <w:color w:val="24292E"/>
              </w:rPr>
            </w:rPrChange>
          </w:rPr>
          <w:t>Detecting leakages to limit the losses.</w:t>
        </w:r>
      </w:ins>
    </w:p>
    <w:p w14:paraId="2F07B3A5" w14:textId="77777777" w:rsidR="00220D31" w:rsidRPr="00220D31" w:rsidRDefault="00220D31" w:rsidP="00220D31">
      <w:pPr>
        <w:pStyle w:val="Heading3"/>
        <w:shd w:val="clear" w:color="auto" w:fill="FFFFFF"/>
        <w:spacing w:before="360" w:beforeAutospacing="0" w:after="240" w:afterAutospacing="0"/>
        <w:rPr>
          <w:ins w:id="459" w:author="Michael Lagally" w:date="2019-01-23T11:53:00Z"/>
          <w:rFonts w:ascii="Helvetica" w:hAnsi="Helvetica"/>
          <w:color w:val="24292E"/>
          <w:sz w:val="30"/>
          <w:szCs w:val="30"/>
          <w:lang w:val="en-US"/>
          <w:rPrChange w:id="460" w:author="Michael Lagally" w:date="2019-01-23T11:54:00Z">
            <w:rPr>
              <w:ins w:id="461" w:author="Michael Lagally" w:date="2019-01-23T11:53:00Z"/>
              <w:rFonts w:ascii="Helvetica" w:hAnsi="Helvetica"/>
              <w:color w:val="24292E"/>
              <w:sz w:val="30"/>
              <w:szCs w:val="30"/>
            </w:rPr>
          </w:rPrChange>
        </w:rPr>
      </w:pPr>
      <w:ins w:id="462" w:author="Michael Lagally" w:date="2019-01-23T11:53:00Z">
        <w:r w:rsidRPr="00220D31">
          <w:rPr>
            <w:rFonts w:ascii="Helvetica" w:hAnsi="Helvetica"/>
            <w:color w:val="24292E"/>
            <w:sz w:val="30"/>
            <w:szCs w:val="30"/>
            <w:lang w:val="en-US"/>
            <w:rPrChange w:id="463" w:author="Michael Lagally" w:date="2019-01-23T11:54:00Z">
              <w:rPr>
                <w:rFonts w:ascii="Helvetica" w:hAnsi="Helvetica"/>
                <w:color w:val="24292E"/>
                <w:sz w:val="30"/>
                <w:szCs w:val="30"/>
              </w:rPr>
            </w:rPrChange>
          </w:rPr>
          <w:lastRenderedPageBreak/>
          <w:t>Loss prevention - garaging fleet vehicles</w:t>
        </w:r>
      </w:ins>
    </w:p>
    <w:p w14:paraId="55839F0D" w14:textId="77777777" w:rsidR="00220D31" w:rsidRPr="00220D31" w:rsidRDefault="00220D31" w:rsidP="00220D31">
      <w:pPr>
        <w:pStyle w:val="NormalWeb"/>
        <w:shd w:val="clear" w:color="auto" w:fill="FFFFFF"/>
        <w:spacing w:before="0" w:beforeAutospacing="0" w:after="240" w:afterAutospacing="0"/>
        <w:rPr>
          <w:ins w:id="464" w:author="Michael Lagally" w:date="2019-01-23T11:53:00Z"/>
          <w:rFonts w:ascii="Helvetica" w:hAnsi="Helvetica"/>
          <w:color w:val="24292E"/>
          <w:lang w:val="en-US"/>
          <w:rPrChange w:id="465" w:author="Michael Lagally" w:date="2019-01-23T11:54:00Z">
            <w:rPr>
              <w:ins w:id="466" w:author="Michael Lagally" w:date="2019-01-23T11:53:00Z"/>
              <w:rFonts w:ascii="Helvetica" w:hAnsi="Helvetica"/>
              <w:color w:val="24292E"/>
            </w:rPr>
          </w:rPrChange>
        </w:rPr>
      </w:pPr>
      <w:ins w:id="467" w:author="Michael Lagally" w:date="2019-01-23T11:53:00Z">
        <w:r w:rsidRPr="00220D31">
          <w:rPr>
            <w:rFonts w:ascii="Helvetica" w:hAnsi="Helvetica"/>
            <w:color w:val="24292E"/>
            <w:lang w:val="en-US"/>
            <w:rPrChange w:id="468" w:author="Michael Lagally" w:date="2019-01-23T11:54:00Z">
              <w:rPr>
                <w:rFonts w:ascii="Helvetica" w:hAnsi="Helvetica"/>
                <w:color w:val="24292E"/>
              </w:rPr>
            </w:rPrChange>
          </w:rPr>
          <w:t>Predictive weather monitoring and re-routing fleet vehicles to covered garages to limit loss due to hail damage, tree damage.</w:t>
        </w:r>
      </w:ins>
    </w:p>
    <w:p w14:paraId="357994F5" w14:textId="77777777" w:rsidR="00220D31" w:rsidRPr="00220D31" w:rsidRDefault="00220D31" w:rsidP="00220D31">
      <w:pPr>
        <w:pStyle w:val="Heading2"/>
        <w:pBdr>
          <w:bottom w:val="single" w:sz="6" w:space="4" w:color="EAECEF"/>
        </w:pBdr>
        <w:shd w:val="clear" w:color="auto" w:fill="FFFFFF"/>
        <w:spacing w:before="360" w:beforeAutospacing="0" w:after="240" w:afterAutospacing="0"/>
        <w:rPr>
          <w:ins w:id="469" w:author="Michael Lagally" w:date="2019-01-23T11:53:00Z"/>
          <w:rFonts w:ascii="Helvetica" w:hAnsi="Helvetica"/>
          <w:color w:val="24292E"/>
          <w:lang w:val="en-US"/>
          <w:rPrChange w:id="470" w:author="Michael Lagally" w:date="2019-01-23T11:54:00Z">
            <w:rPr>
              <w:ins w:id="471" w:author="Michael Lagally" w:date="2019-01-23T11:53:00Z"/>
              <w:rFonts w:ascii="Helvetica" w:hAnsi="Helvetica"/>
              <w:color w:val="24292E"/>
            </w:rPr>
          </w:rPrChange>
        </w:rPr>
      </w:pPr>
      <w:ins w:id="472" w:author="Michael Lagally" w:date="2019-01-23T11:53:00Z">
        <w:r w:rsidRPr="00220D31">
          <w:rPr>
            <w:rFonts w:ascii="Helvetica" w:hAnsi="Helvetica"/>
            <w:color w:val="24292E"/>
            <w:lang w:val="en-US"/>
            <w:rPrChange w:id="473" w:author="Michael Lagally" w:date="2019-01-23T11:54:00Z">
              <w:rPr>
                <w:rFonts w:ascii="Helvetica" w:hAnsi="Helvetica"/>
                <w:color w:val="24292E"/>
              </w:rPr>
            </w:rPrChange>
          </w:rPr>
          <w:t>Engineering and Construction</w:t>
        </w:r>
      </w:ins>
    </w:p>
    <w:p w14:paraId="14544FAD" w14:textId="77777777" w:rsidR="00220D31" w:rsidRPr="00220D31" w:rsidRDefault="00220D31" w:rsidP="00220D31">
      <w:pPr>
        <w:pStyle w:val="Heading3"/>
        <w:shd w:val="clear" w:color="auto" w:fill="FFFFFF"/>
        <w:spacing w:before="360" w:beforeAutospacing="0" w:after="240" w:afterAutospacing="0"/>
        <w:rPr>
          <w:ins w:id="474" w:author="Michael Lagally" w:date="2019-01-23T11:53:00Z"/>
          <w:rFonts w:ascii="Helvetica" w:hAnsi="Helvetica"/>
          <w:color w:val="24292E"/>
          <w:sz w:val="30"/>
          <w:szCs w:val="30"/>
          <w:lang w:val="en-US"/>
          <w:rPrChange w:id="475" w:author="Michael Lagally" w:date="2019-01-23T11:54:00Z">
            <w:rPr>
              <w:ins w:id="476" w:author="Michael Lagally" w:date="2019-01-23T11:53:00Z"/>
              <w:rFonts w:ascii="Helvetica" w:hAnsi="Helvetica"/>
              <w:color w:val="24292E"/>
              <w:sz w:val="30"/>
              <w:szCs w:val="30"/>
            </w:rPr>
          </w:rPrChange>
        </w:rPr>
      </w:pPr>
      <w:ins w:id="477" w:author="Michael Lagally" w:date="2019-01-23T11:53:00Z">
        <w:r w:rsidRPr="00220D31">
          <w:rPr>
            <w:rFonts w:ascii="Helvetica" w:hAnsi="Helvetica"/>
            <w:color w:val="24292E"/>
            <w:sz w:val="30"/>
            <w:szCs w:val="30"/>
            <w:lang w:val="en-US"/>
            <w:rPrChange w:id="478" w:author="Michael Lagally" w:date="2019-01-23T11:54:00Z">
              <w:rPr>
                <w:rFonts w:ascii="Helvetica" w:hAnsi="Helvetica"/>
                <w:color w:val="24292E"/>
                <w:sz w:val="30"/>
                <w:szCs w:val="30"/>
              </w:rPr>
            </w:rPrChange>
          </w:rPr>
          <w:t>Worker Safety</w:t>
        </w:r>
      </w:ins>
    </w:p>
    <w:p w14:paraId="01815D11" w14:textId="77777777" w:rsidR="00220D31" w:rsidRPr="00220D31" w:rsidRDefault="00220D31" w:rsidP="00220D31">
      <w:pPr>
        <w:pStyle w:val="NormalWeb"/>
        <w:shd w:val="clear" w:color="auto" w:fill="FFFFFF"/>
        <w:spacing w:before="0" w:beforeAutospacing="0" w:after="240" w:afterAutospacing="0"/>
        <w:rPr>
          <w:ins w:id="479" w:author="Michael Lagally" w:date="2019-01-23T11:53:00Z"/>
          <w:rFonts w:ascii="Helvetica" w:hAnsi="Helvetica"/>
          <w:color w:val="24292E"/>
          <w:lang w:val="en-US"/>
          <w:rPrChange w:id="480" w:author="Michael Lagally" w:date="2019-01-23T11:54:00Z">
            <w:rPr>
              <w:ins w:id="481" w:author="Michael Lagally" w:date="2019-01-23T11:53:00Z"/>
              <w:rFonts w:ascii="Helvetica" w:hAnsi="Helvetica"/>
              <w:color w:val="24292E"/>
            </w:rPr>
          </w:rPrChange>
        </w:rPr>
      </w:pPr>
      <w:ins w:id="482" w:author="Michael Lagally" w:date="2019-01-23T11:53:00Z">
        <w:r w:rsidRPr="00220D31">
          <w:rPr>
            <w:rFonts w:ascii="Helvetica" w:hAnsi="Helvetica"/>
            <w:color w:val="24292E"/>
            <w:lang w:val="en-US"/>
            <w:rPrChange w:id="483" w:author="Michael Lagally" w:date="2019-01-23T11:54:00Z">
              <w:rPr>
                <w:rFonts w:ascii="Helvetica" w:hAnsi="Helvetica"/>
                <w:color w:val="24292E"/>
              </w:rPr>
            </w:rPrChange>
          </w:rPr>
          <w:t>Worker monitoring for industrial safety.</w:t>
        </w:r>
      </w:ins>
    </w:p>
    <w:p w14:paraId="5ADC1803" w14:textId="77777777" w:rsidR="00220D31" w:rsidRPr="00220D31" w:rsidRDefault="00220D31" w:rsidP="00220D31">
      <w:pPr>
        <w:pStyle w:val="Heading3"/>
        <w:shd w:val="clear" w:color="auto" w:fill="FFFFFF"/>
        <w:spacing w:before="360" w:beforeAutospacing="0" w:after="240" w:afterAutospacing="0"/>
        <w:rPr>
          <w:ins w:id="484" w:author="Michael Lagally" w:date="2019-01-23T11:53:00Z"/>
          <w:rFonts w:ascii="Helvetica" w:hAnsi="Helvetica"/>
          <w:color w:val="24292E"/>
          <w:sz w:val="30"/>
          <w:szCs w:val="30"/>
          <w:lang w:val="en-US"/>
          <w:rPrChange w:id="485" w:author="Michael Lagally" w:date="2019-01-23T11:54:00Z">
            <w:rPr>
              <w:ins w:id="486" w:author="Michael Lagally" w:date="2019-01-23T11:53:00Z"/>
              <w:rFonts w:ascii="Helvetica" w:hAnsi="Helvetica"/>
              <w:color w:val="24292E"/>
              <w:sz w:val="30"/>
              <w:szCs w:val="30"/>
            </w:rPr>
          </w:rPrChange>
        </w:rPr>
      </w:pPr>
      <w:ins w:id="487" w:author="Michael Lagally" w:date="2019-01-23T11:53:00Z">
        <w:r w:rsidRPr="00220D31">
          <w:rPr>
            <w:rFonts w:ascii="Helvetica" w:hAnsi="Helvetica"/>
            <w:color w:val="24292E"/>
            <w:sz w:val="30"/>
            <w:szCs w:val="30"/>
            <w:lang w:val="en-US"/>
            <w:rPrChange w:id="488" w:author="Michael Lagally" w:date="2019-01-23T11:54:00Z">
              <w:rPr>
                <w:rFonts w:ascii="Helvetica" w:hAnsi="Helvetica"/>
                <w:color w:val="24292E"/>
                <w:sz w:val="30"/>
                <w:szCs w:val="30"/>
              </w:rPr>
            </w:rPrChange>
          </w:rPr>
          <w:t>Construction Asset Monitoring</w:t>
        </w:r>
      </w:ins>
    </w:p>
    <w:p w14:paraId="489205D4" w14:textId="77777777" w:rsidR="00220D31" w:rsidRPr="00220D31" w:rsidRDefault="00220D31" w:rsidP="00220D31">
      <w:pPr>
        <w:pStyle w:val="NormalWeb"/>
        <w:shd w:val="clear" w:color="auto" w:fill="FFFFFF"/>
        <w:spacing w:before="0" w:beforeAutospacing="0" w:after="240" w:afterAutospacing="0"/>
        <w:rPr>
          <w:ins w:id="489" w:author="Michael Lagally" w:date="2019-01-23T11:53:00Z"/>
          <w:rFonts w:ascii="Helvetica" w:hAnsi="Helvetica"/>
          <w:color w:val="24292E"/>
          <w:lang w:val="en-US"/>
          <w:rPrChange w:id="490" w:author="Michael Lagally" w:date="2019-01-23T11:54:00Z">
            <w:rPr>
              <w:ins w:id="491" w:author="Michael Lagally" w:date="2019-01-23T11:53:00Z"/>
              <w:rFonts w:ascii="Helvetica" w:hAnsi="Helvetica"/>
              <w:color w:val="24292E"/>
            </w:rPr>
          </w:rPrChange>
        </w:rPr>
      </w:pPr>
      <w:ins w:id="492" w:author="Michael Lagally" w:date="2019-01-23T11:53:00Z">
        <w:r w:rsidRPr="00220D31">
          <w:rPr>
            <w:rFonts w:ascii="Helvetica" w:hAnsi="Helvetica"/>
            <w:color w:val="24292E"/>
            <w:lang w:val="en-US"/>
            <w:rPrChange w:id="493" w:author="Michael Lagally" w:date="2019-01-23T11:54:00Z">
              <w:rPr>
                <w:rFonts w:ascii="Helvetica" w:hAnsi="Helvetica"/>
                <w:color w:val="24292E"/>
              </w:rPr>
            </w:rPrChange>
          </w:rPr>
          <w:t>Monitoring assets at construction site.</w:t>
        </w:r>
      </w:ins>
    </w:p>
    <w:p w14:paraId="24F67A0C" w14:textId="77777777" w:rsidR="00220D31" w:rsidRPr="00220D31" w:rsidRDefault="00220D31" w:rsidP="00220D31">
      <w:pPr>
        <w:pStyle w:val="Heading2"/>
        <w:pBdr>
          <w:bottom w:val="single" w:sz="6" w:space="4" w:color="EAECEF"/>
        </w:pBdr>
        <w:shd w:val="clear" w:color="auto" w:fill="FFFFFF"/>
        <w:spacing w:before="360" w:beforeAutospacing="0" w:after="240" w:afterAutospacing="0"/>
        <w:rPr>
          <w:ins w:id="494" w:author="Michael Lagally" w:date="2019-01-23T11:53:00Z"/>
          <w:rFonts w:ascii="Helvetica" w:hAnsi="Helvetica"/>
          <w:color w:val="24292E"/>
          <w:lang w:val="en-US"/>
          <w:rPrChange w:id="495" w:author="Michael Lagally" w:date="2019-01-23T11:54:00Z">
            <w:rPr>
              <w:ins w:id="496" w:author="Michael Lagally" w:date="2019-01-23T11:53:00Z"/>
              <w:rFonts w:ascii="Helvetica" w:hAnsi="Helvetica"/>
              <w:color w:val="24292E"/>
            </w:rPr>
          </w:rPrChange>
        </w:rPr>
      </w:pPr>
      <w:ins w:id="497" w:author="Michael Lagally" w:date="2019-01-23T11:53:00Z">
        <w:r w:rsidRPr="00220D31">
          <w:rPr>
            <w:rFonts w:ascii="Helvetica" w:hAnsi="Helvetica"/>
            <w:color w:val="24292E"/>
            <w:lang w:val="en-US"/>
            <w:rPrChange w:id="498" w:author="Michael Lagally" w:date="2019-01-23T11:54:00Z">
              <w:rPr>
                <w:rFonts w:ascii="Helvetica" w:hAnsi="Helvetica"/>
                <w:color w:val="24292E"/>
              </w:rPr>
            </w:rPrChange>
          </w:rPr>
          <w:t>Connected Car</w:t>
        </w:r>
      </w:ins>
    </w:p>
    <w:p w14:paraId="1EB4E4A5" w14:textId="77777777" w:rsidR="00220D31" w:rsidRPr="00220D31" w:rsidRDefault="00220D31" w:rsidP="00220D31">
      <w:pPr>
        <w:pStyle w:val="Heading3"/>
        <w:shd w:val="clear" w:color="auto" w:fill="FFFFFF"/>
        <w:spacing w:before="360" w:beforeAutospacing="0" w:after="240" w:afterAutospacing="0"/>
        <w:rPr>
          <w:ins w:id="499" w:author="Michael Lagally" w:date="2019-01-23T11:53:00Z"/>
          <w:rFonts w:ascii="Helvetica" w:hAnsi="Helvetica"/>
          <w:color w:val="24292E"/>
          <w:sz w:val="30"/>
          <w:szCs w:val="30"/>
          <w:lang w:val="en-US"/>
          <w:rPrChange w:id="500" w:author="Michael Lagally" w:date="2019-01-23T11:54:00Z">
            <w:rPr>
              <w:ins w:id="501" w:author="Michael Lagally" w:date="2019-01-23T11:53:00Z"/>
              <w:rFonts w:ascii="Helvetica" w:hAnsi="Helvetica"/>
              <w:color w:val="24292E"/>
              <w:sz w:val="30"/>
              <w:szCs w:val="30"/>
            </w:rPr>
          </w:rPrChange>
        </w:rPr>
      </w:pPr>
      <w:ins w:id="502" w:author="Michael Lagally" w:date="2019-01-23T11:53:00Z">
        <w:r w:rsidRPr="00220D31">
          <w:rPr>
            <w:rFonts w:ascii="Helvetica" w:hAnsi="Helvetica"/>
            <w:color w:val="24292E"/>
            <w:sz w:val="30"/>
            <w:szCs w:val="30"/>
            <w:lang w:val="en-US"/>
            <w:rPrChange w:id="503" w:author="Michael Lagally" w:date="2019-01-23T11:54:00Z">
              <w:rPr>
                <w:rFonts w:ascii="Helvetica" w:hAnsi="Helvetica"/>
                <w:color w:val="24292E"/>
                <w:sz w:val="30"/>
                <w:szCs w:val="30"/>
              </w:rPr>
            </w:rPrChange>
          </w:rPr>
          <w:t>Operation monitoring</w:t>
        </w:r>
      </w:ins>
    </w:p>
    <w:p w14:paraId="1CB44FF5" w14:textId="77777777" w:rsidR="00220D31" w:rsidRPr="00220D31" w:rsidRDefault="00220D31" w:rsidP="00220D31">
      <w:pPr>
        <w:pStyle w:val="NormalWeb"/>
        <w:shd w:val="clear" w:color="auto" w:fill="FFFFFF"/>
        <w:spacing w:before="0" w:beforeAutospacing="0" w:after="240" w:afterAutospacing="0"/>
        <w:rPr>
          <w:ins w:id="504" w:author="Michael Lagally" w:date="2019-01-23T11:53:00Z"/>
          <w:rFonts w:ascii="Helvetica" w:hAnsi="Helvetica"/>
          <w:color w:val="24292E"/>
          <w:lang w:val="en-US"/>
          <w:rPrChange w:id="505" w:author="Michael Lagally" w:date="2019-01-23T11:54:00Z">
            <w:rPr>
              <w:ins w:id="506" w:author="Michael Lagally" w:date="2019-01-23T11:53:00Z"/>
              <w:rFonts w:ascii="Helvetica" w:hAnsi="Helvetica"/>
              <w:color w:val="24292E"/>
            </w:rPr>
          </w:rPrChange>
        </w:rPr>
      </w:pPr>
      <w:ins w:id="507" w:author="Michael Lagally" w:date="2019-01-23T11:53:00Z">
        <w:r w:rsidRPr="00220D31">
          <w:rPr>
            <w:rFonts w:ascii="Helvetica" w:hAnsi="Helvetica"/>
            <w:color w:val="24292E"/>
            <w:lang w:val="en-US"/>
            <w:rPrChange w:id="508" w:author="Michael Lagally" w:date="2019-01-23T11:54:00Z">
              <w:rPr>
                <w:rFonts w:ascii="Helvetica" w:hAnsi="Helvetica"/>
                <w:color w:val="24292E"/>
              </w:rPr>
            </w:rPrChange>
          </w:rPr>
          <w:t xml:space="preserve">Monitoring of operation status, prediction of service needs, </w:t>
        </w:r>
        <w:proofErr w:type="spellStart"/>
        <w:r w:rsidRPr="00220D31">
          <w:rPr>
            <w:rFonts w:ascii="Helvetica" w:hAnsi="Helvetica"/>
            <w:color w:val="24292E"/>
            <w:lang w:val="en-US"/>
            <w:rPrChange w:id="509" w:author="Michael Lagally" w:date="2019-01-23T11:54:00Z">
              <w:rPr>
                <w:rFonts w:ascii="Helvetica" w:hAnsi="Helvetica"/>
                <w:color w:val="24292E"/>
              </w:rPr>
            </w:rPrChange>
          </w:rPr>
          <w:t>optimisation</w:t>
        </w:r>
        <w:proofErr w:type="spellEnd"/>
        <w:r w:rsidRPr="00220D31">
          <w:rPr>
            <w:rFonts w:ascii="Helvetica" w:hAnsi="Helvetica"/>
            <w:color w:val="24292E"/>
            <w:lang w:val="en-US"/>
            <w:rPrChange w:id="510" w:author="Michael Lagally" w:date="2019-01-23T11:54:00Z">
              <w:rPr>
                <w:rFonts w:ascii="Helvetica" w:hAnsi="Helvetica"/>
                <w:color w:val="24292E"/>
              </w:rPr>
            </w:rPrChange>
          </w:rPr>
          <w:t xml:space="preserve"> of maintenance.</w:t>
        </w:r>
      </w:ins>
    </w:p>
    <w:p w14:paraId="4C6C1E74" w14:textId="77777777" w:rsidR="00220D31" w:rsidRPr="00220D31" w:rsidRDefault="00220D31" w:rsidP="00220D31">
      <w:pPr>
        <w:pStyle w:val="Heading3"/>
        <w:shd w:val="clear" w:color="auto" w:fill="FFFFFF"/>
        <w:spacing w:before="360" w:beforeAutospacing="0" w:after="240" w:afterAutospacing="0"/>
        <w:rPr>
          <w:ins w:id="511" w:author="Michael Lagally" w:date="2019-01-23T11:53:00Z"/>
          <w:rFonts w:ascii="Helvetica" w:hAnsi="Helvetica"/>
          <w:color w:val="24292E"/>
          <w:sz w:val="30"/>
          <w:szCs w:val="30"/>
          <w:lang w:val="en-US"/>
          <w:rPrChange w:id="512" w:author="Michael Lagally" w:date="2019-01-23T11:54:00Z">
            <w:rPr>
              <w:ins w:id="513" w:author="Michael Lagally" w:date="2019-01-23T11:53:00Z"/>
              <w:rFonts w:ascii="Helvetica" w:hAnsi="Helvetica"/>
              <w:color w:val="24292E"/>
              <w:sz w:val="30"/>
              <w:szCs w:val="30"/>
            </w:rPr>
          </w:rPrChange>
        </w:rPr>
      </w:pPr>
      <w:ins w:id="514" w:author="Michael Lagally" w:date="2019-01-23T11:53:00Z">
        <w:r w:rsidRPr="00220D31">
          <w:rPr>
            <w:rFonts w:ascii="Helvetica" w:hAnsi="Helvetica"/>
            <w:color w:val="24292E"/>
            <w:sz w:val="30"/>
            <w:szCs w:val="30"/>
            <w:lang w:val="en-US"/>
            <w:rPrChange w:id="515" w:author="Michael Lagally" w:date="2019-01-23T11:54:00Z">
              <w:rPr>
                <w:rFonts w:ascii="Helvetica" w:hAnsi="Helvetica"/>
                <w:color w:val="24292E"/>
                <w:sz w:val="30"/>
                <w:szCs w:val="30"/>
              </w:rPr>
            </w:rPrChange>
          </w:rPr>
          <w:t>Driver Safety</w:t>
        </w:r>
      </w:ins>
    </w:p>
    <w:p w14:paraId="6AD927AC" w14:textId="77777777" w:rsidR="00220D31" w:rsidRPr="00220D31" w:rsidRDefault="00220D31" w:rsidP="00220D31">
      <w:pPr>
        <w:pStyle w:val="NormalWeb"/>
        <w:shd w:val="clear" w:color="auto" w:fill="FFFFFF"/>
        <w:spacing w:before="0" w:beforeAutospacing="0" w:after="240" w:afterAutospacing="0"/>
        <w:rPr>
          <w:ins w:id="516" w:author="Michael Lagally" w:date="2019-01-23T11:53:00Z"/>
          <w:rFonts w:ascii="Helvetica" w:hAnsi="Helvetica"/>
          <w:color w:val="24292E"/>
          <w:lang w:val="en-US"/>
          <w:rPrChange w:id="517" w:author="Michael Lagally" w:date="2019-01-23T11:54:00Z">
            <w:rPr>
              <w:ins w:id="518" w:author="Michael Lagally" w:date="2019-01-23T11:53:00Z"/>
              <w:rFonts w:ascii="Helvetica" w:hAnsi="Helvetica"/>
              <w:color w:val="24292E"/>
            </w:rPr>
          </w:rPrChange>
        </w:rPr>
      </w:pPr>
      <w:ins w:id="519" w:author="Michael Lagally" w:date="2019-01-23T11:53:00Z">
        <w:r w:rsidRPr="00220D31">
          <w:rPr>
            <w:rFonts w:ascii="Helvetica" w:hAnsi="Helvetica"/>
            <w:color w:val="24292E"/>
            <w:lang w:val="en-US"/>
            <w:rPrChange w:id="520" w:author="Michael Lagally" w:date="2019-01-23T11:54:00Z">
              <w:rPr>
                <w:rFonts w:ascii="Helvetica" w:hAnsi="Helvetica"/>
                <w:color w:val="24292E"/>
              </w:rPr>
            </w:rPrChange>
          </w:rPr>
          <w:t>Enhance driver safety with notifications of an early warning system for critical road and traffic conditions.</w:t>
        </w:r>
      </w:ins>
    </w:p>
    <w:p w14:paraId="27D3E207" w14:textId="77777777" w:rsidR="00220D31" w:rsidRPr="0094571A" w:rsidRDefault="00220D31" w:rsidP="00220D31">
      <w:pPr>
        <w:pStyle w:val="Heading2"/>
        <w:pBdr>
          <w:bottom w:val="single" w:sz="6" w:space="4" w:color="EAECEF"/>
        </w:pBdr>
        <w:shd w:val="clear" w:color="auto" w:fill="FFFFFF"/>
        <w:spacing w:before="360" w:beforeAutospacing="0" w:after="240" w:afterAutospacing="0"/>
        <w:rPr>
          <w:ins w:id="521" w:author="Michael Lagally" w:date="2019-01-23T11:53:00Z"/>
          <w:rFonts w:ascii="Helvetica" w:hAnsi="Helvetica"/>
          <w:color w:val="24292E"/>
          <w:lang w:val="en-US"/>
          <w:rPrChange w:id="522" w:author="Michael Lagally" w:date="2019-01-23T11:54:00Z">
            <w:rPr>
              <w:ins w:id="523" w:author="Michael Lagally" w:date="2019-01-23T11:53:00Z"/>
              <w:rFonts w:ascii="Helvetica" w:hAnsi="Helvetica"/>
              <w:color w:val="24292E"/>
            </w:rPr>
          </w:rPrChange>
        </w:rPr>
      </w:pPr>
      <w:ins w:id="524" w:author="Michael Lagally" w:date="2019-01-23T11:53:00Z">
        <w:r w:rsidRPr="0094571A">
          <w:rPr>
            <w:rFonts w:ascii="Helvetica" w:hAnsi="Helvetica"/>
            <w:color w:val="24292E"/>
            <w:lang w:val="en-US"/>
            <w:rPrChange w:id="525" w:author="Michael Lagally" w:date="2019-01-23T11:54:00Z">
              <w:rPr>
                <w:rFonts w:ascii="Helvetica" w:hAnsi="Helvetica"/>
                <w:color w:val="24292E"/>
              </w:rPr>
            </w:rPrChange>
          </w:rPr>
          <w:t>Agriculture</w:t>
        </w:r>
      </w:ins>
    </w:p>
    <w:p w14:paraId="0692F9CB" w14:textId="77777777" w:rsidR="00220D31" w:rsidRPr="0094571A" w:rsidRDefault="00220D31" w:rsidP="00220D31">
      <w:pPr>
        <w:pStyle w:val="Heading3"/>
        <w:shd w:val="clear" w:color="auto" w:fill="FFFFFF"/>
        <w:spacing w:before="360" w:beforeAutospacing="0" w:after="240" w:afterAutospacing="0"/>
        <w:rPr>
          <w:ins w:id="526" w:author="Michael Lagally" w:date="2019-01-23T11:53:00Z"/>
          <w:rFonts w:ascii="Helvetica" w:hAnsi="Helvetica"/>
          <w:color w:val="24292E"/>
          <w:sz w:val="30"/>
          <w:szCs w:val="30"/>
          <w:lang w:val="en-US"/>
          <w:rPrChange w:id="527" w:author="Michael Lagally" w:date="2019-01-23T11:54:00Z">
            <w:rPr>
              <w:ins w:id="528" w:author="Michael Lagally" w:date="2019-01-23T11:53:00Z"/>
              <w:rFonts w:ascii="Helvetica" w:hAnsi="Helvetica"/>
              <w:color w:val="24292E"/>
              <w:sz w:val="30"/>
              <w:szCs w:val="30"/>
            </w:rPr>
          </w:rPrChange>
        </w:rPr>
      </w:pPr>
      <w:ins w:id="529" w:author="Michael Lagally" w:date="2019-01-23T11:53:00Z">
        <w:r w:rsidRPr="0094571A">
          <w:rPr>
            <w:rFonts w:ascii="Helvetica" w:hAnsi="Helvetica"/>
            <w:color w:val="24292E"/>
            <w:sz w:val="30"/>
            <w:szCs w:val="30"/>
            <w:lang w:val="en-US"/>
            <w:rPrChange w:id="530" w:author="Michael Lagally" w:date="2019-01-23T11:54:00Z">
              <w:rPr>
                <w:rFonts w:ascii="Helvetica" w:hAnsi="Helvetica"/>
                <w:color w:val="24292E"/>
                <w:sz w:val="30"/>
                <w:szCs w:val="30"/>
              </w:rPr>
            </w:rPrChange>
          </w:rPr>
          <w:t>Soil condition monitoring</w:t>
        </w:r>
      </w:ins>
    </w:p>
    <w:p w14:paraId="4F858CA7" w14:textId="77777777" w:rsidR="00220D31" w:rsidRPr="0094571A" w:rsidRDefault="00220D31" w:rsidP="00220D31">
      <w:pPr>
        <w:pStyle w:val="NormalWeb"/>
        <w:shd w:val="clear" w:color="auto" w:fill="FFFFFF"/>
        <w:spacing w:before="0" w:beforeAutospacing="0" w:after="240" w:afterAutospacing="0"/>
        <w:rPr>
          <w:ins w:id="531" w:author="Michael Lagally" w:date="2019-01-23T11:53:00Z"/>
          <w:rFonts w:ascii="Helvetica" w:hAnsi="Helvetica"/>
          <w:color w:val="24292E"/>
          <w:lang w:val="en-US"/>
          <w:rPrChange w:id="532" w:author="Michael Lagally" w:date="2019-01-23T11:54:00Z">
            <w:rPr>
              <w:ins w:id="533" w:author="Michael Lagally" w:date="2019-01-23T11:53:00Z"/>
              <w:rFonts w:ascii="Helvetica" w:hAnsi="Helvetica"/>
              <w:color w:val="24292E"/>
            </w:rPr>
          </w:rPrChange>
        </w:rPr>
      </w:pPr>
      <w:ins w:id="534" w:author="Michael Lagally" w:date="2019-01-23T11:53:00Z">
        <w:r w:rsidRPr="0094571A">
          <w:rPr>
            <w:rFonts w:ascii="Helvetica" w:hAnsi="Helvetica"/>
            <w:color w:val="24292E"/>
            <w:lang w:val="en-US"/>
            <w:rPrChange w:id="535" w:author="Michael Lagally" w:date="2019-01-23T11:54:00Z">
              <w:rPr>
                <w:rFonts w:ascii="Helvetica" w:hAnsi="Helvetica"/>
                <w:color w:val="24292E"/>
              </w:rPr>
            </w:rPrChange>
          </w:rPr>
          <w:t>Monitoring soil conditions and creating optimal plans for watering, fertilizing.</w:t>
        </w:r>
      </w:ins>
    </w:p>
    <w:p w14:paraId="5171CD71" w14:textId="77777777" w:rsidR="00220D31" w:rsidRPr="0094571A" w:rsidRDefault="00220D31" w:rsidP="00220D31">
      <w:pPr>
        <w:pStyle w:val="Heading3"/>
        <w:shd w:val="clear" w:color="auto" w:fill="FFFFFF"/>
        <w:spacing w:before="360" w:beforeAutospacing="0" w:after="240" w:afterAutospacing="0"/>
        <w:rPr>
          <w:ins w:id="536" w:author="Michael Lagally" w:date="2019-01-23T11:53:00Z"/>
          <w:rFonts w:ascii="Helvetica" w:hAnsi="Helvetica"/>
          <w:color w:val="24292E"/>
          <w:sz w:val="30"/>
          <w:szCs w:val="30"/>
          <w:lang w:val="en-US"/>
          <w:rPrChange w:id="537" w:author="Michael Lagally" w:date="2019-01-23T11:54:00Z">
            <w:rPr>
              <w:ins w:id="538" w:author="Michael Lagally" w:date="2019-01-23T11:53:00Z"/>
              <w:rFonts w:ascii="Helvetica" w:hAnsi="Helvetica"/>
              <w:color w:val="24292E"/>
              <w:sz w:val="30"/>
              <w:szCs w:val="30"/>
            </w:rPr>
          </w:rPrChange>
        </w:rPr>
      </w:pPr>
      <w:ins w:id="539" w:author="Michael Lagally" w:date="2019-01-23T11:53:00Z">
        <w:r w:rsidRPr="0094571A">
          <w:rPr>
            <w:rFonts w:ascii="Helvetica" w:hAnsi="Helvetica"/>
            <w:color w:val="24292E"/>
            <w:sz w:val="30"/>
            <w:szCs w:val="30"/>
            <w:lang w:val="en-US"/>
            <w:rPrChange w:id="540" w:author="Michael Lagally" w:date="2019-01-23T11:54:00Z">
              <w:rPr>
                <w:rFonts w:ascii="Helvetica" w:hAnsi="Helvetica"/>
                <w:color w:val="24292E"/>
                <w:sz w:val="30"/>
                <w:szCs w:val="30"/>
              </w:rPr>
            </w:rPrChange>
          </w:rPr>
          <w:t>Produce monitoring</w:t>
        </w:r>
      </w:ins>
    </w:p>
    <w:p w14:paraId="15E33BAC" w14:textId="77777777" w:rsidR="00220D31" w:rsidRPr="0094571A" w:rsidRDefault="00220D31" w:rsidP="00220D31">
      <w:pPr>
        <w:pStyle w:val="NormalWeb"/>
        <w:shd w:val="clear" w:color="auto" w:fill="FFFFFF"/>
        <w:spacing w:before="0" w:beforeAutospacing="0" w:after="240" w:afterAutospacing="0"/>
        <w:rPr>
          <w:ins w:id="541" w:author="Michael Lagally" w:date="2019-01-23T11:53:00Z"/>
          <w:rFonts w:ascii="Helvetica" w:hAnsi="Helvetica"/>
          <w:color w:val="24292E"/>
          <w:lang w:val="en-US"/>
          <w:rPrChange w:id="542" w:author="Michael Lagally" w:date="2019-01-23T11:54:00Z">
            <w:rPr>
              <w:ins w:id="543" w:author="Michael Lagally" w:date="2019-01-23T11:53:00Z"/>
              <w:rFonts w:ascii="Helvetica" w:hAnsi="Helvetica"/>
              <w:color w:val="24292E"/>
            </w:rPr>
          </w:rPrChange>
        </w:rPr>
      </w:pPr>
      <w:ins w:id="544" w:author="Michael Lagally" w:date="2019-01-23T11:53:00Z">
        <w:r w:rsidRPr="0094571A">
          <w:rPr>
            <w:rFonts w:ascii="Helvetica" w:hAnsi="Helvetica"/>
            <w:color w:val="24292E"/>
            <w:lang w:val="en-US"/>
            <w:rPrChange w:id="545" w:author="Michael Lagally" w:date="2019-01-23T11:54:00Z">
              <w:rPr>
                <w:rFonts w:ascii="Helvetica" w:hAnsi="Helvetica"/>
                <w:color w:val="24292E"/>
              </w:rPr>
            </w:rPrChange>
          </w:rPr>
          <w:t>Monitoring produce conditions.</w:t>
        </w:r>
      </w:ins>
    </w:p>
    <w:p w14:paraId="4975043C" w14:textId="77777777" w:rsidR="00220D31" w:rsidRPr="0094571A" w:rsidRDefault="00220D31" w:rsidP="00220D31">
      <w:pPr>
        <w:pStyle w:val="NormalWeb"/>
        <w:shd w:val="clear" w:color="auto" w:fill="FFFFFF"/>
        <w:spacing w:before="0" w:beforeAutospacing="0" w:after="240" w:afterAutospacing="0"/>
        <w:rPr>
          <w:ins w:id="546" w:author="Michael Lagally" w:date="2019-01-23T11:53:00Z"/>
          <w:rFonts w:ascii="Helvetica" w:hAnsi="Helvetica"/>
          <w:color w:val="24292E"/>
          <w:lang w:val="en-US"/>
          <w:rPrChange w:id="547" w:author="Michael Lagally" w:date="2019-01-23T11:54:00Z">
            <w:rPr>
              <w:ins w:id="548" w:author="Michael Lagally" w:date="2019-01-23T11:53:00Z"/>
              <w:rFonts w:ascii="Helvetica" w:hAnsi="Helvetica"/>
              <w:color w:val="24292E"/>
            </w:rPr>
          </w:rPrChange>
        </w:rPr>
      </w:pPr>
      <w:ins w:id="549" w:author="Michael Lagally" w:date="2019-01-23T11:53:00Z">
        <w:r w:rsidRPr="0094571A">
          <w:rPr>
            <w:rFonts w:ascii="Helvetica" w:hAnsi="Helvetica"/>
            <w:color w:val="24292E"/>
            <w:lang w:val="en-US"/>
            <w:rPrChange w:id="550" w:author="Michael Lagally" w:date="2019-01-23T11:54:00Z">
              <w:rPr>
                <w:rFonts w:ascii="Helvetica" w:hAnsi="Helvetica"/>
                <w:color w:val="24292E"/>
              </w:rPr>
            </w:rPrChange>
          </w:rPr>
          <w:t>--</w:t>
        </w:r>
      </w:ins>
    </w:p>
    <w:p w14:paraId="293047F7" w14:textId="77777777" w:rsidR="00220D31" w:rsidRPr="0094571A" w:rsidRDefault="00220D31" w:rsidP="00220D31">
      <w:pPr>
        <w:pStyle w:val="Heading1"/>
        <w:pBdr>
          <w:bottom w:val="single" w:sz="6" w:space="4" w:color="EAECEF"/>
        </w:pBdr>
        <w:shd w:val="clear" w:color="auto" w:fill="FFFFFF"/>
        <w:spacing w:before="360" w:beforeAutospacing="0" w:after="240" w:afterAutospacing="0"/>
        <w:rPr>
          <w:ins w:id="551" w:author="Michael Lagally" w:date="2019-01-23T11:53:00Z"/>
          <w:rFonts w:ascii="Helvetica" w:hAnsi="Helvetica"/>
          <w:color w:val="24292E"/>
          <w:lang w:val="en-US"/>
          <w:rPrChange w:id="552" w:author="Michael Lagally" w:date="2019-01-23T11:54:00Z">
            <w:rPr>
              <w:ins w:id="553" w:author="Michael Lagally" w:date="2019-01-23T11:53:00Z"/>
              <w:rFonts w:ascii="Helvetica" w:hAnsi="Helvetica"/>
              <w:color w:val="24292E"/>
            </w:rPr>
          </w:rPrChange>
        </w:rPr>
      </w:pPr>
      <w:ins w:id="554" w:author="Michael Lagally" w:date="2019-01-23T11:53:00Z">
        <w:r w:rsidRPr="0094571A">
          <w:rPr>
            <w:rFonts w:ascii="Helvetica" w:hAnsi="Helvetica"/>
            <w:color w:val="24292E"/>
            <w:lang w:val="en-US"/>
            <w:rPrChange w:id="555" w:author="Michael Lagally" w:date="2019-01-23T11:54:00Z">
              <w:rPr>
                <w:rFonts w:ascii="Helvetica" w:hAnsi="Helvetica"/>
                <w:color w:val="24292E"/>
              </w:rPr>
            </w:rPrChange>
          </w:rPr>
          <w:t>Healthcare</w:t>
        </w:r>
      </w:ins>
    </w:p>
    <w:p w14:paraId="3C45A439" w14:textId="77777777" w:rsidR="00220D31" w:rsidRPr="0094571A" w:rsidRDefault="00220D31" w:rsidP="00220D31">
      <w:pPr>
        <w:pStyle w:val="Heading3"/>
        <w:shd w:val="clear" w:color="auto" w:fill="FFFFFF"/>
        <w:spacing w:before="360" w:beforeAutospacing="0" w:after="240" w:afterAutospacing="0"/>
        <w:rPr>
          <w:ins w:id="556" w:author="Michael Lagally" w:date="2019-01-23T11:53:00Z"/>
          <w:rFonts w:ascii="Helvetica" w:hAnsi="Helvetica"/>
          <w:color w:val="24292E"/>
          <w:sz w:val="30"/>
          <w:szCs w:val="30"/>
          <w:lang w:val="en-US"/>
          <w:rPrChange w:id="557" w:author="Michael Lagally" w:date="2019-01-23T11:54:00Z">
            <w:rPr>
              <w:ins w:id="558" w:author="Michael Lagally" w:date="2019-01-23T11:53:00Z"/>
              <w:rFonts w:ascii="Helvetica" w:hAnsi="Helvetica"/>
              <w:color w:val="24292E"/>
              <w:sz w:val="30"/>
              <w:szCs w:val="30"/>
            </w:rPr>
          </w:rPrChange>
        </w:rPr>
      </w:pPr>
      <w:ins w:id="559" w:author="Michael Lagally" w:date="2019-01-23T11:53:00Z">
        <w:r w:rsidRPr="0094571A">
          <w:rPr>
            <w:rFonts w:ascii="Helvetica" w:hAnsi="Helvetica"/>
            <w:color w:val="24292E"/>
            <w:sz w:val="30"/>
            <w:szCs w:val="30"/>
            <w:lang w:val="en-US"/>
            <w:rPrChange w:id="560" w:author="Michael Lagally" w:date="2019-01-23T11:54:00Z">
              <w:rPr>
                <w:rFonts w:ascii="Helvetica" w:hAnsi="Helvetica"/>
                <w:color w:val="24292E"/>
                <w:sz w:val="30"/>
                <w:szCs w:val="30"/>
              </w:rPr>
            </w:rPrChange>
          </w:rPr>
          <w:t>Clinical Trials</w:t>
        </w:r>
      </w:ins>
    </w:p>
    <w:p w14:paraId="56BA0236" w14:textId="77777777" w:rsidR="00220D31" w:rsidRPr="0094571A" w:rsidRDefault="00220D31" w:rsidP="00220D31">
      <w:pPr>
        <w:pStyle w:val="NormalWeb"/>
        <w:shd w:val="clear" w:color="auto" w:fill="FFFFFF"/>
        <w:spacing w:before="0" w:beforeAutospacing="0" w:after="240" w:afterAutospacing="0"/>
        <w:rPr>
          <w:ins w:id="561" w:author="Michael Lagally" w:date="2019-01-23T11:53:00Z"/>
          <w:rFonts w:ascii="Helvetica" w:hAnsi="Helvetica"/>
          <w:color w:val="24292E"/>
          <w:lang w:val="en-US"/>
          <w:rPrChange w:id="562" w:author="Michael Lagally" w:date="2019-01-23T11:54:00Z">
            <w:rPr>
              <w:ins w:id="563" w:author="Michael Lagally" w:date="2019-01-23T11:53:00Z"/>
              <w:rFonts w:ascii="Helvetica" w:hAnsi="Helvetica"/>
              <w:color w:val="24292E"/>
            </w:rPr>
          </w:rPrChange>
        </w:rPr>
      </w:pPr>
      <w:ins w:id="564" w:author="Michael Lagally" w:date="2019-01-23T11:53:00Z">
        <w:r w:rsidRPr="0094571A">
          <w:rPr>
            <w:rFonts w:ascii="Helvetica" w:hAnsi="Helvetica"/>
            <w:color w:val="24292E"/>
            <w:lang w:val="en-US"/>
            <w:rPrChange w:id="565" w:author="Michael Lagally" w:date="2019-01-23T11:54:00Z">
              <w:rPr>
                <w:rFonts w:ascii="Helvetica" w:hAnsi="Helvetica"/>
                <w:color w:val="24292E"/>
              </w:rPr>
            </w:rPrChange>
          </w:rPr>
          <w:lastRenderedPageBreak/>
          <w:t>Data collection and analytics of clinical trial data.</w:t>
        </w:r>
      </w:ins>
    </w:p>
    <w:p w14:paraId="38F3B3D9" w14:textId="77777777" w:rsidR="00220D31" w:rsidRPr="0094571A" w:rsidRDefault="00220D31" w:rsidP="00220D31">
      <w:pPr>
        <w:pStyle w:val="Heading3"/>
        <w:shd w:val="clear" w:color="auto" w:fill="FFFFFF"/>
        <w:spacing w:before="360" w:beforeAutospacing="0" w:after="240" w:afterAutospacing="0"/>
        <w:rPr>
          <w:ins w:id="566" w:author="Michael Lagally" w:date="2019-01-23T11:53:00Z"/>
          <w:rFonts w:ascii="Helvetica" w:hAnsi="Helvetica"/>
          <w:color w:val="24292E"/>
          <w:sz w:val="30"/>
          <w:szCs w:val="30"/>
          <w:lang w:val="en-US"/>
          <w:rPrChange w:id="567" w:author="Michael Lagally" w:date="2019-01-23T11:54:00Z">
            <w:rPr>
              <w:ins w:id="568" w:author="Michael Lagally" w:date="2019-01-23T11:53:00Z"/>
              <w:rFonts w:ascii="Helvetica" w:hAnsi="Helvetica"/>
              <w:color w:val="24292E"/>
              <w:sz w:val="30"/>
              <w:szCs w:val="30"/>
            </w:rPr>
          </w:rPrChange>
        </w:rPr>
      </w:pPr>
      <w:ins w:id="569" w:author="Michael Lagally" w:date="2019-01-23T11:53:00Z">
        <w:r w:rsidRPr="0094571A">
          <w:rPr>
            <w:rFonts w:ascii="Helvetica" w:hAnsi="Helvetica"/>
            <w:color w:val="24292E"/>
            <w:sz w:val="30"/>
            <w:szCs w:val="30"/>
            <w:lang w:val="en-US"/>
            <w:rPrChange w:id="570" w:author="Michael Lagally" w:date="2019-01-23T11:54:00Z">
              <w:rPr>
                <w:rFonts w:ascii="Helvetica" w:hAnsi="Helvetica"/>
                <w:color w:val="24292E"/>
                <w:sz w:val="30"/>
                <w:szCs w:val="30"/>
              </w:rPr>
            </w:rPrChange>
          </w:rPr>
          <w:t>Pharmaceutical monitoring</w:t>
        </w:r>
      </w:ins>
    </w:p>
    <w:p w14:paraId="78476AB0" w14:textId="77777777" w:rsidR="00220D31" w:rsidRPr="0094571A" w:rsidRDefault="00220D31" w:rsidP="00220D31">
      <w:pPr>
        <w:pStyle w:val="NormalWeb"/>
        <w:shd w:val="clear" w:color="auto" w:fill="FFFFFF"/>
        <w:spacing w:before="0" w:beforeAutospacing="0" w:after="240" w:afterAutospacing="0"/>
        <w:rPr>
          <w:ins w:id="571" w:author="Michael Lagally" w:date="2019-01-23T11:53:00Z"/>
          <w:rFonts w:ascii="Helvetica" w:hAnsi="Helvetica"/>
          <w:color w:val="24292E"/>
          <w:lang w:val="en-US"/>
          <w:rPrChange w:id="572" w:author="Michael Lagally" w:date="2019-01-23T11:54:00Z">
            <w:rPr>
              <w:ins w:id="573" w:author="Michael Lagally" w:date="2019-01-23T11:53:00Z"/>
              <w:rFonts w:ascii="Helvetica" w:hAnsi="Helvetica"/>
              <w:color w:val="24292E"/>
            </w:rPr>
          </w:rPrChange>
        </w:rPr>
      </w:pPr>
      <w:ins w:id="574" w:author="Michael Lagally" w:date="2019-01-23T11:53:00Z">
        <w:r w:rsidRPr="0094571A">
          <w:rPr>
            <w:rFonts w:ascii="Helvetica" w:hAnsi="Helvetica"/>
            <w:color w:val="24292E"/>
            <w:lang w:val="en-US"/>
            <w:rPrChange w:id="575" w:author="Michael Lagally" w:date="2019-01-23T11:54:00Z">
              <w:rPr>
                <w:rFonts w:ascii="Helvetica" w:hAnsi="Helvetica"/>
                <w:color w:val="24292E"/>
              </w:rPr>
            </w:rPrChange>
          </w:rPr>
          <w:t>Monitoring of medicines and totes throughout the supply chain.</w:t>
        </w:r>
      </w:ins>
    </w:p>
    <w:p w14:paraId="66D4E07D" w14:textId="77777777" w:rsidR="00220D31" w:rsidRPr="0094571A" w:rsidRDefault="00220D31" w:rsidP="00220D31">
      <w:pPr>
        <w:pStyle w:val="Heading3"/>
        <w:shd w:val="clear" w:color="auto" w:fill="FFFFFF"/>
        <w:spacing w:before="360" w:beforeAutospacing="0" w:after="240" w:afterAutospacing="0"/>
        <w:rPr>
          <w:ins w:id="576" w:author="Michael Lagally" w:date="2019-01-23T11:53:00Z"/>
          <w:rFonts w:ascii="Helvetica" w:hAnsi="Helvetica"/>
          <w:color w:val="24292E"/>
          <w:sz w:val="30"/>
          <w:szCs w:val="30"/>
          <w:lang w:val="en-US"/>
          <w:rPrChange w:id="577" w:author="Michael Lagally" w:date="2019-01-23T11:55:00Z">
            <w:rPr>
              <w:ins w:id="578" w:author="Michael Lagally" w:date="2019-01-23T11:53:00Z"/>
              <w:rFonts w:ascii="Helvetica" w:hAnsi="Helvetica"/>
              <w:color w:val="24292E"/>
              <w:sz w:val="30"/>
              <w:szCs w:val="30"/>
            </w:rPr>
          </w:rPrChange>
        </w:rPr>
      </w:pPr>
      <w:ins w:id="579" w:author="Michael Lagally" w:date="2019-01-23T11:53:00Z">
        <w:r w:rsidRPr="0094571A">
          <w:rPr>
            <w:rFonts w:ascii="Helvetica" w:hAnsi="Helvetica"/>
            <w:color w:val="24292E"/>
            <w:sz w:val="30"/>
            <w:szCs w:val="30"/>
            <w:lang w:val="en-US"/>
            <w:rPrChange w:id="580" w:author="Michael Lagally" w:date="2019-01-23T11:55:00Z">
              <w:rPr>
                <w:rFonts w:ascii="Helvetica" w:hAnsi="Helvetica"/>
                <w:color w:val="24292E"/>
                <w:sz w:val="30"/>
                <w:szCs w:val="30"/>
              </w:rPr>
            </w:rPrChange>
          </w:rPr>
          <w:t>Remote Patient Monitoring</w:t>
        </w:r>
      </w:ins>
    </w:p>
    <w:p w14:paraId="0FB513AC" w14:textId="77777777" w:rsidR="00220D31" w:rsidRPr="0094571A" w:rsidRDefault="00220D31" w:rsidP="00220D31">
      <w:pPr>
        <w:pStyle w:val="NormalWeb"/>
        <w:shd w:val="clear" w:color="auto" w:fill="FFFFFF"/>
        <w:spacing w:before="0" w:beforeAutospacing="0" w:after="240" w:afterAutospacing="0"/>
        <w:rPr>
          <w:ins w:id="581" w:author="Michael Lagally" w:date="2019-01-23T11:53:00Z"/>
          <w:rFonts w:ascii="Helvetica" w:hAnsi="Helvetica"/>
          <w:color w:val="24292E"/>
          <w:lang w:val="en-US"/>
          <w:rPrChange w:id="582" w:author="Michael Lagally" w:date="2019-01-23T11:55:00Z">
            <w:rPr>
              <w:ins w:id="583" w:author="Michael Lagally" w:date="2019-01-23T11:53:00Z"/>
              <w:rFonts w:ascii="Helvetica" w:hAnsi="Helvetica"/>
              <w:color w:val="24292E"/>
            </w:rPr>
          </w:rPrChange>
        </w:rPr>
      </w:pPr>
      <w:ins w:id="584" w:author="Michael Lagally" w:date="2019-01-23T11:53:00Z">
        <w:r w:rsidRPr="0094571A">
          <w:rPr>
            <w:rFonts w:ascii="Helvetica" w:hAnsi="Helvetica"/>
            <w:color w:val="24292E"/>
            <w:lang w:val="en-US"/>
            <w:rPrChange w:id="585" w:author="Michael Lagally" w:date="2019-01-23T11:55:00Z">
              <w:rPr>
                <w:rFonts w:ascii="Helvetica" w:hAnsi="Helvetica"/>
                <w:color w:val="24292E"/>
              </w:rPr>
            </w:rPrChange>
          </w:rPr>
          <w:t>Monitoring of patients after hospitalization.</w:t>
        </w:r>
      </w:ins>
    </w:p>
    <w:p w14:paraId="30C0756B" w14:textId="77777777" w:rsidR="00220D31" w:rsidRPr="0094571A" w:rsidRDefault="00220D31" w:rsidP="00220D31">
      <w:pPr>
        <w:pStyle w:val="NormalWeb"/>
        <w:shd w:val="clear" w:color="auto" w:fill="FFFFFF"/>
        <w:spacing w:before="0" w:beforeAutospacing="0" w:after="240" w:afterAutospacing="0"/>
        <w:rPr>
          <w:ins w:id="586" w:author="Michael Lagally" w:date="2019-01-23T11:53:00Z"/>
          <w:rFonts w:ascii="Helvetica" w:hAnsi="Helvetica"/>
          <w:color w:val="24292E"/>
          <w:lang w:val="en-US"/>
          <w:rPrChange w:id="587" w:author="Michael Lagally" w:date="2019-01-23T11:55:00Z">
            <w:rPr>
              <w:ins w:id="588" w:author="Michael Lagally" w:date="2019-01-23T11:53:00Z"/>
              <w:rFonts w:ascii="Helvetica" w:hAnsi="Helvetica"/>
              <w:color w:val="24292E"/>
            </w:rPr>
          </w:rPrChange>
        </w:rPr>
      </w:pPr>
      <w:ins w:id="589" w:author="Michael Lagally" w:date="2019-01-23T11:53:00Z">
        <w:r w:rsidRPr="0094571A">
          <w:rPr>
            <w:rFonts w:ascii="Helvetica" w:hAnsi="Helvetica"/>
            <w:color w:val="24292E"/>
            <w:lang w:val="en-US"/>
            <w:rPrChange w:id="590" w:author="Michael Lagally" w:date="2019-01-23T11:55:00Z">
              <w:rPr>
                <w:rFonts w:ascii="Helvetica" w:hAnsi="Helvetica"/>
                <w:color w:val="24292E"/>
              </w:rPr>
            </w:rPrChange>
          </w:rPr>
          <w:t>--</w:t>
        </w:r>
      </w:ins>
    </w:p>
    <w:p w14:paraId="62654BBB" w14:textId="77777777" w:rsidR="00220D31" w:rsidRPr="0094571A" w:rsidRDefault="00220D31" w:rsidP="00220D31">
      <w:pPr>
        <w:pStyle w:val="Heading1"/>
        <w:pBdr>
          <w:bottom w:val="single" w:sz="6" w:space="4" w:color="EAECEF"/>
        </w:pBdr>
        <w:shd w:val="clear" w:color="auto" w:fill="FFFFFF"/>
        <w:spacing w:before="360" w:beforeAutospacing="0" w:after="240" w:afterAutospacing="0"/>
        <w:rPr>
          <w:ins w:id="591" w:author="Michael Lagally" w:date="2019-01-23T11:53:00Z"/>
          <w:rFonts w:ascii="Helvetica" w:hAnsi="Helvetica"/>
          <w:color w:val="24292E"/>
          <w:lang w:val="en-US"/>
          <w:rPrChange w:id="592" w:author="Michael Lagally" w:date="2019-01-23T11:55:00Z">
            <w:rPr>
              <w:ins w:id="593" w:author="Michael Lagally" w:date="2019-01-23T11:53:00Z"/>
              <w:rFonts w:ascii="Helvetica" w:hAnsi="Helvetica"/>
              <w:color w:val="24292E"/>
            </w:rPr>
          </w:rPrChange>
        </w:rPr>
      </w:pPr>
      <w:ins w:id="594" w:author="Michael Lagally" w:date="2019-01-23T11:53:00Z">
        <w:r w:rsidRPr="0094571A">
          <w:rPr>
            <w:rFonts w:ascii="Helvetica" w:hAnsi="Helvetica"/>
            <w:color w:val="24292E"/>
            <w:lang w:val="en-US"/>
            <w:rPrChange w:id="595" w:author="Michael Lagally" w:date="2019-01-23T11:55:00Z">
              <w:rPr>
                <w:rFonts w:ascii="Helvetica" w:hAnsi="Helvetica"/>
                <w:color w:val="24292E"/>
              </w:rPr>
            </w:rPrChange>
          </w:rPr>
          <w:t>Smart Cities</w:t>
        </w:r>
      </w:ins>
    </w:p>
    <w:p w14:paraId="6317382C" w14:textId="77777777" w:rsidR="00220D31" w:rsidRPr="0094571A" w:rsidRDefault="00220D31" w:rsidP="00220D31">
      <w:pPr>
        <w:pStyle w:val="Heading3"/>
        <w:shd w:val="clear" w:color="auto" w:fill="FFFFFF"/>
        <w:spacing w:before="360" w:beforeAutospacing="0" w:after="240" w:afterAutospacing="0"/>
        <w:rPr>
          <w:ins w:id="596" w:author="Michael Lagally" w:date="2019-01-23T11:53:00Z"/>
          <w:rFonts w:ascii="Helvetica" w:hAnsi="Helvetica"/>
          <w:color w:val="24292E"/>
          <w:sz w:val="30"/>
          <w:szCs w:val="30"/>
          <w:lang w:val="en-US"/>
          <w:rPrChange w:id="597" w:author="Michael Lagally" w:date="2019-01-23T11:55:00Z">
            <w:rPr>
              <w:ins w:id="598" w:author="Michael Lagally" w:date="2019-01-23T11:53:00Z"/>
              <w:rFonts w:ascii="Helvetica" w:hAnsi="Helvetica"/>
              <w:color w:val="24292E"/>
              <w:sz w:val="30"/>
              <w:szCs w:val="30"/>
            </w:rPr>
          </w:rPrChange>
        </w:rPr>
      </w:pPr>
      <w:ins w:id="599" w:author="Michael Lagally" w:date="2019-01-23T11:53:00Z">
        <w:r w:rsidRPr="0094571A">
          <w:rPr>
            <w:rFonts w:ascii="Helvetica" w:hAnsi="Helvetica"/>
            <w:color w:val="24292E"/>
            <w:sz w:val="30"/>
            <w:szCs w:val="30"/>
            <w:lang w:val="en-US"/>
            <w:rPrChange w:id="600" w:author="Michael Lagally" w:date="2019-01-23T11:55:00Z">
              <w:rPr>
                <w:rFonts w:ascii="Helvetica" w:hAnsi="Helvetica"/>
                <w:color w:val="24292E"/>
                <w:sz w:val="30"/>
                <w:szCs w:val="30"/>
              </w:rPr>
            </w:rPrChange>
          </w:rPr>
          <w:t>Infrastructure monitoring</w:t>
        </w:r>
      </w:ins>
    </w:p>
    <w:p w14:paraId="0CD2D7C3" w14:textId="77777777" w:rsidR="00220D31" w:rsidRPr="0094571A" w:rsidRDefault="00220D31" w:rsidP="00220D31">
      <w:pPr>
        <w:pStyle w:val="NormalWeb"/>
        <w:shd w:val="clear" w:color="auto" w:fill="FFFFFF"/>
        <w:spacing w:before="0" w:beforeAutospacing="0" w:after="240" w:afterAutospacing="0"/>
        <w:rPr>
          <w:ins w:id="601" w:author="Michael Lagally" w:date="2019-01-23T11:53:00Z"/>
          <w:rFonts w:ascii="Helvetica" w:hAnsi="Helvetica"/>
          <w:color w:val="24292E"/>
          <w:lang w:val="en-US"/>
          <w:rPrChange w:id="602" w:author="Michael Lagally" w:date="2019-01-23T11:55:00Z">
            <w:rPr>
              <w:ins w:id="603" w:author="Michael Lagally" w:date="2019-01-23T11:53:00Z"/>
              <w:rFonts w:ascii="Helvetica" w:hAnsi="Helvetica"/>
              <w:color w:val="24292E"/>
            </w:rPr>
          </w:rPrChange>
        </w:rPr>
      </w:pPr>
      <w:ins w:id="604" w:author="Michael Lagally" w:date="2019-01-23T11:53:00Z">
        <w:r w:rsidRPr="0094571A">
          <w:rPr>
            <w:rFonts w:ascii="Helvetica" w:hAnsi="Helvetica"/>
            <w:color w:val="24292E"/>
            <w:lang w:val="en-US"/>
            <w:rPrChange w:id="605" w:author="Michael Lagally" w:date="2019-01-23T11:55:00Z">
              <w:rPr>
                <w:rFonts w:ascii="Helvetica" w:hAnsi="Helvetica"/>
                <w:color w:val="24292E"/>
              </w:rPr>
            </w:rPrChange>
          </w:rPr>
          <w:t>Monitoring of Bridges, Dams, Levees, Canals - material condition, deterioration, vibrations monitoring.</w:t>
        </w:r>
      </w:ins>
    </w:p>
    <w:p w14:paraId="0FAC1D46" w14:textId="77777777" w:rsidR="00220D31" w:rsidRPr="0094571A" w:rsidRDefault="00220D31" w:rsidP="00220D31">
      <w:pPr>
        <w:pStyle w:val="Heading3"/>
        <w:shd w:val="clear" w:color="auto" w:fill="FFFFFF"/>
        <w:spacing w:before="360" w:beforeAutospacing="0" w:after="240" w:afterAutospacing="0"/>
        <w:rPr>
          <w:ins w:id="606" w:author="Michael Lagally" w:date="2019-01-23T11:53:00Z"/>
          <w:rFonts w:ascii="Helvetica" w:hAnsi="Helvetica"/>
          <w:color w:val="24292E"/>
          <w:sz w:val="30"/>
          <w:szCs w:val="30"/>
          <w:lang w:val="en-US"/>
          <w:rPrChange w:id="607" w:author="Michael Lagally" w:date="2019-01-23T11:55:00Z">
            <w:rPr>
              <w:ins w:id="608" w:author="Michael Lagally" w:date="2019-01-23T11:53:00Z"/>
              <w:rFonts w:ascii="Helvetica" w:hAnsi="Helvetica"/>
              <w:color w:val="24292E"/>
              <w:sz w:val="30"/>
              <w:szCs w:val="30"/>
            </w:rPr>
          </w:rPrChange>
        </w:rPr>
      </w:pPr>
      <w:ins w:id="609" w:author="Michael Lagally" w:date="2019-01-23T11:53:00Z">
        <w:r w:rsidRPr="0094571A">
          <w:rPr>
            <w:rFonts w:ascii="Helvetica" w:hAnsi="Helvetica"/>
            <w:color w:val="24292E"/>
            <w:sz w:val="30"/>
            <w:szCs w:val="30"/>
            <w:lang w:val="en-US"/>
            <w:rPrChange w:id="610" w:author="Michael Lagally" w:date="2019-01-23T11:55:00Z">
              <w:rPr>
                <w:rFonts w:ascii="Helvetica" w:hAnsi="Helvetica"/>
                <w:color w:val="24292E"/>
                <w:sz w:val="30"/>
                <w:szCs w:val="30"/>
              </w:rPr>
            </w:rPrChange>
          </w:rPr>
          <w:t>Smart Parking</w:t>
        </w:r>
      </w:ins>
    </w:p>
    <w:p w14:paraId="58EBBA34" w14:textId="77777777" w:rsidR="00220D31" w:rsidRPr="0094571A" w:rsidRDefault="00220D31" w:rsidP="00220D31">
      <w:pPr>
        <w:pStyle w:val="NormalWeb"/>
        <w:shd w:val="clear" w:color="auto" w:fill="FFFFFF"/>
        <w:spacing w:before="0" w:beforeAutospacing="0" w:after="240" w:afterAutospacing="0"/>
        <w:rPr>
          <w:ins w:id="611" w:author="Michael Lagally" w:date="2019-01-23T11:53:00Z"/>
          <w:rFonts w:ascii="Helvetica" w:hAnsi="Helvetica"/>
          <w:color w:val="24292E"/>
          <w:lang w:val="en-US"/>
          <w:rPrChange w:id="612" w:author="Michael Lagally" w:date="2019-01-23T11:55:00Z">
            <w:rPr>
              <w:ins w:id="613" w:author="Michael Lagally" w:date="2019-01-23T11:53:00Z"/>
              <w:rFonts w:ascii="Helvetica" w:hAnsi="Helvetica"/>
              <w:color w:val="24292E"/>
            </w:rPr>
          </w:rPrChange>
        </w:rPr>
      </w:pPr>
      <w:ins w:id="614" w:author="Michael Lagally" w:date="2019-01-23T11:53:00Z">
        <w:r w:rsidRPr="0094571A">
          <w:rPr>
            <w:rFonts w:ascii="Helvetica" w:hAnsi="Helvetica"/>
            <w:color w:val="24292E"/>
            <w:lang w:val="en-US"/>
            <w:rPrChange w:id="615" w:author="Michael Lagally" w:date="2019-01-23T11:55:00Z">
              <w:rPr>
                <w:rFonts w:ascii="Helvetica" w:hAnsi="Helvetica"/>
                <w:color w:val="24292E"/>
              </w:rPr>
            </w:rPrChange>
          </w:rPr>
          <w:t>Tracking usage, availability of parking spaces and automating billing/reservations.</w:t>
        </w:r>
      </w:ins>
    </w:p>
    <w:p w14:paraId="66534A6F" w14:textId="77777777" w:rsidR="00220D31" w:rsidRPr="0094571A" w:rsidRDefault="00220D31" w:rsidP="00220D31">
      <w:pPr>
        <w:pStyle w:val="Heading3"/>
        <w:shd w:val="clear" w:color="auto" w:fill="FFFFFF"/>
        <w:spacing w:before="360" w:beforeAutospacing="0" w:after="240" w:afterAutospacing="0"/>
        <w:rPr>
          <w:ins w:id="616" w:author="Michael Lagally" w:date="2019-01-23T11:53:00Z"/>
          <w:rFonts w:ascii="Helvetica" w:hAnsi="Helvetica"/>
          <w:color w:val="24292E"/>
          <w:sz w:val="30"/>
          <w:szCs w:val="30"/>
          <w:lang w:val="en-US"/>
          <w:rPrChange w:id="617" w:author="Michael Lagally" w:date="2019-01-23T11:55:00Z">
            <w:rPr>
              <w:ins w:id="618" w:author="Michael Lagally" w:date="2019-01-23T11:53:00Z"/>
              <w:rFonts w:ascii="Helvetica" w:hAnsi="Helvetica"/>
              <w:color w:val="24292E"/>
              <w:sz w:val="30"/>
              <w:szCs w:val="30"/>
            </w:rPr>
          </w:rPrChange>
        </w:rPr>
      </w:pPr>
      <w:ins w:id="619" w:author="Michael Lagally" w:date="2019-01-23T11:53:00Z">
        <w:r w:rsidRPr="0094571A">
          <w:rPr>
            <w:rFonts w:ascii="Helvetica" w:hAnsi="Helvetica"/>
            <w:color w:val="24292E"/>
            <w:sz w:val="30"/>
            <w:szCs w:val="30"/>
            <w:lang w:val="en-US"/>
            <w:rPrChange w:id="620" w:author="Michael Lagally" w:date="2019-01-23T11:55:00Z">
              <w:rPr>
                <w:rFonts w:ascii="Helvetica" w:hAnsi="Helvetica"/>
                <w:color w:val="24292E"/>
                <w:sz w:val="30"/>
                <w:szCs w:val="30"/>
              </w:rPr>
            </w:rPrChange>
          </w:rPr>
          <w:t>Smart Lighting</w:t>
        </w:r>
      </w:ins>
    </w:p>
    <w:p w14:paraId="245B7398" w14:textId="77777777" w:rsidR="00220D31" w:rsidRPr="0094571A" w:rsidRDefault="00220D31" w:rsidP="00220D31">
      <w:pPr>
        <w:pStyle w:val="NormalWeb"/>
        <w:shd w:val="clear" w:color="auto" w:fill="FFFFFF"/>
        <w:spacing w:before="0" w:beforeAutospacing="0" w:after="240" w:afterAutospacing="0"/>
        <w:rPr>
          <w:ins w:id="621" w:author="Michael Lagally" w:date="2019-01-23T11:53:00Z"/>
          <w:rFonts w:ascii="Helvetica" w:hAnsi="Helvetica"/>
          <w:color w:val="24292E"/>
          <w:lang w:val="en-US"/>
          <w:rPrChange w:id="622" w:author="Michael Lagally" w:date="2019-01-23T11:55:00Z">
            <w:rPr>
              <w:ins w:id="623" w:author="Michael Lagally" w:date="2019-01-23T11:53:00Z"/>
              <w:rFonts w:ascii="Helvetica" w:hAnsi="Helvetica"/>
              <w:color w:val="24292E"/>
            </w:rPr>
          </w:rPrChange>
        </w:rPr>
      </w:pPr>
      <w:ins w:id="624" w:author="Michael Lagally" w:date="2019-01-23T11:53:00Z">
        <w:r w:rsidRPr="0094571A">
          <w:rPr>
            <w:rFonts w:ascii="Helvetica" w:hAnsi="Helvetica"/>
            <w:color w:val="24292E"/>
            <w:lang w:val="en-US"/>
            <w:rPrChange w:id="625" w:author="Michael Lagally" w:date="2019-01-23T11:55:00Z">
              <w:rPr>
                <w:rFonts w:ascii="Helvetica" w:hAnsi="Helvetica"/>
                <w:color w:val="24292E"/>
              </w:rPr>
            </w:rPrChange>
          </w:rPr>
          <w:t>Smart control of street lights based on presence detection, weather predictions, etc.</w:t>
        </w:r>
      </w:ins>
    </w:p>
    <w:p w14:paraId="636E5DF1" w14:textId="77777777" w:rsidR="00220D31" w:rsidRPr="0094571A" w:rsidRDefault="00220D31" w:rsidP="00220D31">
      <w:pPr>
        <w:pStyle w:val="Heading3"/>
        <w:shd w:val="clear" w:color="auto" w:fill="FFFFFF"/>
        <w:spacing w:before="360" w:beforeAutospacing="0" w:after="240" w:afterAutospacing="0"/>
        <w:rPr>
          <w:ins w:id="626" w:author="Michael Lagally" w:date="2019-01-23T11:53:00Z"/>
          <w:rFonts w:ascii="Helvetica" w:hAnsi="Helvetica"/>
          <w:color w:val="24292E"/>
          <w:sz w:val="30"/>
          <w:szCs w:val="30"/>
          <w:lang w:val="en-US"/>
          <w:rPrChange w:id="627" w:author="Michael Lagally" w:date="2019-01-23T11:55:00Z">
            <w:rPr>
              <w:ins w:id="628" w:author="Michael Lagally" w:date="2019-01-23T11:53:00Z"/>
              <w:rFonts w:ascii="Helvetica" w:hAnsi="Helvetica"/>
              <w:color w:val="24292E"/>
              <w:sz w:val="30"/>
              <w:szCs w:val="30"/>
            </w:rPr>
          </w:rPrChange>
        </w:rPr>
      </w:pPr>
      <w:ins w:id="629" w:author="Michael Lagally" w:date="2019-01-23T11:53:00Z">
        <w:r w:rsidRPr="0094571A">
          <w:rPr>
            <w:rFonts w:ascii="Helvetica" w:hAnsi="Helvetica"/>
            <w:color w:val="24292E"/>
            <w:sz w:val="30"/>
            <w:szCs w:val="30"/>
            <w:lang w:val="en-US"/>
            <w:rPrChange w:id="630" w:author="Michael Lagally" w:date="2019-01-23T11:55:00Z">
              <w:rPr>
                <w:rFonts w:ascii="Helvetica" w:hAnsi="Helvetica"/>
                <w:color w:val="24292E"/>
                <w:sz w:val="30"/>
                <w:szCs w:val="30"/>
              </w:rPr>
            </w:rPrChange>
          </w:rPr>
          <w:t>Waste Management</w:t>
        </w:r>
      </w:ins>
    </w:p>
    <w:p w14:paraId="1C16CA95" w14:textId="77777777" w:rsidR="00220D31" w:rsidRPr="0094571A" w:rsidRDefault="00220D31" w:rsidP="00220D31">
      <w:pPr>
        <w:pStyle w:val="NormalWeb"/>
        <w:shd w:val="clear" w:color="auto" w:fill="FFFFFF"/>
        <w:spacing w:before="0" w:beforeAutospacing="0" w:after="240" w:afterAutospacing="0"/>
        <w:rPr>
          <w:ins w:id="631" w:author="Michael Lagally" w:date="2019-01-23T11:53:00Z"/>
          <w:rFonts w:ascii="Helvetica" w:hAnsi="Helvetica"/>
          <w:color w:val="24292E"/>
          <w:lang w:val="en-US"/>
          <w:rPrChange w:id="632" w:author="Michael Lagally" w:date="2019-01-23T11:55:00Z">
            <w:rPr>
              <w:ins w:id="633" w:author="Michael Lagally" w:date="2019-01-23T11:53:00Z"/>
              <w:rFonts w:ascii="Helvetica" w:hAnsi="Helvetica"/>
              <w:color w:val="24292E"/>
            </w:rPr>
          </w:rPrChange>
        </w:rPr>
      </w:pPr>
      <w:ins w:id="634" w:author="Michael Lagally" w:date="2019-01-23T11:53:00Z">
        <w:r w:rsidRPr="0094571A">
          <w:rPr>
            <w:rFonts w:ascii="Helvetica" w:hAnsi="Helvetica"/>
            <w:color w:val="24292E"/>
            <w:lang w:val="en-US"/>
            <w:rPrChange w:id="635" w:author="Michael Lagally" w:date="2019-01-23T11:55:00Z">
              <w:rPr>
                <w:rFonts w:ascii="Helvetica" w:hAnsi="Helvetica"/>
                <w:color w:val="24292E"/>
              </w:rPr>
            </w:rPrChange>
          </w:rPr>
          <w:t>Monitoring of garbage containers to optimize the trash collection route.</w:t>
        </w:r>
      </w:ins>
    </w:p>
    <w:p w14:paraId="31667C6A" w14:textId="77777777" w:rsidR="00220D31" w:rsidRPr="0094571A" w:rsidRDefault="00220D31" w:rsidP="00220D31">
      <w:pPr>
        <w:pStyle w:val="Heading3"/>
        <w:shd w:val="clear" w:color="auto" w:fill="FFFFFF"/>
        <w:spacing w:before="360" w:beforeAutospacing="0" w:after="240" w:afterAutospacing="0"/>
        <w:rPr>
          <w:ins w:id="636" w:author="Michael Lagally" w:date="2019-01-23T11:53:00Z"/>
          <w:rFonts w:ascii="Helvetica" w:hAnsi="Helvetica"/>
          <w:color w:val="24292E"/>
          <w:sz w:val="30"/>
          <w:szCs w:val="30"/>
          <w:lang w:val="en-US"/>
          <w:rPrChange w:id="637" w:author="Michael Lagally" w:date="2019-01-23T11:55:00Z">
            <w:rPr>
              <w:ins w:id="638" w:author="Michael Lagally" w:date="2019-01-23T11:53:00Z"/>
              <w:rFonts w:ascii="Helvetica" w:hAnsi="Helvetica"/>
              <w:color w:val="24292E"/>
              <w:sz w:val="30"/>
              <w:szCs w:val="30"/>
            </w:rPr>
          </w:rPrChange>
        </w:rPr>
      </w:pPr>
      <w:ins w:id="639" w:author="Michael Lagally" w:date="2019-01-23T11:53:00Z">
        <w:r w:rsidRPr="0094571A">
          <w:rPr>
            <w:rFonts w:ascii="Helvetica" w:hAnsi="Helvetica"/>
            <w:color w:val="24292E"/>
            <w:sz w:val="30"/>
            <w:szCs w:val="30"/>
            <w:lang w:val="en-US"/>
            <w:rPrChange w:id="640" w:author="Michael Lagally" w:date="2019-01-23T11:55:00Z">
              <w:rPr>
                <w:rFonts w:ascii="Helvetica" w:hAnsi="Helvetica"/>
                <w:color w:val="24292E"/>
                <w:sz w:val="30"/>
                <w:szCs w:val="30"/>
              </w:rPr>
            </w:rPrChange>
          </w:rPr>
          <w:t>Highway Monitoring</w:t>
        </w:r>
      </w:ins>
    </w:p>
    <w:p w14:paraId="43BFB085" w14:textId="77777777" w:rsidR="00220D31" w:rsidRPr="0094571A" w:rsidRDefault="00220D31" w:rsidP="00220D31">
      <w:pPr>
        <w:pStyle w:val="NormalWeb"/>
        <w:shd w:val="clear" w:color="auto" w:fill="FFFFFF"/>
        <w:spacing w:before="0" w:beforeAutospacing="0" w:after="240" w:afterAutospacing="0"/>
        <w:rPr>
          <w:ins w:id="641" w:author="Michael Lagally" w:date="2019-01-23T11:53:00Z"/>
          <w:rFonts w:ascii="Helvetica" w:hAnsi="Helvetica"/>
          <w:color w:val="24292E"/>
          <w:lang w:val="en-US"/>
          <w:rPrChange w:id="642" w:author="Michael Lagally" w:date="2019-01-23T11:55:00Z">
            <w:rPr>
              <w:ins w:id="643" w:author="Michael Lagally" w:date="2019-01-23T11:53:00Z"/>
              <w:rFonts w:ascii="Helvetica" w:hAnsi="Helvetica"/>
              <w:color w:val="24292E"/>
            </w:rPr>
          </w:rPrChange>
        </w:rPr>
      </w:pPr>
      <w:ins w:id="644" w:author="Michael Lagally" w:date="2019-01-23T11:53:00Z">
        <w:r w:rsidRPr="0094571A">
          <w:rPr>
            <w:rFonts w:ascii="Helvetica" w:hAnsi="Helvetica"/>
            <w:color w:val="24292E"/>
            <w:lang w:val="en-US"/>
            <w:rPrChange w:id="645" w:author="Michael Lagally" w:date="2019-01-23T11:55:00Z">
              <w:rPr>
                <w:rFonts w:ascii="Helvetica" w:hAnsi="Helvetica"/>
                <w:color w:val="24292E"/>
              </w:rPr>
            </w:rPrChange>
          </w:rPr>
          <w:t>Monitoring of highways and providing appropriate signage.</w:t>
        </w:r>
      </w:ins>
    </w:p>
    <w:p w14:paraId="2BE3B922" w14:textId="77777777" w:rsidR="00220D31" w:rsidRPr="0094571A" w:rsidRDefault="00220D31" w:rsidP="00220D31">
      <w:pPr>
        <w:pStyle w:val="NormalWeb"/>
        <w:shd w:val="clear" w:color="auto" w:fill="FFFFFF"/>
        <w:spacing w:before="0" w:beforeAutospacing="0" w:after="240" w:afterAutospacing="0"/>
        <w:rPr>
          <w:ins w:id="646" w:author="Michael Lagally" w:date="2019-01-23T11:53:00Z"/>
          <w:rFonts w:ascii="Helvetica" w:hAnsi="Helvetica"/>
          <w:color w:val="24292E"/>
          <w:lang w:val="en-US"/>
          <w:rPrChange w:id="647" w:author="Michael Lagally" w:date="2019-01-23T11:55:00Z">
            <w:rPr>
              <w:ins w:id="648" w:author="Michael Lagally" w:date="2019-01-23T11:53:00Z"/>
              <w:rFonts w:ascii="Helvetica" w:hAnsi="Helvetica"/>
              <w:color w:val="24292E"/>
            </w:rPr>
          </w:rPrChange>
        </w:rPr>
      </w:pPr>
      <w:ins w:id="649" w:author="Michael Lagally" w:date="2019-01-23T11:53:00Z">
        <w:r w:rsidRPr="0094571A">
          <w:rPr>
            <w:rFonts w:ascii="Helvetica" w:hAnsi="Helvetica"/>
            <w:color w:val="24292E"/>
            <w:lang w:val="en-US"/>
            <w:rPrChange w:id="650" w:author="Michael Lagally" w:date="2019-01-23T11:55:00Z">
              <w:rPr>
                <w:rFonts w:ascii="Helvetica" w:hAnsi="Helvetica"/>
                <w:color w:val="24292E"/>
              </w:rPr>
            </w:rPrChange>
          </w:rPr>
          <w:t>--</w:t>
        </w:r>
      </w:ins>
    </w:p>
    <w:p w14:paraId="5A420685" w14:textId="77777777" w:rsidR="00220D31" w:rsidRPr="0094571A" w:rsidRDefault="00220D31" w:rsidP="00220D31">
      <w:pPr>
        <w:pStyle w:val="Heading1"/>
        <w:pBdr>
          <w:bottom w:val="single" w:sz="6" w:space="4" w:color="EAECEF"/>
        </w:pBdr>
        <w:shd w:val="clear" w:color="auto" w:fill="FFFFFF"/>
        <w:spacing w:before="360" w:beforeAutospacing="0" w:after="240" w:afterAutospacing="0"/>
        <w:rPr>
          <w:ins w:id="651" w:author="Michael Lagally" w:date="2019-01-23T11:53:00Z"/>
          <w:rFonts w:ascii="Helvetica" w:hAnsi="Helvetica"/>
          <w:color w:val="24292E"/>
          <w:lang w:val="en-US"/>
          <w:rPrChange w:id="652" w:author="Michael Lagally" w:date="2019-01-23T11:55:00Z">
            <w:rPr>
              <w:ins w:id="653" w:author="Michael Lagally" w:date="2019-01-23T11:53:00Z"/>
              <w:rFonts w:ascii="Helvetica" w:hAnsi="Helvetica"/>
              <w:color w:val="24292E"/>
            </w:rPr>
          </w:rPrChange>
        </w:rPr>
      </w:pPr>
      <w:ins w:id="654" w:author="Michael Lagally" w:date="2019-01-23T11:53:00Z">
        <w:r w:rsidRPr="0094571A">
          <w:rPr>
            <w:rFonts w:ascii="Helvetica" w:hAnsi="Helvetica"/>
            <w:color w:val="24292E"/>
            <w:lang w:val="en-US"/>
            <w:rPrChange w:id="655" w:author="Michael Lagally" w:date="2019-01-23T11:55:00Z">
              <w:rPr>
                <w:rFonts w:ascii="Helvetica" w:hAnsi="Helvetica"/>
                <w:color w:val="24292E"/>
              </w:rPr>
            </w:rPrChange>
          </w:rPr>
          <w:t>Environment Monitoring</w:t>
        </w:r>
      </w:ins>
    </w:p>
    <w:p w14:paraId="32010CDC" w14:textId="77777777" w:rsidR="00220D31" w:rsidRPr="0094571A" w:rsidRDefault="00220D31" w:rsidP="00220D31">
      <w:pPr>
        <w:pStyle w:val="Heading3"/>
        <w:shd w:val="clear" w:color="auto" w:fill="FFFFFF"/>
        <w:spacing w:before="360" w:beforeAutospacing="0" w:after="240" w:afterAutospacing="0"/>
        <w:rPr>
          <w:ins w:id="656" w:author="Michael Lagally" w:date="2019-01-23T11:53:00Z"/>
          <w:rFonts w:ascii="Helvetica" w:hAnsi="Helvetica"/>
          <w:color w:val="24292E"/>
          <w:sz w:val="30"/>
          <w:szCs w:val="30"/>
          <w:lang w:val="en-US"/>
          <w:rPrChange w:id="657" w:author="Michael Lagally" w:date="2019-01-23T11:55:00Z">
            <w:rPr>
              <w:ins w:id="658" w:author="Michael Lagally" w:date="2019-01-23T11:53:00Z"/>
              <w:rFonts w:ascii="Helvetica" w:hAnsi="Helvetica"/>
              <w:color w:val="24292E"/>
              <w:sz w:val="30"/>
              <w:szCs w:val="30"/>
            </w:rPr>
          </w:rPrChange>
        </w:rPr>
      </w:pPr>
      <w:ins w:id="659" w:author="Michael Lagally" w:date="2019-01-23T11:53:00Z">
        <w:r w:rsidRPr="0094571A">
          <w:rPr>
            <w:rFonts w:ascii="Helvetica" w:hAnsi="Helvetica"/>
            <w:color w:val="24292E"/>
            <w:sz w:val="30"/>
            <w:szCs w:val="30"/>
            <w:lang w:val="en-US"/>
            <w:rPrChange w:id="660" w:author="Michael Lagally" w:date="2019-01-23T11:55:00Z">
              <w:rPr>
                <w:rFonts w:ascii="Helvetica" w:hAnsi="Helvetica"/>
                <w:color w:val="24292E"/>
                <w:sz w:val="30"/>
                <w:szCs w:val="30"/>
              </w:rPr>
            </w:rPrChange>
          </w:rPr>
          <w:t>Air and water pollution</w:t>
        </w:r>
      </w:ins>
    </w:p>
    <w:p w14:paraId="6D572704" w14:textId="77777777" w:rsidR="00220D31" w:rsidRPr="0094571A" w:rsidRDefault="00220D31" w:rsidP="00220D31">
      <w:pPr>
        <w:pStyle w:val="NormalWeb"/>
        <w:shd w:val="clear" w:color="auto" w:fill="FFFFFF"/>
        <w:spacing w:before="0" w:beforeAutospacing="0" w:after="240" w:afterAutospacing="0"/>
        <w:rPr>
          <w:ins w:id="661" w:author="Michael Lagally" w:date="2019-01-23T11:53:00Z"/>
          <w:rFonts w:ascii="Helvetica" w:hAnsi="Helvetica"/>
          <w:color w:val="24292E"/>
          <w:lang w:val="en-US"/>
          <w:rPrChange w:id="662" w:author="Michael Lagally" w:date="2019-01-23T11:55:00Z">
            <w:rPr>
              <w:ins w:id="663" w:author="Michael Lagally" w:date="2019-01-23T11:53:00Z"/>
              <w:rFonts w:ascii="Helvetica" w:hAnsi="Helvetica"/>
              <w:color w:val="24292E"/>
            </w:rPr>
          </w:rPrChange>
        </w:rPr>
      </w:pPr>
      <w:ins w:id="664" w:author="Michael Lagally" w:date="2019-01-23T11:53:00Z">
        <w:r w:rsidRPr="0094571A">
          <w:rPr>
            <w:rFonts w:ascii="Helvetica" w:hAnsi="Helvetica"/>
            <w:color w:val="24292E"/>
            <w:lang w:val="en-US"/>
            <w:rPrChange w:id="665" w:author="Michael Lagally" w:date="2019-01-23T11:55:00Z">
              <w:rPr>
                <w:rFonts w:ascii="Helvetica" w:hAnsi="Helvetica"/>
                <w:color w:val="24292E"/>
              </w:rPr>
            </w:rPrChange>
          </w:rPr>
          <w:t>Monitoring of air pollution, water pollution and other environmental risk factors such as fine dust, ozone, volatile organic compound, radioactivity, temperature, humidity to detect critical environment conditions.</w:t>
        </w:r>
      </w:ins>
    </w:p>
    <w:p w14:paraId="4380AF27" w14:textId="77777777" w:rsidR="00220D31" w:rsidRPr="0094571A" w:rsidRDefault="00220D31" w:rsidP="00220D31">
      <w:pPr>
        <w:pStyle w:val="Heading3"/>
        <w:shd w:val="clear" w:color="auto" w:fill="FFFFFF"/>
        <w:spacing w:before="360" w:beforeAutospacing="0" w:after="240" w:afterAutospacing="0"/>
        <w:rPr>
          <w:ins w:id="666" w:author="Michael Lagally" w:date="2019-01-23T11:53:00Z"/>
          <w:rFonts w:ascii="Helvetica" w:hAnsi="Helvetica"/>
          <w:color w:val="24292E"/>
          <w:sz w:val="30"/>
          <w:szCs w:val="30"/>
          <w:lang w:val="en-US"/>
          <w:rPrChange w:id="667" w:author="Michael Lagally" w:date="2019-01-23T11:55:00Z">
            <w:rPr>
              <w:ins w:id="668" w:author="Michael Lagally" w:date="2019-01-23T11:53:00Z"/>
              <w:rFonts w:ascii="Helvetica" w:hAnsi="Helvetica"/>
              <w:color w:val="24292E"/>
              <w:sz w:val="30"/>
              <w:szCs w:val="30"/>
            </w:rPr>
          </w:rPrChange>
        </w:rPr>
      </w:pPr>
      <w:ins w:id="669" w:author="Michael Lagally" w:date="2019-01-23T11:53:00Z">
        <w:r w:rsidRPr="0094571A">
          <w:rPr>
            <w:rFonts w:ascii="Helvetica" w:hAnsi="Helvetica"/>
            <w:color w:val="24292E"/>
            <w:sz w:val="30"/>
            <w:szCs w:val="30"/>
            <w:lang w:val="en-US"/>
            <w:rPrChange w:id="670" w:author="Michael Lagally" w:date="2019-01-23T11:55:00Z">
              <w:rPr>
                <w:rFonts w:ascii="Helvetica" w:hAnsi="Helvetica"/>
                <w:color w:val="24292E"/>
                <w:sz w:val="30"/>
                <w:szCs w:val="30"/>
              </w:rPr>
            </w:rPrChange>
          </w:rPr>
          <w:lastRenderedPageBreak/>
          <w:t>Disaster prediction and prevention</w:t>
        </w:r>
      </w:ins>
    </w:p>
    <w:p w14:paraId="3ACC37D2" w14:textId="77777777" w:rsidR="00220D31" w:rsidRPr="0094571A" w:rsidRDefault="00220D31" w:rsidP="00220D31">
      <w:pPr>
        <w:pStyle w:val="NormalWeb"/>
        <w:shd w:val="clear" w:color="auto" w:fill="FFFFFF"/>
        <w:spacing w:before="0" w:beforeAutospacing="0" w:after="240" w:afterAutospacing="0"/>
        <w:rPr>
          <w:ins w:id="671" w:author="Michael Lagally" w:date="2019-01-23T11:53:00Z"/>
          <w:rFonts w:ascii="Helvetica" w:hAnsi="Helvetica"/>
          <w:color w:val="24292E"/>
          <w:lang w:val="en-US"/>
          <w:rPrChange w:id="672" w:author="Michael Lagally" w:date="2019-01-23T11:55:00Z">
            <w:rPr>
              <w:ins w:id="673" w:author="Michael Lagally" w:date="2019-01-23T11:53:00Z"/>
              <w:rFonts w:ascii="Helvetica" w:hAnsi="Helvetica"/>
              <w:color w:val="24292E"/>
            </w:rPr>
          </w:rPrChange>
        </w:rPr>
      </w:pPr>
      <w:ins w:id="674" w:author="Michael Lagally" w:date="2019-01-23T11:53:00Z">
        <w:r w:rsidRPr="0094571A">
          <w:rPr>
            <w:rFonts w:ascii="Helvetica" w:hAnsi="Helvetica"/>
            <w:color w:val="24292E"/>
            <w:lang w:val="en-US"/>
            <w:rPrChange w:id="675" w:author="Michael Lagally" w:date="2019-01-23T11:55:00Z">
              <w:rPr>
                <w:rFonts w:ascii="Helvetica" w:hAnsi="Helvetica"/>
                <w:color w:val="24292E"/>
              </w:rPr>
            </w:rPrChange>
          </w:rPr>
          <w:t>Analysis of sensor data from distributed sensors to detect anomalies and predict critical environment conditions.</w:t>
        </w:r>
      </w:ins>
    </w:p>
    <w:p w14:paraId="47864629" w14:textId="77777777" w:rsidR="00220D31" w:rsidRPr="0094571A" w:rsidRDefault="00220D31" w:rsidP="00220D31">
      <w:pPr>
        <w:pStyle w:val="NormalWeb"/>
        <w:shd w:val="clear" w:color="auto" w:fill="FFFFFF"/>
        <w:spacing w:before="0" w:beforeAutospacing="0" w:after="240" w:afterAutospacing="0"/>
        <w:rPr>
          <w:ins w:id="676" w:author="Michael Lagally" w:date="2019-01-23T11:53:00Z"/>
          <w:rFonts w:ascii="Helvetica" w:hAnsi="Helvetica"/>
          <w:color w:val="24292E"/>
          <w:lang w:val="en-US"/>
          <w:rPrChange w:id="677" w:author="Michael Lagally" w:date="2019-01-23T11:55:00Z">
            <w:rPr>
              <w:ins w:id="678" w:author="Michael Lagally" w:date="2019-01-23T11:53:00Z"/>
              <w:rFonts w:ascii="Helvetica" w:hAnsi="Helvetica"/>
              <w:color w:val="24292E"/>
            </w:rPr>
          </w:rPrChange>
        </w:rPr>
      </w:pPr>
      <w:ins w:id="679" w:author="Michael Lagally" w:date="2019-01-23T11:53:00Z">
        <w:r w:rsidRPr="0094571A">
          <w:rPr>
            <w:rFonts w:ascii="Helvetica" w:hAnsi="Helvetica"/>
            <w:color w:val="24292E"/>
            <w:lang w:val="en-US"/>
            <w:rPrChange w:id="680" w:author="Michael Lagally" w:date="2019-01-23T11:55:00Z">
              <w:rPr>
                <w:rFonts w:ascii="Helvetica" w:hAnsi="Helvetica"/>
                <w:color w:val="24292E"/>
              </w:rPr>
            </w:rPrChange>
          </w:rPr>
          <w:t>--</w:t>
        </w:r>
      </w:ins>
    </w:p>
    <w:p w14:paraId="053E68B1" w14:textId="77777777" w:rsidR="00220D31" w:rsidRPr="0094571A" w:rsidRDefault="00220D31" w:rsidP="00220D31">
      <w:pPr>
        <w:pStyle w:val="Heading1"/>
        <w:pBdr>
          <w:bottom w:val="single" w:sz="6" w:space="4" w:color="EAECEF"/>
        </w:pBdr>
        <w:shd w:val="clear" w:color="auto" w:fill="FFFFFF"/>
        <w:spacing w:before="360" w:beforeAutospacing="0" w:after="240" w:afterAutospacing="0"/>
        <w:rPr>
          <w:ins w:id="681" w:author="Michael Lagally" w:date="2019-01-23T11:53:00Z"/>
          <w:rFonts w:ascii="Helvetica" w:hAnsi="Helvetica"/>
          <w:color w:val="24292E"/>
          <w:lang w:val="en-US"/>
          <w:rPrChange w:id="682" w:author="Michael Lagally" w:date="2019-01-23T11:55:00Z">
            <w:rPr>
              <w:ins w:id="683" w:author="Michael Lagally" w:date="2019-01-23T11:53:00Z"/>
              <w:rFonts w:ascii="Helvetica" w:hAnsi="Helvetica"/>
              <w:color w:val="24292E"/>
            </w:rPr>
          </w:rPrChange>
        </w:rPr>
      </w:pPr>
      <w:ins w:id="684" w:author="Michael Lagally" w:date="2019-01-23T11:53:00Z">
        <w:r w:rsidRPr="0094571A">
          <w:rPr>
            <w:rFonts w:ascii="Helvetica" w:hAnsi="Helvetica"/>
            <w:color w:val="24292E"/>
            <w:lang w:val="en-US"/>
            <w:rPrChange w:id="685" w:author="Michael Lagally" w:date="2019-01-23T11:55:00Z">
              <w:rPr>
                <w:rFonts w:ascii="Helvetica" w:hAnsi="Helvetica"/>
                <w:color w:val="24292E"/>
              </w:rPr>
            </w:rPrChange>
          </w:rPr>
          <w:t>Smart Buildings</w:t>
        </w:r>
      </w:ins>
    </w:p>
    <w:p w14:paraId="464300F4" w14:textId="77777777" w:rsidR="00220D31" w:rsidRPr="0094571A" w:rsidRDefault="00220D31" w:rsidP="00220D31">
      <w:pPr>
        <w:pStyle w:val="Heading3"/>
        <w:shd w:val="clear" w:color="auto" w:fill="FFFFFF"/>
        <w:spacing w:before="360" w:beforeAutospacing="0" w:after="240" w:afterAutospacing="0"/>
        <w:rPr>
          <w:ins w:id="686" w:author="Michael Lagally" w:date="2019-01-23T11:53:00Z"/>
          <w:rFonts w:ascii="Helvetica" w:hAnsi="Helvetica"/>
          <w:color w:val="24292E"/>
          <w:sz w:val="30"/>
          <w:szCs w:val="30"/>
          <w:lang w:val="en-US"/>
          <w:rPrChange w:id="687" w:author="Michael Lagally" w:date="2019-01-23T11:55:00Z">
            <w:rPr>
              <w:ins w:id="688" w:author="Michael Lagally" w:date="2019-01-23T11:53:00Z"/>
              <w:rFonts w:ascii="Helvetica" w:hAnsi="Helvetica"/>
              <w:color w:val="24292E"/>
              <w:sz w:val="30"/>
              <w:szCs w:val="30"/>
            </w:rPr>
          </w:rPrChange>
        </w:rPr>
      </w:pPr>
      <w:ins w:id="689" w:author="Michael Lagally" w:date="2019-01-23T11:53:00Z">
        <w:r w:rsidRPr="0094571A">
          <w:rPr>
            <w:rFonts w:ascii="Helvetica" w:hAnsi="Helvetica"/>
            <w:color w:val="24292E"/>
            <w:sz w:val="30"/>
            <w:szCs w:val="30"/>
            <w:lang w:val="en-US"/>
            <w:rPrChange w:id="690" w:author="Michael Lagally" w:date="2019-01-23T11:55:00Z">
              <w:rPr>
                <w:rFonts w:ascii="Helvetica" w:hAnsi="Helvetica"/>
                <w:color w:val="24292E"/>
                <w:sz w:val="30"/>
                <w:szCs w:val="30"/>
              </w:rPr>
            </w:rPrChange>
          </w:rPr>
          <w:t>Energy management</w:t>
        </w:r>
      </w:ins>
    </w:p>
    <w:p w14:paraId="13886264" w14:textId="77777777" w:rsidR="00220D31" w:rsidRPr="0094571A" w:rsidRDefault="00220D31" w:rsidP="00220D31">
      <w:pPr>
        <w:pStyle w:val="NormalWeb"/>
        <w:shd w:val="clear" w:color="auto" w:fill="FFFFFF"/>
        <w:spacing w:before="0" w:beforeAutospacing="0" w:after="240" w:afterAutospacing="0"/>
        <w:rPr>
          <w:ins w:id="691" w:author="Michael Lagally" w:date="2019-01-23T11:53:00Z"/>
          <w:rFonts w:ascii="Helvetica" w:hAnsi="Helvetica"/>
          <w:color w:val="24292E"/>
          <w:lang w:val="en-US"/>
          <w:rPrChange w:id="692" w:author="Michael Lagally" w:date="2019-01-23T11:55:00Z">
            <w:rPr>
              <w:ins w:id="693" w:author="Michael Lagally" w:date="2019-01-23T11:53:00Z"/>
              <w:rFonts w:ascii="Helvetica" w:hAnsi="Helvetica"/>
              <w:color w:val="24292E"/>
            </w:rPr>
          </w:rPrChange>
        </w:rPr>
      </w:pPr>
      <w:ins w:id="694" w:author="Michael Lagally" w:date="2019-01-23T11:53:00Z">
        <w:r w:rsidRPr="0094571A">
          <w:rPr>
            <w:rFonts w:ascii="Helvetica" w:hAnsi="Helvetica"/>
            <w:color w:val="24292E"/>
            <w:lang w:val="en-US"/>
            <w:rPrChange w:id="695" w:author="Michael Lagally" w:date="2019-01-23T11:55:00Z">
              <w:rPr>
                <w:rFonts w:ascii="Helvetica" w:hAnsi="Helvetica"/>
                <w:color w:val="24292E"/>
              </w:rPr>
            </w:rPrChange>
          </w:rPr>
          <w:t>Monitoring energy usage throughout the building.</w:t>
        </w:r>
      </w:ins>
    </w:p>
    <w:p w14:paraId="72335052" w14:textId="77777777" w:rsidR="00220D31" w:rsidRPr="0094571A" w:rsidRDefault="00220D31" w:rsidP="00220D31">
      <w:pPr>
        <w:pStyle w:val="Heading3"/>
        <w:shd w:val="clear" w:color="auto" w:fill="FFFFFF"/>
        <w:spacing w:before="360" w:beforeAutospacing="0" w:after="240" w:afterAutospacing="0"/>
        <w:rPr>
          <w:ins w:id="696" w:author="Michael Lagally" w:date="2019-01-23T11:53:00Z"/>
          <w:rFonts w:ascii="Helvetica" w:hAnsi="Helvetica"/>
          <w:color w:val="24292E"/>
          <w:sz w:val="30"/>
          <w:szCs w:val="30"/>
          <w:lang w:val="en-US"/>
          <w:rPrChange w:id="697" w:author="Michael Lagally" w:date="2019-01-23T11:55:00Z">
            <w:rPr>
              <w:ins w:id="698" w:author="Michael Lagally" w:date="2019-01-23T11:53:00Z"/>
              <w:rFonts w:ascii="Helvetica" w:hAnsi="Helvetica"/>
              <w:color w:val="24292E"/>
              <w:sz w:val="30"/>
              <w:szCs w:val="30"/>
            </w:rPr>
          </w:rPrChange>
        </w:rPr>
      </w:pPr>
      <w:ins w:id="699" w:author="Michael Lagally" w:date="2019-01-23T11:53:00Z">
        <w:r w:rsidRPr="0094571A">
          <w:rPr>
            <w:rFonts w:ascii="Helvetica" w:hAnsi="Helvetica"/>
            <w:color w:val="24292E"/>
            <w:sz w:val="30"/>
            <w:szCs w:val="30"/>
            <w:lang w:val="en-US"/>
            <w:rPrChange w:id="700" w:author="Michael Lagally" w:date="2019-01-23T11:55:00Z">
              <w:rPr>
                <w:rFonts w:ascii="Helvetica" w:hAnsi="Helvetica"/>
                <w:color w:val="24292E"/>
                <w:sz w:val="30"/>
                <w:szCs w:val="30"/>
              </w:rPr>
            </w:rPrChange>
          </w:rPr>
          <w:t>Equipment monitoring, Occupant satisfaction</w:t>
        </w:r>
      </w:ins>
    </w:p>
    <w:p w14:paraId="359D4A42" w14:textId="77777777" w:rsidR="00220D31" w:rsidRDefault="00220D31" w:rsidP="00220D31">
      <w:pPr>
        <w:pStyle w:val="NormalWeb"/>
        <w:shd w:val="clear" w:color="auto" w:fill="FFFFFF"/>
        <w:spacing w:before="0" w:beforeAutospacing="0"/>
        <w:rPr>
          <w:ins w:id="701" w:author="Michael Lagally" w:date="2019-01-23T11:53:00Z"/>
          <w:rFonts w:ascii="Helvetica" w:hAnsi="Helvetica"/>
          <w:color w:val="24292E"/>
        </w:rPr>
      </w:pPr>
      <w:ins w:id="702" w:author="Michael Lagally" w:date="2019-01-23T11:53:00Z">
        <w:r w:rsidRPr="0094571A">
          <w:rPr>
            <w:rFonts w:ascii="Helvetica" w:hAnsi="Helvetica"/>
            <w:color w:val="24292E"/>
            <w:lang w:val="en-US"/>
            <w:rPrChange w:id="703" w:author="Michael Lagally" w:date="2019-01-23T11:55:00Z">
              <w:rPr>
                <w:rFonts w:ascii="Helvetica" w:hAnsi="Helvetica"/>
                <w:color w:val="24292E"/>
              </w:rPr>
            </w:rPrChange>
          </w:rPr>
          <w:t xml:space="preserve">Monitoring equipment in the buildings such as HVAC, Elevators, etc. </w:t>
        </w:r>
        <w:r>
          <w:rPr>
            <w:rFonts w:ascii="Helvetica" w:hAnsi="Helvetica"/>
            <w:color w:val="24292E"/>
          </w:rPr>
          <w:t xml:space="preserve">Monitoring </w:t>
        </w:r>
        <w:proofErr w:type="spellStart"/>
        <w:r>
          <w:rPr>
            <w:rFonts w:ascii="Helvetica" w:hAnsi="Helvetica"/>
            <w:color w:val="24292E"/>
          </w:rPr>
          <w:t>satisfaction</w:t>
        </w:r>
        <w:proofErr w:type="spellEnd"/>
        <w:r>
          <w:rPr>
            <w:rFonts w:ascii="Helvetica" w:hAnsi="Helvetica"/>
            <w:color w:val="24292E"/>
          </w:rPr>
          <w:t xml:space="preserve"> </w:t>
        </w:r>
        <w:proofErr w:type="spellStart"/>
        <w:r>
          <w:rPr>
            <w:rFonts w:ascii="Helvetica" w:hAnsi="Helvetica"/>
            <w:color w:val="24292E"/>
          </w:rPr>
          <w:t>of</w:t>
        </w:r>
        <w:proofErr w:type="spellEnd"/>
        <w:r>
          <w:rPr>
            <w:rFonts w:ascii="Helvetica" w:hAnsi="Helvetica"/>
            <w:color w:val="24292E"/>
          </w:rPr>
          <w:t xml:space="preserve"> </w:t>
        </w:r>
        <w:proofErr w:type="spellStart"/>
        <w:r>
          <w:rPr>
            <w:rFonts w:ascii="Helvetica" w:hAnsi="Helvetica"/>
            <w:color w:val="24292E"/>
          </w:rPr>
          <w:t>occupants</w:t>
        </w:r>
        <w:proofErr w:type="spellEnd"/>
        <w:r>
          <w:rPr>
            <w:rFonts w:ascii="Helvetica" w:hAnsi="Helvetica"/>
            <w:color w:val="24292E"/>
          </w:rPr>
          <w:t>.</w:t>
        </w:r>
      </w:ins>
    </w:p>
    <w:p w14:paraId="65C078AF" w14:textId="77777777" w:rsidR="00220D31" w:rsidRDefault="00220D31">
      <w:pPr>
        <w:pStyle w:val="Heading3"/>
        <w:rPr>
          <w:rFonts w:eastAsia="Times New Roman"/>
          <w:lang w:val="en"/>
        </w:rPr>
      </w:pPr>
    </w:p>
    <w:p w14:paraId="4F2955E1" w14:textId="77777777" w:rsidR="00220D31" w:rsidRDefault="00220D31">
      <w:pPr>
        <w:pStyle w:val="Heading3"/>
        <w:rPr>
          <w:rFonts w:eastAsia="Times New Roman"/>
          <w:lang w:val="en"/>
        </w:rPr>
      </w:pPr>
    </w:p>
    <w:p w14:paraId="3B7AF100" w14:textId="23E2CEEE" w:rsidR="00000000" w:rsidRDefault="0094571A">
      <w:pPr>
        <w:pStyle w:val="Heading3"/>
        <w:rPr>
          <w:ins w:id="704" w:author="combined PRs" w:date="2019-01-23T11:48:00Z"/>
          <w:rFonts w:eastAsia="Times New Roman"/>
          <w:lang w:val="en"/>
        </w:rPr>
      </w:pPr>
      <w:ins w:id="705" w:author="combined PRs" w:date="2019-01-23T11:48:00Z">
        <w:r>
          <w:rPr>
            <w:rFonts w:eastAsia="Times New Roman"/>
            <w:lang w:val="en"/>
          </w:rPr>
          <w:t xml:space="preserve">Cross-domain Collaboration (added by </w:t>
        </w:r>
        <w:proofErr w:type="spellStart"/>
        <w:r>
          <w:rPr>
            <w:rFonts w:eastAsia="Times New Roman"/>
            <w:lang w:val="en"/>
          </w:rPr>
          <w:t>Kunihiko</w:t>
        </w:r>
        <w:proofErr w:type="spellEnd"/>
        <w:r>
          <w:rPr>
            <w:rFonts w:eastAsia="Times New Roman"/>
            <w:lang w:val="en"/>
          </w:rPr>
          <w:t xml:space="preserve"> </w:t>
        </w:r>
        <w:proofErr w:type="spellStart"/>
        <w:r>
          <w:rPr>
            <w:rFonts w:eastAsia="Times New Roman"/>
            <w:lang w:val="en"/>
          </w:rPr>
          <w:t>Toumura</w:t>
        </w:r>
        <w:proofErr w:type="spellEnd"/>
        <w:r>
          <w:rPr>
            <w:rFonts w:eastAsia="Times New Roman"/>
            <w:lang w:val="en"/>
          </w:rPr>
          <w:t>)</w:t>
        </w:r>
      </w:ins>
    </w:p>
    <w:p w14:paraId="767C7167" w14:textId="77777777" w:rsidR="00000000" w:rsidRDefault="0094571A">
      <w:pPr>
        <w:pStyle w:val="NormalWeb"/>
        <w:rPr>
          <w:ins w:id="706" w:author="combined PRs" w:date="2019-01-23T11:48:00Z"/>
          <w:lang w:val="en"/>
        </w:rPr>
      </w:pPr>
      <w:ins w:id="707" w:author="combined PRs" w:date="2019-01-23T11:48:00Z">
        <w:r>
          <w:rPr>
            <w:lang w:val="en"/>
          </w:rPr>
          <w:t xml:space="preserve">show an example of a Cross-domain collaboration. In this case, each system involves other systems in other domains, such as Smart </w:t>
        </w:r>
        <w:proofErr w:type="spellStart"/>
        <w:r>
          <w:rPr>
            <w:lang w:val="en"/>
          </w:rPr>
          <w:t>Factrory</w:t>
        </w:r>
        <w:proofErr w:type="spellEnd"/>
        <w:r>
          <w:rPr>
            <w:lang w:val="en"/>
          </w:rPr>
          <w:t xml:space="preserve"> with Smart</w:t>
        </w:r>
        <w:r>
          <w:rPr>
            <w:lang w:val="en"/>
          </w:rPr>
          <w:t xml:space="preserve"> City, Smart City with Smart Home. This type of system is called </w:t>
        </w:r>
        <w:r>
          <w:rPr>
            <w:lang w:val="en"/>
          </w:rPr>
          <w:fldChar w:fldCharType="begin"/>
        </w:r>
        <w:r>
          <w:rPr>
            <w:lang w:val="en"/>
          </w:rPr>
          <w:instrText xml:space="preserve"> </w:instrText>
        </w:r>
        <w:r>
          <w:rPr>
            <w:lang w:val="en"/>
          </w:rPr>
          <w:instrText>HYPERLINK "https://www.iec.ch/whitepaper/pdf/iecWP-futurefactory-LR-en.pdf"</w:instrText>
        </w:r>
        <w:r>
          <w:rPr>
            <w:lang w:val="en"/>
          </w:rPr>
          <w:instrText xml:space="preserve"> </w:instrText>
        </w:r>
        <w:r>
          <w:rPr>
            <w:lang w:val="en"/>
          </w:rPr>
          <w:fldChar w:fldCharType="separate"/>
        </w:r>
        <w:r>
          <w:rPr>
            <w:rStyle w:val="Hyperlink"/>
            <w:lang w:val="en"/>
          </w:rPr>
          <w:t>"Symbiotic" ecosystem</w:t>
        </w:r>
        <w:r>
          <w:rPr>
            <w:lang w:val="en"/>
          </w:rPr>
          <w:fldChar w:fldCharType="end"/>
        </w:r>
        <w:r>
          <w:rPr>
            <w:lang w:val="en"/>
          </w:rPr>
          <w:t xml:space="preserve">. There are two collaboration models: direct collaboration and indirect collaboration. </w:t>
        </w:r>
        <w:r>
          <w:rPr>
            <w:lang w:val="en"/>
          </w:rPr>
          <w:t>In the direct collaboration model, systems exchange their own information directly with each other in peer-to-peer manner. In the indirect collaboration, systems exchange their own information via some collaboration platform. In order to maintain and conti</w:t>
        </w:r>
        <w:r>
          <w:rPr>
            <w:lang w:val="en"/>
          </w:rPr>
          <w:t xml:space="preserve">nue this collaboration, each system provide the metadata of their ability and interfaces and adopt itself to others. </w:t>
        </w:r>
      </w:ins>
    </w:p>
    <w:p w14:paraId="1F17658B" w14:textId="77777777" w:rsidR="00000000" w:rsidRDefault="0094571A">
      <w:pPr>
        <w:rPr>
          <w:rFonts w:eastAsia="Times New Roman"/>
          <w:lang w:val="en"/>
        </w:rPr>
      </w:pPr>
      <w:ins w:id="708" w:author="combined PRs" w:date="2019-01-23T11:48:00Z">
        <w:r>
          <w:rPr>
            <w:rFonts w:eastAsia="Times New Roman"/>
            <w:lang w:val="en"/>
          </w:rPr>
          <w:lastRenderedPageBreak/>
          <w:fldChar w:fldCharType="begin"/>
        </w:r>
        <w:r>
          <w:rPr>
            <w:rFonts w:eastAsia="Times New Roman"/>
            <w:lang w:val="en"/>
          </w:rPr>
          <w:instrText xml:space="preserve"> </w:instrText>
        </w:r>
        <w:r>
          <w:rPr>
            <w:rFonts w:eastAsia="Times New Roman"/>
            <w:lang w:val="en"/>
          </w:rPr>
          <w:instrText>INCLUDEPICTURE  \d "/Users/mike-work/git/mlagally/wot-architecture/images/cross-domain-direct.png" \x \y \* MERGEFORMATINET</w:instrText>
        </w:r>
        <w:r>
          <w:rPr>
            <w:rFonts w:eastAsia="Times New Roman"/>
            <w:lang w:val="en"/>
          </w:rPr>
          <w:instrText xml:space="preserve"> </w:instrText>
        </w:r>
        <w:r>
          <w:rPr>
            <w:rFonts w:eastAsia="Times New Roman"/>
            <w:lang w:val="en"/>
          </w:rPr>
          <w:fldChar w:fldCharType="separate"/>
        </w:r>
        <w:r>
          <w:rPr>
            <w:rFonts w:eastAsia="Times New Roman"/>
            <w:noProof/>
            <w:lang w:val="en"/>
          </w:rPr>
          <w:drawing>
            <wp:inline distT="0" distB="0" distL="0" distR="0">
              <wp:extent cx="8267700" cy="4610100"/>
              <wp:effectExtent l="0" t="0" r="0" b="0"/>
              <wp:docPr id="9" name="Picture 9" descr="/Users/mike-work/git/mlagally/wot-architecture/images/cross-domain-di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mike-work/git/mlagally/wot-architecture/images/cross-domain-direct.pn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8267700" cy="4610100"/>
                      </a:xfrm>
                      <a:prstGeom prst="rect">
                        <a:avLst/>
                      </a:prstGeom>
                      <a:noFill/>
                      <a:ln>
                        <a:noFill/>
                      </a:ln>
                    </pic:spPr>
                  </pic:pic>
                </a:graphicData>
              </a:graphic>
            </wp:inline>
          </w:drawing>
        </w:r>
        <w:r>
          <w:rPr>
            <w:rFonts w:eastAsia="Times New Roman"/>
            <w:lang w:val="en"/>
          </w:rPr>
          <w:fldChar w:fldCharType="end"/>
        </w:r>
        <w:r>
          <w:rPr>
            <w:rFonts w:eastAsia="Times New Roman"/>
            <w:lang w:val="en"/>
          </w:rPr>
          <w:lastRenderedPageBreak/>
          <w:fldChar w:fldCharType="begin"/>
        </w:r>
        <w:r>
          <w:rPr>
            <w:rFonts w:eastAsia="Times New Roman"/>
            <w:lang w:val="en"/>
          </w:rPr>
          <w:instrText xml:space="preserve"> </w:instrText>
        </w:r>
        <w:r>
          <w:rPr>
            <w:rFonts w:eastAsia="Times New Roman"/>
            <w:lang w:val="en"/>
          </w:rPr>
          <w:instrText>INCL</w:instrText>
        </w:r>
        <w:r>
          <w:rPr>
            <w:rFonts w:eastAsia="Times New Roman"/>
            <w:lang w:val="en"/>
          </w:rPr>
          <w:instrText>UDEPICTURE  \d "/Users/mike-work/git/mlagally/wot-architecture/images/cross-domain-indirect.png" \x \y \* MERGEFORMATINET</w:instrText>
        </w:r>
        <w:r>
          <w:rPr>
            <w:rFonts w:eastAsia="Times New Roman"/>
            <w:lang w:val="en"/>
          </w:rPr>
          <w:instrText xml:space="preserve"> </w:instrText>
        </w:r>
        <w:r>
          <w:rPr>
            <w:rFonts w:eastAsia="Times New Roman"/>
            <w:lang w:val="en"/>
          </w:rPr>
          <w:fldChar w:fldCharType="separate"/>
        </w:r>
        <w:r>
          <w:rPr>
            <w:rFonts w:eastAsia="Times New Roman"/>
            <w:noProof/>
            <w:lang w:val="en"/>
          </w:rPr>
          <w:drawing>
            <wp:inline distT="0" distB="0" distL="0" distR="0">
              <wp:extent cx="8267700" cy="5245100"/>
              <wp:effectExtent l="0" t="0" r="0" b="0"/>
              <wp:docPr id="10" name="Picture 10" descr="/Users/mike-work/git/mlagally/wot-architecture/images/cross-domain-indi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mike-work/git/mlagally/wot-architecture/images/cross-domain-indirect.pn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8267700" cy="5245100"/>
                      </a:xfrm>
                      <a:prstGeom prst="rect">
                        <a:avLst/>
                      </a:prstGeom>
                      <a:noFill/>
                      <a:ln>
                        <a:noFill/>
                      </a:ln>
                    </pic:spPr>
                  </pic:pic>
                </a:graphicData>
              </a:graphic>
            </wp:inline>
          </w:drawing>
        </w:r>
        <w:r>
          <w:rPr>
            <w:rFonts w:eastAsia="Times New Roman"/>
            <w:lang w:val="en"/>
          </w:rPr>
          <w:fldChar w:fldCharType="end"/>
        </w:r>
        <w:r>
          <w:rPr>
            <w:rFonts w:eastAsia="Times New Roman"/>
            <w:lang w:val="en"/>
          </w:rPr>
          <w:t>Cross-domain collaboratio</w:t>
        </w:r>
        <w:r>
          <w:rPr>
            <w:rFonts w:eastAsia="Times New Roman"/>
            <w:lang w:val="en"/>
          </w:rPr>
          <w:t>n</w:t>
        </w:r>
      </w:ins>
      <w:r>
        <w:rPr>
          <w:rFonts w:eastAsia="Times New Roman"/>
          <w:lang w:val="en"/>
        </w:rPr>
        <w:t xml:space="preserve"> </w:t>
      </w:r>
    </w:p>
    <w:p w14:paraId="5F9F5957" w14:textId="77777777" w:rsidR="00000000" w:rsidRDefault="0094571A">
      <w:pPr>
        <w:pStyle w:val="Heading1"/>
        <w:rPr>
          <w:rFonts w:eastAsia="Times New Roman"/>
          <w:lang w:val="en"/>
        </w:rPr>
      </w:pPr>
      <w:r>
        <w:rPr>
          <w:rFonts w:eastAsia="Times New Roman"/>
          <w:lang w:val="en"/>
        </w:rPr>
        <w:t>Functional Requirements</w:t>
      </w:r>
    </w:p>
    <w:p w14:paraId="7F334242" w14:textId="77777777" w:rsidR="00000000" w:rsidRDefault="0094571A">
      <w:pPr>
        <w:pStyle w:val="NormalWeb"/>
        <w:rPr>
          <w:lang w:val="en"/>
        </w:rPr>
      </w:pPr>
      <w:r>
        <w:rPr>
          <w:lang w:val="en"/>
        </w:rPr>
        <w:t>This section defines the properties required in an abstract Web of Things (</w:t>
      </w:r>
      <w:proofErr w:type="spellStart"/>
      <w:r>
        <w:rPr>
          <w:lang w:val="en"/>
        </w:rPr>
        <w:t>WoT</w:t>
      </w:r>
      <w:proofErr w:type="spellEnd"/>
      <w:r>
        <w:rPr>
          <w:lang w:val="en"/>
        </w:rPr>
        <w:t xml:space="preserve">) architecture. </w:t>
      </w:r>
    </w:p>
    <w:p w14:paraId="6C81CE24" w14:textId="77777777" w:rsidR="00000000" w:rsidRDefault="0094571A">
      <w:pPr>
        <w:pStyle w:val="Heading2"/>
        <w:rPr>
          <w:rFonts w:eastAsia="Times New Roman"/>
          <w:lang w:val="en"/>
        </w:rPr>
      </w:pPr>
      <w:r>
        <w:rPr>
          <w:rFonts w:eastAsia="Times New Roman"/>
          <w:lang w:val="en"/>
        </w:rPr>
        <w:t>Flexibility</w:t>
      </w:r>
    </w:p>
    <w:p w14:paraId="4ACE3822" w14:textId="77777777" w:rsidR="00000000" w:rsidRDefault="0094571A">
      <w:pPr>
        <w:pStyle w:val="NormalWeb"/>
        <w:rPr>
          <w:lang w:val="en"/>
        </w:rPr>
      </w:pPr>
      <w:r>
        <w:rPr>
          <w:lang w:val="en"/>
        </w:rPr>
        <w:t xml:space="preserve">There are a wide variety of physical device configurations for </w:t>
      </w:r>
      <w:proofErr w:type="spellStart"/>
      <w:r>
        <w:rPr>
          <w:lang w:val="en"/>
        </w:rPr>
        <w:t>WoT</w:t>
      </w:r>
      <w:proofErr w:type="spellEnd"/>
      <w:r>
        <w:rPr>
          <w:lang w:val="en"/>
        </w:rPr>
        <w:t xml:space="preserve"> implementations. The </w:t>
      </w:r>
      <w:proofErr w:type="spellStart"/>
      <w:r>
        <w:rPr>
          <w:lang w:val="en"/>
        </w:rPr>
        <w:t>WoT</w:t>
      </w:r>
      <w:proofErr w:type="spellEnd"/>
      <w:r>
        <w:rPr>
          <w:lang w:val="en"/>
        </w:rPr>
        <w:t xml:space="preserve"> abstract architecture should be able to be mapped to and </w:t>
      </w:r>
      <w:r>
        <w:rPr>
          <w:lang w:val="en"/>
        </w:rPr>
        <w:t xml:space="preserve">cover all of the variations. </w:t>
      </w:r>
    </w:p>
    <w:p w14:paraId="644C5055" w14:textId="77777777" w:rsidR="00000000" w:rsidRDefault="0094571A">
      <w:pPr>
        <w:pStyle w:val="Heading2"/>
        <w:rPr>
          <w:rFonts w:eastAsia="Times New Roman"/>
          <w:lang w:val="en"/>
        </w:rPr>
      </w:pPr>
      <w:r>
        <w:rPr>
          <w:rFonts w:eastAsia="Times New Roman"/>
          <w:lang w:val="en"/>
        </w:rPr>
        <w:t>Compatibility</w:t>
      </w:r>
    </w:p>
    <w:p w14:paraId="5EB2C0DE" w14:textId="77777777" w:rsidR="00000000" w:rsidRDefault="0094571A">
      <w:pPr>
        <w:pStyle w:val="NormalWeb"/>
        <w:rPr>
          <w:lang w:val="en"/>
        </w:rPr>
      </w:pPr>
      <w:r>
        <w:rPr>
          <w:lang w:val="en"/>
        </w:rPr>
        <w:t xml:space="preserve">We already have many existing IoT solutions and ongoing IoT standardization activities in many business fields. The </w:t>
      </w:r>
      <w:proofErr w:type="spellStart"/>
      <w:r>
        <w:rPr>
          <w:lang w:val="en"/>
        </w:rPr>
        <w:t>WoT</w:t>
      </w:r>
      <w:proofErr w:type="spellEnd"/>
      <w:r>
        <w:rPr>
          <w:lang w:val="en"/>
        </w:rPr>
        <w:t xml:space="preserve"> should provide a bridge between these existing and developing IoT solutions and Web technolo</w:t>
      </w:r>
      <w:r>
        <w:rPr>
          <w:lang w:val="en"/>
        </w:rPr>
        <w:t xml:space="preserve">gy based on </w:t>
      </w:r>
      <w:proofErr w:type="spellStart"/>
      <w:r>
        <w:rPr>
          <w:lang w:val="en"/>
        </w:rPr>
        <w:t>WoT</w:t>
      </w:r>
      <w:proofErr w:type="spellEnd"/>
      <w:r>
        <w:rPr>
          <w:lang w:val="en"/>
        </w:rPr>
        <w:t xml:space="preserve"> concepts. The </w:t>
      </w:r>
      <w:proofErr w:type="spellStart"/>
      <w:r>
        <w:rPr>
          <w:lang w:val="en"/>
        </w:rPr>
        <w:t>WoT</w:t>
      </w:r>
      <w:proofErr w:type="spellEnd"/>
      <w:r>
        <w:rPr>
          <w:lang w:val="en"/>
        </w:rPr>
        <w:t xml:space="preserve"> should be upwards compatible with existing IoT solutions and current standards. </w:t>
      </w:r>
    </w:p>
    <w:p w14:paraId="0A9DE562" w14:textId="77777777" w:rsidR="00000000" w:rsidRDefault="0094571A">
      <w:pPr>
        <w:pStyle w:val="Heading2"/>
        <w:rPr>
          <w:rFonts w:eastAsia="Times New Roman"/>
          <w:lang w:val="en"/>
        </w:rPr>
      </w:pPr>
      <w:r>
        <w:rPr>
          <w:rFonts w:eastAsia="Times New Roman"/>
          <w:lang w:val="en"/>
        </w:rPr>
        <w:t>Security and Privacy</w:t>
      </w:r>
    </w:p>
    <w:p w14:paraId="6675A72F" w14:textId="77777777" w:rsidR="00000000" w:rsidRDefault="0094571A">
      <w:pPr>
        <w:pStyle w:val="ednote"/>
        <w:rPr>
          <w:lang w:val="en"/>
        </w:rPr>
      </w:pPr>
      <w:r>
        <w:rPr>
          <w:lang w:val="en"/>
        </w:rPr>
        <w:lastRenderedPageBreak/>
        <w:t xml:space="preserve">This section will likely undergo significant revision and reorganization. Please see the </w:t>
      </w:r>
      <w:hyperlink r:id="rId29" w:history="1">
        <w:proofErr w:type="spellStart"/>
        <w:r>
          <w:rPr>
            <w:rStyle w:val="Hyperlink"/>
            <w:lang w:val="en"/>
          </w:rPr>
          <w:t>WoT</w:t>
        </w:r>
        <w:proofErr w:type="spellEnd"/>
        <w:r>
          <w:rPr>
            <w:rStyle w:val="Hyperlink"/>
            <w:lang w:val="en"/>
          </w:rPr>
          <w:t xml:space="preserve"> Security and Privacy</w:t>
        </w:r>
      </w:hyperlink>
      <w:r>
        <w:rPr>
          <w:lang w:val="en"/>
        </w:rPr>
        <w:t xml:space="preserve"> repository for work in progress. In particular, the </w:t>
      </w:r>
      <w:hyperlink r:id="rId30" w:history="1">
        <w:proofErr w:type="spellStart"/>
        <w:r>
          <w:rPr>
            <w:rStyle w:val="Hyperlink"/>
            <w:lang w:val="en"/>
          </w:rPr>
          <w:t>WoT</w:t>
        </w:r>
        <w:proofErr w:type="spellEnd"/>
        <w:r>
          <w:rPr>
            <w:rStyle w:val="Hyperlink"/>
            <w:lang w:val="en"/>
          </w:rPr>
          <w:t xml:space="preserve"> Threat Model</w:t>
        </w:r>
      </w:hyperlink>
      <w:r>
        <w:rPr>
          <w:lang w:val="en"/>
        </w:rPr>
        <w:t xml:space="preserve"> defines the main </w:t>
      </w:r>
      <w:proofErr w:type="spellStart"/>
      <w:r>
        <w:rPr>
          <w:lang w:val="en"/>
        </w:rPr>
        <w:t>WoT</w:t>
      </w:r>
      <w:proofErr w:type="spellEnd"/>
      <w:r>
        <w:rPr>
          <w:lang w:val="en"/>
        </w:rPr>
        <w:t xml:space="preserve"> security stakeholders, assets, atta</w:t>
      </w:r>
      <w:r>
        <w:rPr>
          <w:lang w:val="en"/>
        </w:rPr>
        <w:t xml:space="preserve">ck surfaces, and threats. </w:t>
      </w:r>
    </w:p>
    <w:p w14:paraId="4A9B93F6" w14:textId="77777777" w:rsidR="00000000" w:rsidRDefault="0094571A">
      <w:pPr>
        <w:pStyle w:val="NormalWeb"/>
        <w:rPr>
          <w:lang w:val="en"/>
        </w:rPr>
      </w:pPr>
      <w:r>
        <w:rPr>
          <w:lang w:val="en"/>
        </w:rPr>
        <w:t xml:space="preserve">The functional </w:t>
      </w:r>
      <w:proofErr w:type="spellStart"/>
      <w:r>
        <w:rPr>
          <w:lang w:val="en"/>
        </w:rPr>
        <w:t>WoT</w:t>
      </w:r>
      <w:proofErr w:type="spellEnd"/>
      <w:r>
        <w:rPr>
          <w:lang w:val="en"/>
        </w:rPr>
        <w:t xml:space="preserve"> architecture should enable the use of best practices in security and privacy.</w:t>
      </w:r>
      <w:r>
        <w:rPr>
          <w:lang w:val="en"/>
        </w:rPr>
        <w:t xml:space="preserve"> </w:t>
      </w:r>
      <w:r>
        <w:rPr>
          <w:lang w:val="en"/>
        </w:rPr>
        <w:t xml:space="preserve">Generally, the </w:t>
      </w:r>
      <w:proofErr w:type="spellStart"/>
      <w:r>
        <w:rPr>
          <w:lang w:val="en"/>
        </w:rPr>
        <w:t>WoT</w:t>
      </w:r>
      <w:proofErr w:type="spellEnd"/>
      <w:r>
        <w:rPr>
          <w:lang w:val="en"/>
        </w:rPr>
        <w:t xml:space="preserve"> security architecture must support the goals and mechanisms of the IoT protocols and systems it connects to. Thes</w:t>
      </w:r>
      <w:r>
        <w:rPr>
          <w:lang w:val="en"/>
        </w:rPr>
        <w:t xml:space="preserve">e systems vary in their security requirements and risk tolerance, so security mechanisms will also vary based on these factors. However, the </w:t>
      </w:r>
      <w:proofErr w:type="spellStart"/>
      <w:r>
        <w:rPr>
          <w:lang w:val="en"/>
        </w:rPr>
        <w:t>WoT</w:t>
      </w:r>
      <w:proofErr w:type="spellEnd"/>
      <w:r>
        <w:rPr>
          <w:lang w:val="en"/>
        </w:rPr>
        <w:t xml:space="preserve"> architecture needs to do no harm: it should support security and privacy at least as well as the systems it con</w:t>
      </w:r>
      <w:r>
        <w:rPr>
          <w:lang w:val="en"/>
        </w:rPr>
        <w:t xml:space="preserve">nects to. </w:t>
      </w:r>
    </w:p>
    <w:p w14:paraId="4D880EB2" w14:textId="77777777" w:rsidR="00000000" w:rsidRDefault="0094571A">
      <w:pPr>
        <w:pStyle w:val="NormalWeb"/>
        <w:rPr>
          <w:lang w:val="en"/>
        </w:rPr>
      </w:pPr>
      <w:r>
        <w:rPr>
          <w:lang w:val="en"/>
        </w:rPr>
        <w:t>Security means the system should preserve its integrity and functionality even when subject to attack. Privacy means that the system should maintain the confidentiality of personally identifiable information. In general, security and privacy can</w:t>
      </w:r>
      <w:r>
        <w:rPr>
          <w:lang w:val="en"/>
        </w:rPr>
        <w:t xml:space="preserve">not be guaranteed but the </w:t>
      </w:r>
      <w:proofErr w:type="spellStart"/>
      <w:r>
        <w:rPr>
          <w:lang w:val="en"/>
        </w:rPr>
        <w:t>WoT</w:t>
      </w:r>
      <w:proofErr w:type="spellEnd"/>
      <w:r>
        <w:rPr>
          <w:lang w:val="en"/>
        </w:rPr>
        <w:t xml:space="preserve"> architecture should support best practices. </w:t>
      </w:r>
    </w:p>
    <w:p w14:paraId="77A8A3B1" w14:textId="77777777" w:rsidR="00000000" w:rsidRDefault="0094571A">
      <w:pPr>
        <w:pStyle w:val="NormalWeb"/>
        <w:rPr>
          <w:lang w:val="en"/>
        </w:rPr>
      </w:pPr>
      <w:r>
        <w:rPr>
          <w:lang w:val="en"/>
        </w:rPr>
        <w:t xml:space="preserve">Security and privacy are especially important in the IoT domain since IoT devices need to operate autonomously </w:t>
      </w:r>
      <w:proofErr w:type="gramStart"/>
      <w:r>
        <w:rPr>
          <w:lang w:val="en"/>
        </w:rPr>
        <w:t>and in many cases</w:t>
      </w:r>
      <w:proofErr w:type="gramEnd"/>
      <w:r>
        <w:rPr>
          <w:lang w:val="en"/>
        </w:rPr>
        <w:t xml:space="preserve"> have access to both personal data and/or can be in c</w:t>
      </w:r>
      <w:r>
        <w:rPr>
          <w:lang w:val="en"/>
        </w:rPr>
        <w:t xml:space="preserve">ontrol of safety-critical systems. Compared to personal systems, IoT devices are subject to different and in some cases higher risks than IT systems. It is also important to protect IoT systems so that they </w:t>
      </w:r>
      <w:proofErr w:type="spellStart"/>
      <w:r>
        <w:rPr>
          <w:lang w:val="en"/>
        </w:rPr>
        <w:t>can not</w:t>
      </w:r>
      <w:proofErr w:type="spellEnd"/>
      <w:r>
        <w:rPr>
          <w:lang w:val="en"/>
        </w:rPr>
        <w:t xml:space="preserve"> be used to launch attacks on other comput</w:t>
      </w:r>
      <w:r>
        <w:rPr>
          <w:lang w:val="en"/>
        </w:rPr>
        <w:t xml:space="preserve">er systems. </w:t>
      </w:r>
    </w:p>
    <w:p w14:paraId="1B9CC61F" w14:textId="77777777" w:rsidR="00000000" w:rsidRDefault="0094571A">
      <w:pPr>
        <w:pStyle w:val="Heading1"/>
        <w:rPr>
          <w:ins w:id="709" w:author="combined PRs" w:date="2019-01-23T11:48:00Z"/>
          <w:rFonts w:eastAsia="Times New Roman"/>
          <w:lang w:val="en"/>
        </w:rPr>
      </w:pPr>
      <w:ins w:id="710" w:author="combined PRs" w:date="2019-01-23T11:48:00Z">
        <w:r>
          <w:rPr>
            <w:rFonts w:eastAsia="Times New Roman"/>
            <w:lang w:val="en"/>
          </w:rPr>
          <w:t>Functional Requirements added by Toru Kawaguchi</w:t>
        </w:r>
      </w:ins>
    </w:p>
    <w:p w14:paraId="686960CF" w14:textId="77777777" w:rsidR="00000000" w:rsidRDefault="0094571A">
      <w:pPr>
        <w:pStyle w:val="NormalWeb"/>
        <w:rPr>
          <w:ins w:id="711" w:author="combined PRs" w:date="2019-01-23T11:48:00Z"/>
          <w:lang w:val="en"/>
        </w:rPr>
      </w:pPr>
      <w:ins w:id="712" w:author="combined PRs" w:date="2019-01-23T11:48:00Z">
        <w:r>
          <w:rPr>
            <w:lang w:val="en"/>
          </w:rPr>
          <w:t>This section defines the properties required in Web of Things (</w:t>
        </w:r>
        <w:proofErr w:type="spellStart"/>
        <w:r>
          <w:rPr>
            <w:lang w:val="en"/>
          </w:rPr>
          <w:t>WoT</w:t>
        </w:r>
        <w:proofErr w:type="spellEnd"/>
        <w:r>
          <w:rPr>
            <w:lang w:val="en"/>
          </w:rPr>
          <w:t xml:space="preserve">) architecture. </w:t>
        </w:r>
      </w:ins>
    </w:p>
    <w:p w14:paraId="2DB3E554" w14:textId="77777777" w:rsidR="00000000" w:rsidRDefault="0094571A">
      <w:pPr>
        <w:pStyle w:val="Heading2"/>
        <w:rPr>
          <w:ins w:id="713" w:author="combined PRs" w:date="2019-01-23T11:48:00Z"/>
          <w:rFonts w:eastAsia="Times New Roman"/>
          <w:lang w:val="en"/>
        </w:rPr>
      </w:pPr>
      <w:ins w:id="714" w:author="combined PRs" w:date="2019-01-23T11:48:00Z">
        <w:r>
          <w:rPr>
            <w:rFonts w:eastAsia="Times New Roman"/>
            <w:lang w:val="en"/>
          </w:rPr>
          <w:t>Principles</w:t>
        </w:r>
      </w:ins>
    </w:p>
    <w:p w14:paraId="69719238" w14:textId="77777777" w:rsidR="00000000" w:rsidRDefault="0094571A">
      <w:pPr>
        <w:numPr>
          <w:ilvl w:val="0"/>
          <w:numId w:val="4"/>
        </w:numPr>
        <w:spacing w:before="100" w:beforeAutospacing="1" w:after="100" w:afterAutospacing="1"/>
        <w:rPr>
          <w:ins w:id="715" w:author="combined PRs" w:date="2019-01-23T11:48:00Z"/>
          <w:rFonts w:eastAsia="Times New Roman"/>
          <w:lang w:val="en"/>
        </w:rPr>
      </w:pPr>
      <w:proofErr w:type="spellStart"/>
      <w:ins w:id="716" w:author="combined PRs" w:date="2019-01-23T11:48:00Z">
        <w:r>
          <w:rPr>
            <w:rFonts w:eastAsia="Times New Roman"/>
            <w:lang w:val="en"/>
          </w:rPr>
          <w:t>WoT</w:t>
        </w:r>
        <w:proofErr w:type="spellEnd"/>
        <w:r>
          <w:rPr>
            <w:rFonts w:eastAsia="Times New Roman"/>
            <w:lang w:val="en"/>
          </w:rPr>
          <w:t xml:space="preserve"> architecture should enable mutual interworking of different eco-systems using web technology.</w:t>
        </w:r>
      </w:ins>
    </w:p>
    <w:p w14:paraId="45034BDB" w14:textId="77777777" w:rsidR="00000000" w:rsidRDefault="0094571A">
      <w:pPr>
        <w:numPr>
          <w:ilvl w:val="0"/>
          <w:numId w:val="4"/>
        </w:numPr>
        <w:spacing w:before="100" w:beforeAutospacing="1" w:after="100" w:afterAutospacing="1"/>
        <w:rPr>
          <w:ins w:id="717" w:author="combined PRs" w:date="2019-01-23T11:48:00Z"/>
          <w:rFonts w:eastAsia="Times New Roman"/>
          <w:lang w:val="en"/>
        </w:rPr>
      </w:pPr>
      <w:proofErr w:type="spellStart"/>
      <w:ins w:id="718" w:author="combined PRs" w:date="2019-01-23T11:48:00Z">
        <w:r>
          <w:rPr>
            <w:rFonts w:eastAsia="Times New Roman"/>
            <w:lang w:val="en"/>
          </w:rPr>
          <w:t>WoT</w:t>
        </w:r>
        <w:proofErr w:type="spellEnd"/>
        <w:r>
          <w:rPr>
            <w:rFonts w:eastAsia="Times New Roman"/>
            <w:lang w:val="en"/>
          </w:rPr>
          <w:t xml:space="preserve"> architecture should be based on the web architecture using RESTful APIs.</w:t>
        </w:r>
      </w:ins>
    </w:p>
    <w:p w14:paraId="2A81DE69" w14:textId="77777777" w:rsidR="00000000" w:rsidRDefault="0094571A">
      <w:pPr>
        <w:numPr>
          <w:ilvl w:val="0"/>
          <w:numId w:val="4"/>
        </w:numPr>
        <w:spacing w:before="100" w:beforeAutospacing="1" w:after="100" w:afterAutospacing="1"/>
        <w:rPr>
          <w:ins w:id="719" w:author="combined PRs" w:date="2019-01-23T11:48:00Z"/>
          <w:rFonts w:eastAsia="Times New Roman"/>
          <w:lang w:val="en"/>
        </w:rPr>
      </w:pPr>
      <w:proofErr w:type="spellStart"/>
      <w:ins w:id="720" w:author="combined PRs" w:date="2019-01-23T11:48:00Z">
        <w:r>
          <w:rPr>
            <w:rFonts w:eastAsia="Times New Roman"/>
            <w:lang w:val="en"/>
          </w:rPr>
          <w:t>WoT</w:t>
        </w:r>
        <w:proofErr w:type="spellEnd"/>
        <w:r>
          <w:rPr>
            <w:rFonts w:eastAsia="Times New Roman"/>
            <w:lang w:val="en"/>
          </w:rPr>
          <w:t xml:space="preserve"> architecture should allow to use multiple payload formats which are commonly used in the web.</w:t>
        </w:r>
      </w:ins>
    </w:p>
    <w:p w14:paraId="533E316B" w14:textId="77777777" w:rsidR="00000000" w:rsidRDefault="0094571A">
      <w:pPr>
        <w:pStyle w:val="Heading2"/>
        <w:rPr>
          <w:ins w:id="721" w:author="combined PRs" w:date="2019-01-23T11:48:00Z"/>
          <w:rFonts w:eastAsia="Times New Roman"/>
          <w:lang w:val="en"/>
        </w:rPr>
      </w:pPr>
      <w:ins w:id="722" w:author="combined PRs" w:date="2019-01-23T11:48:00Z">
        <w:r>
          <w:rPr>
            <w:rFonts w:eastAsia="Times New Roman"/>
            <w:lang w:val="en"/>
          </w:rPr>
          <w:t>Thing functionalities</w:t>
        </w:r>
      </w:ins>
    </w:p>
    <w:p w14:paraId="13FAB675" w14:textId="77777777" w:rsidR="00000000" w:rsidRDefault="0094571A">
      <w:pPr>
        <w:numPr>
          <w:ilvl w:val="0"/>
          <w:numId w:val="5"/>
        </w:numPr>
        <w:spacing w:before="100" w:beforeAutospacing="1" w:after="100" w:afterAutospacing="1"/>
        <w:rPr>
          <w:ins w:id="723" w:author="combined PRs" w:date="2019-01-23T11:48:00Z"/>
          <w:rFonts w:eastAsia="Times New Roman"/>
          <w:lang w:val="en"/>
        </w:rPr>
      </w:pPr>
      <w:proofErr w:type="spellStart"/>
      <w:ins w:id="724" w:author="combined PRs" w:date="2019-01-23T11:48:00Z">
        <w:r>
          <w:rPr>
            <w:rFonts w:eastAsia="Times New Roman"/>
            <w:lang w:val="en"/>
          </w:rPr>
          <w:t>WoT</w:t>
        </w:r>
        <w:proofErr w:type="spellEnd"/>
        <w:r>
          <w:rPr>
            <w:rFonts w:eastAsia="Times New Roman"/>
            <w:lang w:val="en"/>
          </w:rPr>
          <w:t xml:space="preserve"> architecture should allow </w:t>
        </w:r>
        <w:proofErr w:type="spellStart"/>
        <w:r>
          <w:rPr>
            <w:rFonts w:eastAsia="Times New Roman"/>
            <w:lang w:val="en"/>
          </w:rPr>
          <w:t>thing&amp;</w:t>
        </w:r>
        <w:proofErr w:type="gramStart"/>
        <w:r>
          <w:rPr>
            <w:rFonts w:eastAsia="Times New Roman"/>
            <w:lang w:val="en"/>
          </w:rPr>
          <w:t>apos;</w:t>
        </w:r>
        <w:r>
          <w:rPr>
            <w:rFonts w:eastAsia="Times New Roman"/>
            <w:lang w:val="en"/>
          </w:rPr>
          <w:t>s</w:t>
        </w:r>
        <w:proofErr w:type="spellEnd"/>
        <w:proofErr w:type="gramEnd"/>
        <w:r>
          <w:rPr>
            <w:rFonts w:eastAsia="Times New Roman"/>
            <w:lang w:val="en"/>
          </w:rPr>
          <w:t xml:space="preserve"> to have functionalities such as </w:t>
        </w:r>
      </w:ins>
    </w:p>
    <w:p w14:paraId="14365F27" w14:textId="77777777" w:rsidR="00000000" w:rsidRDefault="0094571A">
      <w:pPr>
        <w:numPr>
          <w:ilvl w:val="1"/>
          <w:numId w:val="5"/>
        </w:numPr>
        <w:spacing w:before="100" w:beforeAutospacing="1" w:after="100" w:afterAutospacing="1"/>
        <w:rPr>
          <w:ins w:id="725" w:author="combined PRs" w:date="2019-01-23T11:48:00Z"/>
          <w:rFonts w:eastAsia="Times New Roman"/>
          <w:lang w:val="en"/>
        </w:rPr>
      </w:pPr>
      <w:ins w:id="726" w:author="combined PRs" w:date="2019-01-23T11:48:00Z">
        <w:r>
          <w:rPr>
            <w:rFonts w:eastAsia="Times New Roman"/>
            <w:lang w:val="en"/>
          </w:rPr>
          <w:t xml:space="preserve">reading </w:t>
        </w:r>
        <w:proofErr w:type="spellStart"/>
        <w:r>
          <w:rPr>
            <w:rFonts w:eastAsia="Times New Roman"/>
            <w:lang w:val="en"/>
          </w:rPr>
          <w:t>thing&amp;</w:t>
        </w:r>
        <w:proofErr w:type="gramStart"/>
        <w:r>
          <w:rPr>
            <w:rFonts w:eastAsia="Times New Roman"/>
            <w:lang w:val="en"/>
          </w:rPr>
          <w:t>apos;s</w:t>
        </w:r>
        <w:proofErr w:type="spellEnd"/>
        <w:proofErr w:type="gramEnd"/>
        <w:r>
          <w:rPr>
            <w:rFonts w:eastAsia="Times New Roman"/>
            <w:lang w:val="en"/>
          </w:rPr>
          <w:t xml:space="preserve"> status information</w:t>
        </w:r>
      </w:ins>
    </w:p>
    <w:p w14:paraId="04ED1AF0" w14:textId="77777777" w:rsidR="00000000" w:rsidRDefault="0094571A">
      <w:pPr>
        <w:numPr>
          <w:ilvl w:val="1"/>
          <w:numId w:val="5"/>
        </w:numPr>
        <w:spacing w:before="100" w:beforeAutospacing="1" w:after="100" w:afterAutospacing="1"/>
        <w:rPr>
          <w:ins w:id="727" w:author="combined PRs" w:date="2019-01-23T11:48:00Z"/>
          <w:rFonts w:eastAsia="Times New Roman"/>
          <w:lang w:val="en"/>
        </w:rPr>
      </w:pPr>
      <w:ins w:id="728" w:author="combined PRs" w:date="2019-01-23T11:48:00Z">
        <w:r>
          <w:rPr>
            <w:rFonts w:eastAsia="Times New Roman"/>
            <w:lang w:val="en"/>
          </w:rPr>
          <w:t xml:space="preserve">updating </w:t>
        </w:r>
        <w:proofErr w:type="spellStart"/>
        <w:r>
          <w:rPr>
            <w:rFonts w:eastAsia="Times New Roman"/>
            <w:lang w:val="en"/>
          </w:rPr>
          <w:t>thing&amp;</w:t>
        </w:r>
        <w:proofErr w:type="gramStart"/>
        <w:r>
          <w:rPr>
            <w:rFonts w:eastAsia="Times New Roman"/>
            <w:lang w:val="en"/>
          </w:rPr>
          <w:t>apos;s</w:t>
        </w:r>
        <w:proofErr w:type="spellEnd"/>
        <w:proofErr w:type="gramEnd"/>
        <w:r>
          <w:rPr>
            <w:rFonts w:eastAsia="Times New Roman"/>
            <w:lang w:val="en"/>
          </w:rPr>
          <w:t xml:space="preserve"> status information which might cause actuation</w:t>
        </w:r>
      </w:ins>
    </w:p>
    <w:p w14:paraId="172F0C68" w14:textId="77777777" w:rsidR="00000000" w:rsidRDefault="0094571A">
      <w:pPr>
        <w:numPr>
          <w:ilvl w:val="1"/>
          <w:numId w:val="5"/>
        </w:numPr>
        <w:spacing w:before="100" w:beforeAutospacing="1" w:after="100" w:afterAutospacing="1"/>
        <w:rPr>
          <w:ins w:id="729" w:author="combined PRs" w:date="2019-01-23T11:48:00Z"/>
          <w:rFonts w:eastAsia="Times New Roman"/>
          <w:lang w:val="en"/>
        </w:rPr>
      </w:pPr>
      <w:ins w:id="730" w:author="combined PRs" w:date="2019-01-23T11:48:00Z">
        <w:r>
          <w:rPr>
            <w:rFonts w:eastAsia="Times New Roman"/>
            <w:lang w:val="en"/>
          </w:rPr>
          <w:t xml:space="preserve">subscribing to, receiving and unsubscribing to the notification of the change of </w:t>
        </w:r>
        <w:proofErr w:type="spellStart"/>
        <w:r>
          <w:rPr>
            <w:rFonts w:eastAsia="Times New Roman"/>
            <w:lang w:val="en"/>
          </w:rPr>
          <w:t>thing&amp;</w:t>
        </w:r>
        <w:proofErr w:type="gramStart"/>
        <w:r>
          <w:rPr>
            <w:rFonts w:eastAsia="Times New Roman"/>
            <w:lang w:val="en"/>
          </w:rPr>
          <w:t>apos;s</w:t>
        </w:r>
        <w:proofErr w:type="spellEnd"/>
        <w:proofErr w:type="gramEnd"/>
        <w:r>
          <w:rPr>
            <w:rFonts w:eastAsia="Times New Roman"/>
            <w:lang w:val="en"/>
          </w:rPr>
          <w:t xml:space="preserve"> status information</w:t>
        </w:r>
        <w:r>
          <w:rPr>
            <w:rFonts w:eastAsia="Times New Roman"/>
            <w:lang w:val="en"/>
          </w:rPr>
          <w:t>.</w:t>
        </w:r>
      </w:ins>
    </w:p>
    <w:p w14:paraId="02FBB37F" w14:textId="77777777" w:rsidR="00000000" w:rsidRDefault="0094571A">
      <w:pPr>
        <w:numPr>
          <w:ilvl w:val="1"/>
          <w:numId w:val="5"/>
        </w:numPr>
        <w:spacing w:before="100" w:beforeAutospacing="1" w:after="100" w:afterAutospacing="1"/>
        <w:rPr>
          <w:ins w:id="731" w:author="combined PRs" w:date="2019-01-23T11:48:00Z"/>
          <w:rFonts w:eastAsia="Times New Roman"/>
          <w:lang w:val="en"/>
        </w:rPr>
      </w:pPr>
      <w:ins w:id="732" w:author="combined PRs" w:date="2019-01-23T11:48:00Z">
        <w:r>
          <w:rPr>
            <w:rFonts w:eastAsia="Times New Roman"/>
            <w:lang w:val="en"/>
          </w:rPr>
          <w:t>invoking functions with input and output parameters which would cause certain actuation or calculation.</w:t>
        </w:r>
      </w:ins>
    </w:p>
    <w:p w14:paraId="0D21CE14" w14:textId="77777777" w:rsidR="00000000" w:rsidRDefault="0094571A">
      <w:pPr>
        <w:numPr>
          <w:ilvl w:val="1"/>
          <w:numId w:val="5"/>
        </w:numPr>
        <w:spacing w:before="100" w:beforeAutospacing="1" w:after="100" w:afterAutospacing="1"/>
        <w:rPr>
          <w:ins w:id="733" w:author="combined PRs" w:date="2019-01-23T11:48:00Z"/>
          <w:rFonts w:eastAsia="Times New Roman"/>
          <w:lang w:val="en"/>
        </w:rPr>
      </w:pPr>
      <w:ins w:id="734" w:author="combined PRs" w:date="2019-01-23T11:48:00Z">
        <w:r>
          <w:rPr>
            <w:rFonts w:eastAsia="Times New Roman"/>
            <w:lang w:val="en"/>
          </w:rPr>
          <w:t xml:space="preserve">subscribing to, receiving and unsubscribing to the notification which does not directly relate to </w:t>
        </w:r>
        <w:proofErr w:type="spellStart"/>
        <w:r>
          <w:rPr>
            <w:rFonts w:eastAsia="Times New Roman"/>
            <w:lang w:val="en"/>
          </w:rPr>
          <w:t>thing&amp;</w:t>
        </w:r>
        <w:proofErr w:type="gramStart"/>
        <w:r>
          <w:rPr>
            <w:rFonts w:eastAsia="Times New Roman"/>
            <w:lang w:val="en"/>
          </w:rPr>
          <w:t>apos;s</w:t>
        </w:r>
        <w:proofErr w:type="spellEnd"/>
        <w:proofErr w:type="gramEnd"/>
        <w:r>
          <w:rPr>
            <w:rFonts w:eastAsia="Times New Roman"/>
            <w:lang w:val="en"/>
          </w:rPr>
          <w:t xml:space="preserve"> status information.</w:t>
        </w:r>
      </w:ins>
    </w:p>
    <w:p w14:paraId="64EB9EEC" w14:textId="77777777" w:rsidR="00000000" w:rsidRDefault="0094571A">
      <w:pPr>
        <w:pStyle w:val="Heading2"/>
        <w:rPr>
          <w:ins w:id="735" w:author="combined PRs" w:date="2019-01-23T11:48:00Z"/>
          <w:rFonts w:eastAsia="Times New Roman"/>
          <w:lang w:val="en"/>
        </w:rPr>
      </w:pPr>
      <w:ins w:id="736" w:author="combined PRs" w:date="2019-01-23T11:48:00Z">
        <w:r>
          <w:rPr>
            <w:rFonts w:eastAsia="Times New Roman"/>
            <w:lang w:val="en"/>
          </w:rPr>
          <w:t>Search and discover</w:t>
        </w:r>
        <w:r>
          <w:rPr>
            <w:rFonts w:eastAsia="Times New Roman"/>
            <w:lang w:val="en"/>
          </w:rPr>
          <w:t>y</w:t>
        </w:r>
      </w:ins>
    </w:p>
    <w:p w14:paraId="3E3CA369" w14:textId="77777777" w:rsidR="00000000" w:rsidRDefault="0094571A">
      <w:pPr>
        <w:numPr>
          <w:ilvl w:val="0"/>
          <w:numId w:val="6"/>
        </w:numPr>
        <w:spacing w:before="100" w:beforeAutospacing="1" w:after="100" w:afterAutospacing="1"/>
        <w:rPr>
          <w:ins w:id="737" w:author="combined PRs" w:date="2019-01-23T11:48:00Z"/>
          <w:rFonts w:eastAsia="Times New Roman"/>
          <w:lang w:val="en"/>
        </w:rPr>
      </w:pPr>
      <w:proofErr w:type="spellStart"/>
      <w:ins w:id="738" w:author="combined PRs" w:date="2019-01-23T11:48:00Z">
        <w:r>
          <w:rPr>
            <w:rFonts w:eastAsia="Times New Roman"/>
            <w:lang w:val="en"/>
          </w:rPr>
          <w:lastRenderedPageBreak/>
          <w:t>WoT</w:t>
        </w:r>
        <w:proofErr w:type="spellEnd"/>
        <w:r>
          <w:rPr>
            <w:rFonts w:eastAsia="Times New Roman"/>
            <w:lang w:val="en"/>
          </w:rPr>
          <w:t xml:space="preserve"> architecture should allow clients to know </w:t>
        </w:r>
        <w:proofErr w:type="spellStart"/>
        <w:r>
          <w:rPr>
            <w:rFonts w:eastAsia="Times New Roman"/>
            <w:lang w:val="en"/>
          </w:rPr>
          <w:t>thing&amp;</w:t>
        </w:r>
        <w:proofErr w:type="gramStart"/>
        <w:r>
          <w:rPr>
            <w:rFonts w:eastAsia="Times New Roman"/>
            <w:lang w:val="en"/>
          </w:rPr>
          <w:t>apos;s</w:t>
        </w:r>
        <w:proofErr w:type="spellEnd"/>
        <w:proofErr w:type="gramEnd"/>
        <w:r>
          <w:rPr>
            <w:rFonts w:eastAsia="Times New Roman"/>
            <w:lang w:val="en"/>
          </w:rPr>
          <w:t xml:space="preserve"> attributes, functionalities and their access points, prior to access to the thing itself.</w:t>
        </w:r>
      </w:ins>
    </w:p>
    <w:p w14:paraId="3755BBFA" w14:textId="77777777" w:rsidR="00000000" w:rsidRDefault="0094571A">
      <w:pPr>
        <w:numPr>
          <w:ilvl w:val="0"/>
          <w:numId w:val="6"/>
        </w:numPr>
        <w:spacing w:before="100" w:beforeAutospacing="1" w:after="100" w:afterAutospacing="1"/>
        <w:rPr>
          <w:ins w:id="739" w:author="combined PRs" w:date="2019-01-23T11:48:00Z"/>
          <w:rFonts w:eastAsia="Times New Roman"/>
          <w:lang w:val="en"/>
        </w:rPr>
      </w:pPr>
      <w:proofErr w:type="spellStart"/>
      <w:ins w:id="740" w:author="combined PRs" w:date="2019-01-23T11:48:00Z">
        <w:r>
          <w:rPr>
            <w:rFonts w:eastAsia="Times New Roman"/>
            <w:lang w:val="en"/>
          </w:rPr>
          <w:t>WoT</w:t>
        </w:r>
        <w:proofErr w:type="spellEnd"/>
        <w:r>
          <w:rPr>
            <w:rFonts w:eastAsia="Times New Roman"/>
            <w:lang w:val="en"/>
          </w:rPr>
          <w:t xml:space="preserve"> architecture should allow clients to search things by its attributes and functionalities.</w:t>
        </w:r>
      </w:ins>
    </w:p>
    <w:p w14:paraId="6F192E93" w14:textId="77777777" w:rsidR="00000000" w:rsidRDefault="0094571A">
      <w:pPr>
        <w:numPr>
          <w:ilvl w:val="0"/>
          <w:numId w:val="6"/>
        </w:numPr>
        <w:spacing w:before="100" w:beforeAutospacing="1" w:after="100" w:afterAutospacing="1"/>
        <w:rPr>
          <w:ins w:id="741" w:author="combined PRs" w:date="2019-01-23T11:48:00Z"/>
          <w:rFonts w:eastAsia="Times New Roman"/>
          <w:lang w:val="en"/>
        </w:rPr>
      </w:pPr>
      <w:proofErr w:type="spellStart"/>
      <w:ins w:id="742" w:author="combined PRs" w:date="2019-01-23T11:48:00Z">
        <w:r>
          <w:rPr>
            <w:rFonts w:eastAsia="Times New Roman"/>
            <w:lang w:val="en"/>
          </w:rPr>
          <w:t>WoT</w:t>
        </w:r>
        <w:proofErr w:type="spellEnd"/>
        <w:r>
          <w:rPr>
            <w:rFonts w:eastAsia="Times New Roman"/>
            <w:lang w:val="en"/>
          </w:rPr>
          <w:t xml:space="preserve"> archite</w:t>
        </w:r>
        <w:r>
          <w:rPr>
            <w:rFonts w:eastAsia="Times New Roman"/>
            <w:lang w:val="en"/>
          </w:rPr>
          <w:t>cture should allow semantic search of its functionalities based on unified vocabulary, regardless of naming of its functionalities.</w:t>
        </w:r>
      </w:ins>
    </w:p>
    <w:p w14:paraId="341CA58E" w14:textId="77777777" w:rsidR="00000000" w:rsidRDefault="0094571A">
      <w:pPr>
        <w:pStyle w:val="Heading2"/>
        <w:rPr>
          <w:ins w:id="743" w:author="combined PRs" w:date="2019-01-23T11:48:00Z"/>
          <w:rFonts w:eastAsia="Times New Roman"/>
          <w:lang w:val="en"/>
        </w:rPr>
      </w:pPr>
      <w:ins w:id="744" w:author="combined PRs" w:date="2019-01-23T11:48:00Z">
        <w:r>
          <w:rPr>
            <w:rFonts w:eastAsia="Times New Roman"/>
            <w:lang w:val="en"/>
          </w:rPr>
          <w:t>Description mechanism</w:t>
        </w:r>
      </w:ins>
    </w:p>
    <w:p w14:paraId="4A07FEA5" w14:textId="77777777" w:rsidR="00000000" w:rsidRDefault="0094571A">
      <w:pPr>
        <w:numPr>
          <w:ilvl w:val="0"/>
          <w:numId w:val="7"/>
        </w:numPr>
        <w:spacing w:before="100" w:beforeAutospacing="1" w:after="100" w:afterAutospacing="1"/>
        <w:rPr>
          <w:ins w:id="745" w:author="combined PRs" w:date="2019-01-23T11:48:00Z"/>
          <w:rFonts w:eastAsia="Times New Roman"/>
          <w:lang w:val="en"/>
        </w:rPr>
      </w:pPr>
      <w:proofErr w:type="spellStart"/>
      <w:ins w:id="746" w:author="combined PRs" w:date="2019-01-23T11:48:00Z">
        <w:r>
          <w:rPr>
            <w:rFonts w:eastAsia="Times New Roman"/>
            <w:lang w:val="en"/>
          </w:rPr>
          <w:t>WoT</w:t>
        </w:r>
        <w:proofErr w:type="spellEnd"/>
        <w:r>
          <w:rPr>
            <w:rFonts w:eastAsia="Times New Roman"/>
            <w:lang w:val="en"/>
          </w:rPr>
          <w:t xml:space="preserve"> architecture should support common description mechanism which enables describing things and their</w:t>
        </w:r>
        <w:r>
          <w:rPr>
            <w:rFonts w:eastAsia="Times New Roman"/>
            <w:lang w:val="en"/>
          </w:rPr>
          <w:t xml:space="preserve"> functions.</w:t>
        </w:r>
      </w:ins>
    </w:p>
    <w:p w14:paraId="2FC0D36A" w14:textId="77777777" w:rsidR="00000000" w:rsidRDefault="0094571A">
      <w:pPr>
        <w:numPr>
          <w:ilvl w:val="0"/>
          <w:numId w:val="7"/>
        </w:numPr>
        <w:spacing w:before="100" w:beforeAutospacing="1" w:after="100" w:afterAutospacing="1"/>
        <w:rPr>
          <w:ins w:id="747" w:author="combined PRs" w:date="2019-01-23T11:48:00Z"/>
          <w:rFonts w:eastAsia="Times New Roman"/>
          <w:lang w:val="en"/>
        </w:rPr>
      </w:pPr>
      <w:ins w:id="748" w:author="combined PRs" w:date="2019-01-23T11:48:00Z">
        <w:r>
          <w:rPr>
            <w:rFonts w:eastAsia="Times New Roman"/>
            <w:lang w:val="en"/>
          </w:rPr>
          <w:t>Such description should be not only human-readable, but also machine-readable.</w:t>
        </w:r>
      </w:ins>
    </w:p>
    <w:p w14:paraId="137B4A53" w14:textId="77777777" w:rsidR="00000000" w:rsidRDefault="0094571A">
      <w:pPr>
        <w:numPr>
          <w:ilvl w:val="0"/>
          <w:numId w:val="7"/>
        </w:numPr>
        <w:spacing w:before="100" w:beforeAutospacing="1" w:after="100" w:afterAutospacing="1"/>
        <w:rPr>
          <w:ins w:id="749" w:author="combined PRs" w:date="2019-01-23T11:48:00Z"/>
          <w:rFonts w:eastAsia="Times New Roman"/>
          <w:lang w:val="en"/>
        </w:rPr>
      </w:pPr>
      <w:ins w:id="750" w:author="combined PRs" w:date="2019-01-23T11:48:00Z">
        <w:r>
          <w:rPr>
            <w:rFonts w:eastAsia="Times New Roman"/>
            <w:lang w:val="en"/>
          </w:rPr>
          <w:t>Such description should allow semantic annotation of its structure and described contents.</w:t>
        </w:r>
      </w:ins>
    </w:p>
    <w:p w14:paraId="7BDF0A32" w14:textId="77777777" w:rsidR="00000000" w:rsidRDefault="0094571A">
      <w:pPr>
        <w:numPr>
          <w:ilvl w:val="0"/>
          <w:numId w:val="7"/>
        </w:numPr>
        <w:spacing w:before="100" w:beforeAutospacing="1" w:after="100" w:afterAutospacing="1"/>
        <w:rPr>
          <w:ins w:id="751" w:author="combined PRs" w:date="2019-01-23T11:48:00Z"/>
          <w:rFonts w:eastAsia="Times New Roman"/>
          <w:lang w:val="en"/>
        </w:rPr>
      </w:pPr>
      <w:ins w:id="752" w:author="combined PRs" w:date="2019-01-23T11:48:00Z">
        <w:r>
          <w:rPr>
            <w:rFonts w:eastAsia="Times New Roman"/>
            <w:lang w:val="en"/>
          </w:rPr>
          <w:t>Such description should be able to be exchanged using multiple formats whi</w:t>
        </w:r>
        <w:r>
          <w:rPr>
            <w:rFonts w:eastAsia="Times New Roman"/>
            <w:lang w:val="en"/>
          </w:rPr>
          <w:t>ch are commonly used in the web.</w:t>
        </w:r>
      </w:ins>
    </w:p>
    <w:p w14:paraId="36971B46" w14:textId="77777777" w:rsidR="00000000" w:rsidRDefault="0094571A">
      <w:pPr>
        <w:pStyle w:val="Heading2"/>
        <w:rPr>
          <w:ins w:id="753" w:author="combined PRs" w:date="2019-01-23T11:48:00Z"/>
          <w:rFonts w:eastAsia="Times New Roman"/>
          <w:lang w:val="en"/>
        </w:rPr>
      </w:pPr>
      <w:ins w:id="754" w:author="combined PRs" w:date="2019-01-23T11:48:00Z">
        <w:r>
          <w:rPr>
            <w:rFonts w:eastAsia="Times New Roman"/>
            <w:lang w:val="en"/>
          </w:rPr>
          <w:t>Description of attributes</w:t>
        </w:r>
      </w:ins>
    </w:p>
    <w:p w14:paraId="5DFE10B0" w14:textId="77777777" w:rsidR="00000000" w:rsidRDefault="0094571A">
      <w:pPr>
        <w:numPr>
          <w:ilvl w:val="0"/>
          <w:numId w:val="8"/>
        </w:numPr>
        <w:spacing w:before="100" w:beforeAutospacing="1" w:after="100" w:afterAutospacing="1"/>
        <w:rPr>
          <w:ins w:id="755" w:author="combined PRs" w:date="2019-01-23T11:48:00Z"/>
          <w:rFonts w:eastAsia="Times New Roman"/>
          <w:lang w:val="en"/>
        </w:rPr>
      </w:pPr>
      <w:proofErr w:type="spellStart"/>
      <w:ins w:id="756" w:author="combined PRs" w:date="2019-01-23T11:48:00Z">
        <w:r>
          <w:rPr>
            <w:rFonts w:eastAsia="Times New Roman"/>
            <w:lang w:val="en"/>
          </w:rPr>
          <w:t>WoT</w:t>
        </w:r>
        <w:proofErr w:type="spellEnd"/>
        <w:r>
          <w:rPr>
            <w:rFonts w:eastAsia="Times New Roman"/>
            <w:lang w:val="en"/>
          </w:rPr>
          <w:t xml:space="preserve"> architecture should allow describing </w:t>
        </w:r>
        <w:proofErr w:type="spellStart"/>
        <w:r>
          <w:rPr>
            <w:rFonts w:eastAsia="Times New Roman"/>
            <w:lang w:val="en"/>
          </w:rPr>
          <w:t>thing&amp;</w:t>
        </w:r>
        <w:proofErr w:type="gramStart"/>
        <w:r>
          <w:rPr>
            <w:rFonts w:eastAsia="Times New Roman"/>
            <w:lang w:val="en"/>
          </w:rPr>
          <w:t>apos;s</w:t>
        </w:r>
        <w:proofErr w:type="spellEnd"/>
        <w:proofErr w:type="gramEnd"/>
        <w:r>
          <w:rPr>
            <w:rFonts w:eastAsia="Times New Roman"/>
            <w:lang w:val="en"/>
          </w:rPr>
          <w:t xml:space="preserve"> attributes such as </w:t>
        </w:r>
      </w:ins>
    </w:p>
    <w:p w14:paraId="76D31BFB" w14:textId="77777777" w:rsidR="00000000" w:rsidRDefault="0094571A">
      <w:pPr>
        <w:numPr>
          <w:ilvl w:val="1"/>
          <w:numId w:val="8"/>
        </w:numPr>
        <w:spacing w:before="100" w:beforeAutospacing="1" w:after="100" w:afterAutospacing="1"/>
        <w:rPr>
          <w:ins w:id="757" w:author="combined PRs" w:date="2019-01-23T11:48:00Z"/>
          <w:rFonts w:eastAsia="Times New Roman"/>
          <w:lang w:val="en"/>
        </w:rPr>
      </w:pPr>
      <w:ins w:id="758" w:author="combined PRs" w:date="2019-01-23T11:48:00Z">
        <w:r>
          <w:rPr>
            <w:rFonts w:eastAsia="Times New Roman"/>
            <w:lang w:val="en"/>
          </w:rPr>
          <w:t>name</w:t>
        </w:r>
      </w:ins>
    </w:p>
    <w:p w14:paraId="1BE5698B" w14:textId="77777777" w:rsidR="00000000" w:rsidRDefault="0094571A">
      <w:pPr>
        <w:numPr>
          <w:ilvl w:val="1"/>
          <w:numId w:val="8"/>
        </w:numPr>
        <w:spacing w:before="100" w:beforeAutospacing="1" w:after="100" w:afterAutospacing="1"/>
        <w:rPr>
          <w:ins w:id="759" w:author="combined PRs" w:date="2019-01-23T11:48:00Z"/>
          <w:rFonts w:eastAsia="Times New Roman"/>
          <w:lang w:val="en"/>
        </w:rPr>
      </w:pPr>
      <w:ins w:id="760" w:author="combined PRs" w:date="2019-01-23T11:48:00Z">
        <w:r>
          <w:rPr>
            <w:rFonts w:eastAsia="Times New Roman"/>
            <w:lang w:val="en"/>
          </w:rPr>
          <w:t>explanation</w:t>
        </w:r>
      </w:ins>
    </w:p>
    <w:p w14:paraId="4B0EA8A0" w14:textId="77777777" w:rsidR="00000000" w:rsidRDefault="0094571A">
      <w:pPr>
        <w:numPr>
          <w:ilvl w:val="1"/>
          <w:numId w:val="8"/>
        </w:numPr>
        <w:spacing w:before="100" w:beforeAutospacing="1" w:after="100" w:afterAutospacing="1"/>
        <w:rPr>
          <w:ins w:id="761" w:author="combined PRs" w:date="2019-01-23T11:48:00Z"/>
          <w:rFonts w:eastAsia="Times New Roman"/>
          <w:lang w:val="en"/>
        </w:rPr>
      </w:pPr>
      <w:ins w:id="762" w:author="combined PRs" w:date="2019-01-23T11:48:00Z">
        <w:r>
          <w:rPr>
            <w:rFonts w:eastAsia="Times New Roman"/>
            <w:lang w:val="en"/>
          </w:rPr>
          <w:t>version of spec, format and description itself</w:t>
        </w:r>
      </w:ins>
    </w:p>
    <w:p w14:paraId="0C67E5A2" w14:textId="77777777" w:rsidR="00000000" w:rsidRDefault="0094571A">
      <w:pPr>
        <w:numPr>
          <w:ilvl w:val="1"/>
          <w:numId w:val="8"/>
        </w:numPr>
        <w:spacing w:before="100" w:beforeAutospacing="1" w:after="100" w:afterAutospacing="1"/>
        <w:rPr>
          <w:ins w:id="763" w:author="combined PRs" w:date="2019-01-23T11:48:00Z"/>
          <w:rFonts w:eastAsia="Times New Roman"/>
          <w:lang w:val="en"/>
        </w:rPr>
      </w:pPr>
      <w:ins w:id="764" w:author="combined PRs" w:date="2019-01-23T11:48:00Z">
        <w:r>
          <w:rPr>
            <w:rFonts w:eastAsia="Times New Roman"/>
            <w:lang w:val="en"/>
          </w:rPr>
          <w:t>links to other related things and information</w:t>
        </w:r>
      </w:ins>
    </w:p>
    <w:p w14:paraId="08E133B9" w14:textId="77777777" w:rsidR="00000000" w:rsidRDefault="0094571A">
      <w:pPr>
        <w:numPr>
          <w:ilvl w:val="0"/>
          <w:numId w:val="8"/>
        </w:numPr>
        <w:spacing w:before="100" w:beforeAutospacing="1" w:after="100" w:afterAutospacing="1"/>
        <w:rPr>
          <w:ins w:id="765" w:author="combined PRs" w:date="2019-01-23T11:48:00Z"/>
          <w:rFonts w:eastAsia="Times New Roman"/>
          <w:lang w:val="en"/>
        </w:rPr>
      </w:pPr>
      <w:ins w:id="766" w:author="combined PRs" w:date="2019-01-23T11:48:00Z">
        <w:r>
          <w:rPr>
            <w:rFonts w:eastAsia="Times New Roman"/>
            <w:lang w:val="en"/>
          </w:rPr>
          <w:t>Such description should support internationalization.</w:t>
        </w:r>
      </w:ins>
    </w:p>
    <w:p w14:paraId="4289F8B4" w14:textId="77777777" w:rsidR="00000000" w:rsidRDefault="0094571A">
      <w:pPr>
        <w:pStyle w:val="Heading2"/>
        <w:rPr>
          <w:ins w:id="767" w:author="combined PRs" w:date="2019-01-23T11:48:00Z"/>
          <w:rFonts w:eastAsia="Times New Roman"/>
          <w:lang w:val="en"/>
        </w:rPr>
      </w:pPr>
      <w:ins w:id="768" w:author="combined PRs" w:date="2019-01-23T11:48:00Z">
        <w:r>
          <w:rPr>
            <w:rFonts w:eastAsia="Times New Roman"/>
            <w:lang w:val="en"/>
          </w:rPr>
          <w:t>Description of functionalities</w:t>
        </w:r>
      </w:ins>
    </w:p>
    <w:p w14:paraId="4216E995" w14:textId="77777777" w:rsidR="00000000" w:rsidRDefault="0094571A">
      <w:pPr>
        <w:numPr>
          <w:ilvl w:val="0"/>
          <w:numId w:val="9"/>
        </w:numPr>
        <w:spacing w:before="100" w:beforeAutospacing="1" w:after="100" w:afterAutospacing="1"/>
        <w:rPr>
          <w:ins w:id="769" w:author="combined PRs" w:date="2019-01-23T11:48:00Z"/>
          <w:rFonts w:eastAsia="Times New Roman"/>
          <w:lang w:val="en"/>
        </w:rPr>
      </w:pPr>
      <w:proofErr w:type="spellStart"/>
      <w:ins w:id="770" w:author="combined PRs" w:date="2019-01-23T11:48:00Z">
        <w:r>
          <w:rPr>
            <w:rFonts w:eastAsia="Times New Roman"/>
            <w:lang w:val="en"/>
          </w:rPr>
          <w:t>WoT</w:t>
        </w:r>
        <w:proofErr w:type="spellEnd"/>
        <w:r>
          <w:rPr>
            <w:rFonts w:eastAsia="Times New Roman"/>
            <w:lang w:val="en"/>
          </w:rPr>
          <w:t xml:space="preserve"> architecture should allow describing </w:t>
        </w:r>
        <w:proofErr w:type="spellStart"/>
        <w:r>
          <w:rPr>
            <w:rFonts w:eastAsia="Times New Roman"/>
            <w:lang w:val="en"/>
          </w:rPr>
          <w:t>thing&amp;</w:t>
        </w:r>
        <w:proofErr w:type="gramStart"/>
        <w:r>
          <w:rPr>
            <w:rFonts w:eastAsia="Times New Roman"/>
            <w:lang w:val="en"/>
          </w:rPr>
          <w:t>apos;s</w:t>
        </w:r>
        <w:proofErr w:type="spellEnd"/>
        <w:proofErr w:type="gramEnd"/>
        <w:r>
          <w:rPr>
            <w:rFonts w:eastAsia="Times New Roman"/>
            <w:lang w:val="en"/>
          </w:rPr>
          <w:t xml:space="preserve"> functionalities which is shown in ## Thing functionalities</w:t>
        </w:r>
      </w:ins>
    </w:p>
    <w:p w14:paraId="040BCAF4" w14:textId="77777777" w:rsidR="00000000" w:rsidRDefault="0094571A">
      <w:pPr>
        <w:pStyle w:val="Heading2"/>
        <w:rPr>
          <w:ins w:id="771" w:author="combined PRs" w:date="2019-01-23T11:48:00Z"/>
          <w:rFonts w:eastAsia="Times New Roman"/>
          <w:lang w:val="en"/>
        </w:rPr>
      </w:pPr>
      <w:ins w:id="772" w:author="combined PRs" w:date="2019-01-23T11:48:00Z">
        <w:r>
          <w:rPr>
            <w:rFonts w:eastAsia="Times New Roman"/>
            <w:lang w:val="en"/>
          </w:rPr>
          <w:t>Network</w:t>
        </w:r>
      </w:ins>
    </w:p>
    <w:p w14:paraId="5375B39A" w14:textId="77777777" w:rsidR="00000000" w:rsidRDefault="0094571A">
      <w:pPr>
        <w:numPr>
          <w:ilvl w:val="0"/>
          <w:numId w:val="10"/>
        </w:numPr>
        <w:spacing w:before="100" w:beforeAutospacing="1" w:after="100" w:afterAutospacing="1"/>
        <w:rPr>
          <w:ins w:id="773" w:author="combined PRs" w:date="2019-01-23T11:48:00Z"/>
          <w:rFonts w:eastAsia="Times New Roman"/>
          <w:lang w:val="en"/>
        </w:rPr>
      </w:pPr>
      <w:proofErr w:type="spellStart"/>
      <w:ins w:id="774" w:author="combined PRs" w:date="2019-01-23T11:48:00Z">
        <w:r>
          <w:rPr>
            <w:rFonts w:eastAsia="Times New Roman"/>
            <w:lang w:val="en"/>
          </w:rPr>
          <w:t>WoT</w:t>
        </w:r>
        <w:proofErr w:type="spellEnd"/>
        <w:r>
          <w:rPr>
            <w:rFonts w:eastAsia="Times New Roman"/>
            <w:lang w:val="en"/>
          </w:rPr>
          <w:t xml:space="preserve"> architecture should support multiple web proto</w:t>
        </w:r>
        <w:r>
          <w:rPr>
            <w:rFonts w:eastAsia="Times New Roman"/>
            <w:lang w:val="en"/>
          </w:rPr>
          <w:t>cols which are commonly used.</w:t>
        </w:r>
      </w:ins>
    </w:p>
    <w:p w14:paraId="6578074A" w14:textId="77777777" w:rsidR="00000000" w:rsidRDefault="0094571A">
      <w:pPr>
        <w:numPr>
          <w:ilvl w:val="0"/>
          <w:numId w:val="10"/>
        </w:numPr>
        <w:spacing w:before="100" w:beforeAutospacing="1" w:after="100" w:afterAutospacing="1"/>
        <w:rPr>
          <w:ins w:id="775" w:author="combined PRs" w:date="2019-01-23T11:48:00Z"/>
          <w:rFonts w:eastAsia="Times New Roman"/>
          <w:lang w:val="en"/>
        </w:rPr>
      </w:pPr>
      <w:ins w:id="776" w:author="combined PRs" w:date="2019-01-23T11:48:00Z">
        <w:r>
          <w:rPr>
            <w:rFonts w:eastAsia="Times New Roman"/>
            <w:lang w:val="en"/>
          </w:rPr>
          <w:t xml:space="preserve">Such protocols include </w:t>
        </w:r>
        <w:proofErr w:type="gramStart"/>
        <w:r>
          <w:rPr>
            <w:rFonts w:eastAsia="Times New Roman"/>
            <w:lang w:val="en"/>
          </w:rPr>
          <w:t>1)protocols</w:t>
        </w:r>
        <w:proofErr w:type="gramEnd"/>
        <w:r>
          <w:rPr>
            <w:rFonts w:eastAsia="Times New Roman"/>
            <w:lang w:val="en"/>
          </w:rPr>
          <w:t xml:space="preserve"> commonly used in the internet and 2)protocols commonly used in the local area network</w:t>
        </w:r>
      </w:ins>
    </w:p>
    <w:p w14:paraId="48BC94BF" w14:textId="77777777" w:rsidR="00000000" w:rsidRDefault="0094571A">
      <w:pPr>
        <w:numPr>
          <w:ilvl w:val="0"/>
          <w:numId w:val="10"/>
        </w:numPr>
        <w:spacing w:before="100" w:beforeAutospacing="1" w:after="100" w:afterAutospacing="1"/>
        <w:rPr>
          <w:ins w:id="777" w:author="combined PRs" w:date="2019-01-23T11:48:00Z"/>
          <w:rFonts w:eastAsia="Times New Roman"/>
          <w:lang w:val="en"/>
        </w:rPr>
      </w:pPr>
      <w:proofErr w:type="spellStart"/>
      <w:ins w:id="778" w:author="combined PRs" w:date="2019-01-23T11:48:00Z">
        <w:r>
          <w:rPr>
            <w:rFonts w:eastAsia="Times New Roman"/>
            <w:lang w:val="en"/>
          </w:rPr>
          <w:t>WoT</w:t>
        </w:r>
        <w:proofErr w:type="spellEnd"/>
        <w:r>
          <w:rPr>
            <w:rFonts w:eastAsia="Times New Roman"/>
            <w:lang w:val="en"/>
          </w:rPr>
          <w:t xml:space="preserve"> architecture should allow using multiple web protocols to access to the same functionality.</w:t>
        </w:r>
      </w:ins>
    </w:p>
    <w:p w14:paraId="05A34EB0" w14:textId="77777777" w:rsidR="00000000" w:rsidRDefault="0094571A">
      <w:pPr>
        <w:numPr>
          <w:ilvl w:val="0"/>
          <w:numId w:val="10"/>
        </w:numPr>
        <w:spacing w:before="100" w:beforeAutospacing="1" w:after="100" w:afterAutospacing="1"/>
        <w:rPr>
          <w:ins w:id="779" w:author="combined PRs" w:date="2019-01-23T11:48:00Z"/>
          <w:rFonts w:eastAsia="Times New Roman"/>
          <w:lang w:val="en"/>
        </w:rPr>
      </w:pPr>
      <w:proofErr w:type="spellStart"/>
      <w:ins w:id="780" w:author="combined PRs" w:date="2019-01-23T11:48:00Z">
        <w:r>
          <w:rPr>
            <w:rFonts w:eastAsia="Times New Roman"/>
            <w:lang w:val="en"/>
          </w:rPr>
          <w:t>WoT</w:t>
        </w:r>
        <w:proofErr w:type="spellEnd"/>
        <w:r>
          <w:rPr>
            <w:rFonts w:eastAsia="Times New Roman"/>
            <w:lang w:val="en"/>
          </w:rPr>
          <w:t xml:space="preserve"> archi</w:t>
        </w:r>
        <w:r>
          <w:rPr>
            <w:rFonts w:eastAsia="Times New Roman"/>
            <w:lang w:val="en"/>
          </w:rPr>
          <w:t>tecture should allow using mixture of multiple protocols to the functionalities of the same thing (e.g. HTTP and WebSocket).</w:t>
        </w:r>
      </w:ins>
    </w:p>
    <w:p w14:paraId="650E6D9B" w14:textId="77777777" w:rsidR="00000000" w:rsidRDefault="0094571A">
      <w:pPr>
        <w:pStyle w:val="Heading2"/>
        <w:rPr>
          <w:ins w:id="781" w:author="combined PRs" w:date="2019-01-23T11:48:00Z"/>
          <w:rFonts w:eastAsia="Times New Roman"/>
          <w:lang w:val="en"/>
        </w:rPr>
      </w:pPr>
      <w:ins w:id="782" w:author="combined PRs" w:date="2019-01-23T11:48:00Z">
        <w:r>
          <w:rPr>
            <w:rFonts w:eastAsia="Times New Roman"/>
            <w:lang w:val="en"/>
          </w:rPr>
          <w:t>Deployment</w:t>
        </w:r>
      </w:ins>
    </w:p>
    <w:p w14:paraId="758FD1EF" w14:textId="77777777" w:rsidR="00000000" w:rsidRDefault="0094571A">
      <w:pPr>
        <w:numPr>
          <w:ilvl w:val="0"/>
          <w:numId w:val="11"/>
        </w:numPr>
        <w:spacing w:before="100" w:beforeAutospacing="1" w:after="100" w:afterAutospacing="1"/>
        <w:rPr>
          <w:ins w:id="783" w:author="combined PRs" w:date="2019-01-23T11:48:00Z"/>
          <w:rFonts w:eastAsia="Times New Roman"/>
          <w:lang w:val="en"/>
        </w:rPr>
      </w:pPr>
      <w:proofErr w:type="spellStart"/>
      <w:ins w:id="784" w:author="combined PRs" w:date="2019-01-23T11:48:00Z">
        <w:r>
          <w:rPr>
            <w:rFonts w:eastAsia="Times New Roman"/>
            <w:lang w:val="en"/>
          </w:rPr>
          <w:t>WoT</w:t>
        </w:r>
        <w:proofErr w:type="spellEnd"/>
        <w:r>
          <w:rPr>
            <w:rFonts w:eastAsia="Times New Roman"/>
            <w:lang w:val="en"/>
          </w:rPr>
          <w:t xml:space="preserve"> architecture should support wide variety of thing capability such as edge devices with resource restrictions and vir</w:t>
        </w:r>
        <w:r>
          <w:rPr>
            <w:rFonts w:eastAsia="Times New Roman"/>
            <w:lang w:val="en"/>
          </w:rPr>
          <w:t>tual things on the cloud, based on the same model.</w:t>
        </w:r>
      </w:ins>
    </w:p>
    <w:p w14:paraId="2975BCFB" w14:textId="77777777" w:rsidR="00000000" w:rsidRDefault="0094571A">
      <w:pPr>
        <w:numPr>
          <w:ilvl w:val="0"/>
          <w:numId w:val="11"/>
        </w:numPr>
        <w:spacing w:before="100" w:beforeAutospacing="1" w:after="100" w:afterAutospacing="1"/>
        <w:rPr>
          <w:ins w:id="785" w:author="combined PRs" w:date="2019-01-23T11:48:00Z"/>
          <w:rFonts w:eastAsia="Times New Roman"/>
          <w:lang w:val="en"/>
        </w:rPr>
      </w:pPr>
      <w:proofErr w:type="spellStart"/>
      <w:ins w:id="786" w:author="combined PRs" w:date="2019-01-23T11:48:00Z">
        <w:r>
          <w:rPr>
            <w:rFonts w:eastAsia="Times New Roman"/>
            <w:lang w:val="en"/>
          </w:rPr>
          <w:t>WoT</w:t>
        </w:r>
        <w:proofErr w:type="spellEnd"/>
        <w:r>
          <w:rPr>
            <w:rFonts w:eastAsia="Times New Roman"/>
            <w:lang w:val="en"/>
          </w:rPr>
          <w:t xml:space="preserve"> architecture should support multiple levels of thing hierarchy with intermediate entities such as gateways and proxies.</w:t>
        </w:r>
      </w:ins>
    </w:p>
    <w:p w14:paraId="24DFA61A" w14:textId="77777777" w:rsidR="00000000" w:rsidRDefault="0094571A">
      <w:pPr>
        <w:numPr>
          <w:ilvl w:val="0"/>
          <w:numId w:val="11"/>
        </w:numPr>
        <w:spacing w:before="100" w:beforeAutospacing="1" w:after="100" w:afterAutospacing="1"/>
        <w:rPr>
          <w:ins w:id="787" w:author="combined PRs" w:date="2019-01-23T11:48:00Z"/>
          <w:rFonts w:eastAsia="Times New Roman"/>
          <w:lang w:val="en"/>
        </w:rPr>
      </w:pPr>
      <w:proofErr w:type="spellStart"/>
      <w:ins w:id="788" w:author="combined PRs" w:date="2019-01-23T11:48:00Z">
        <w:r>
          <w:rPr>
            <w:rFonts w:eastAsia="Times New Roman"/>
            <w:lang w:val="en"/>
          </w:rPr>
          <w:lastRenderedPageBreak/>
          <w:t>WoT</w:t>
        </w:r>
        <w:proofErr w:type="spellEnd"/>
        <w:r>
          <w:rPr>
            <w:rFonts w:eastAsia="Times New Roman"/>
            <w:lang w:val="en"/>
          </w:rPr>
          <w:t xml:space="preserve"> architecture should support accessing things in the local network from the ou</w:t>
        </w:r>
        <w:r>
          <w:rPr>
            <w:rFonts w:eastAsia="Times New Roman"/>
            <w:lang w:val="en"/>
          </w:rPr>
          <w:t>tside of the local network (the internet or other local network), considering network address translation.</w:t>
        </w:r>
      </w:ins>
    </w:p>
    <w:p w14:paraId="32F400C6" w14:textId="77777777" w:rsidR="00000000" w:rsidRDefault="0094571A">
      <w:pPr>
        <w:pStyle w:val="Heading2"/>
        <w:rPr>
          <w:ins w:id="789" w:author="combined PRs" w:date="2019-01-23T11:48:00Z"/>
          <w:rFonts w:eastAsia="Times New Roman"/>
          <w:lang w:val="en"/>
        </w:rPr>
      </w:pPr>
      <w:ins w:id="790" w:author="combined PRs" w:date="2019-01-23T11:48:00Z">
        <w:r>
          <w:rPr>
            <w:rFonts w:eastAsia="Times New Roman"/>
            <w:lang w:val="en"/>
          </w:rPr>
          <w:t>Application</w:t>
        </w:r>
      </w:ins>
    </w:p>
    <w:p w14:paraId="55CE70CA" w14:textId="77777777" w:rsidR="00000000" w:rsidRDefault="0094571A">
      <w:pPr>
        <w:numPr>
          <w:ilvl w:val="0"/>
          <w:numId w:val="12"/>
        </w:numPr>
        <w:spacing w:before="100" w:beforeAutospacing="1" w:after="100" w:afterAutospacing="1"/>
        <w:rPr>
          <w:ins w:id="791" w:author="combined PRs" w:date="2019-01-23T11:48:00Z"/>
          <w:rFonts w:eastAsia="Times New Roman"/>
          <w:lang w:val="en"/>
        </w:rPr>
      </w:pPr>
      <w:proofErr w:type="spellStart"/>
      <w:ins w:id="792" w:author="combined PRs" w:date="2019-01-23T11:48:00Z">
        <w:r>
          <w:rPr>
            <w:rFonts w:eastAsia="Times New Roman"/>
            <w:lang w:val="en"/>
          </w:rPr>
          <w:t>WoT</w:t>
        </w:r>
        <w:proofErr w:type="spellEnd"/>
        <w:r>
          <w:rPr>
            <w:rFonts w:eastAsia="Times New Roman"/>
            <w:lang w:val="en"/>
          </w:rPr>
          <w:t xml:space="preserve"> architecture should allow describing applications on the wide variety of things such as edge device, gateway, cloud and UI/UX device,</w:t>
        </w:r>
        <w:r>
          <w:rPr>
            <w:rFonts w:eastAsia="Times New Roman"/>
            <w:lang w:val="en"/>
          </w:rPr>
          <w:t xml:space="preserve"> using web standard technology based on the same model.</w:t>
        </w:r>
      </w:ins>
    </w:p>
    <w:p w14:paraId="6BC9CC72" w14:textId="77777777" w:rsidR="00000000" w:rsidRDefault="0094571A">
      <w:pPr>
        <w:pStyle w:val="Heading2"/>
        <w:rPr>
          <w:ins w:id="793" w:author="combined PRs" w:date="2019-01-23T11:48:00Z"/>
          <w:rFonts w:eastAsia="Times New Roman"/>
          <w:lang w:val="en"/>
        </w:rPr>
      </w:pPr>
      <w:ins w:id="794" w:author="combined PRs" w:date="2019-01-23T11:48:00Z">
        <w:r>
          <w:rPr>
            <w:rFonts w:eastAsia="Times New Roman"/>
            <w:lang w:val="en"/>
          </w:rPr>
          <w:t>Legacy adaption</w:t>
        </w:r>
      </w:ins>
    </w:p>
    <w:p w14:paraId="37B5342A" w14:textId="77777777" w:rsidR="00000000" w:rsidRDefault="0094571A">
      <w:pPr>
        <w:numPr>
          <w:ilvl w:val="0"/>
          <w:numId w:val="13"/>
        </w:numPr>
        <w:spacing w:before="100" w:beforeAutospacing="1" w:after="100" w:afterAutospacing="1"/>
        <w:rPr>
          <w:ins w:id="795" w:author="combined PRs" w:date="2019-01-23T11:48:00Z"/>
          <w:rFonts w:eastAsia="Times New Roman"/>
          <w:lang w:val="en"/>
        </w:rPr>
      </w:pPr>
      <w:proofErr w:type="spellStart"/>
      <w:ins w:id="796" w:author="combined PRs" w:date="2019-01-23T11:48:00Z">
        <w:r>
          <w:rPr>
            <w:rFonts w:eastAsia="Times New Roman"/>
            <w:lang w:val="en"/>
          </w:rPr>
          <w:t>WoT</w:t>
        </w:r>
        <w:proofErr w:type="spellEnd"/>
        <w:r>
          <w:rPr>
            <w:rFonts w:eastAsia="Times New Roman"/>
            <w:lang w:val="en"/>
          </w:rPr>
          <w:t xml:space="preserve"> architecture should allow mapping of legacy IP and non-IP protocols to web protocols, supporting wide variety of hierarchy, where such legacy protocols are terminated and translate</w:t>
        </w:r>
        <w:r>
          <w:rPr>
            <w:rFonts w:eastAsia="Times New Roman"/>
            <w:lang w:val="en"/>
          </w:rPr>
          <w:t>d.</w:t>
        </w:r>
      </w:ins>
    </w:p>
    <w:p w14:paraId="3D9F07C0" w14:textId="77777777" w:rsidR="00000000" w:rsidRDefault="0094571A">
      <w:pPr>
        <w:numPr>
          <w:ilvl w:val="0"/>
          <w:numId w:val="13"/>
        </w:numPr>
        <w:spacing w:before="100" w:beforeAutospacing="1" w:after="100" w:afterAutospacing="1"/>
        <w:rPr>
          <w:ins w:id="797" w:author="combined PRs" w:date="2019-01-23T11:48:00Z"/>
          <w:rFonts w:eastAsia="Times New Roman"/>
          <w:lang w:val="en"/>
        </w:rPr>
      </w:pPr>
      <w:proofErr w:type="spellStart"/>
      <w:ins w:id="798" w:author="combined PRs" w:date="2019-01-23T11:48:00Z">
        <w:r>
          <w:rPr>
            <w:rFonts w:eastAsia="Times New Roman"/>
            <w:lang w:val="en"/>
          </w:rPr>
          <w:t>WoT</w:t>
        </w:r>
        <w:proofErr w:type="spellEnd"/>
        <w:r>
          <w:rPr>
            <w:rFonts w:eastAsia="Times New Roman"/>
            <w:lang w:val="en"/>
          </w:rPr>
          <w:t xml:space="preserve"> architecture should allow transparent use of existing IP protocols without translation, which follow RESTful architecture.</w:t>
        </w:r>
      </w:ins>
    </w:p>
    <w:p w14:paraId="18F91816" w14:textId="77777777" w:rsidR="00000000" w:rsidRDefault="0094571A">
      <w:pPr>
        <w:pStyle w:val="Heading2"/>
        <w:rPr>
          <w:ins w:id="799" w:author="combined PRs" w:date="2019-01-23T11:48:00Z"/>
          <w:rFonts w:eastAsia="Times New Roman"/>
          <w:lang w:val="en"/>
        </w:rPr>
      </w:pPr>
      <w:ins w:id="800" w:author="combined PRs" w:date="2019-01-23T11:48:00Z">
        <w:r>
          <w:rPr>
            <w:rFonts w:eastAsia="Times New Roman"/>
            <w:lang w:val="en"/>
          </w:rPr>
          <w:t>Security</w:t>
        </w:r>
      </w:ins>
    </w:p>
    <w:p w14:paraId="271DB479" w14:textId="77777777" w:rsidR="00000000" w:rsidRDefault="0094571A">
      <w:pPr>
        <w:numPr>
          <w:ilvl w:val="0"/>
          <w:numId w:val="14"/>
        </w:numPr>
        <w:spacing w:before="100" w:beforeAutospacing="1" w:after="100" w:afterAutospacing="1"/>
        <w:rPr>
          <w:ins w:id="801" w:author="combined PRs" w:date="2019-01-23T11:48:00Z"/>
          <w:rFonts w:eastAsia="Times New Roman"/>
          <w:lang w:val="en"/>
        </w:rPr>
      </w:pPr>
      <w:proofErr w:type="spellStart"/>
      <w:ins w:id="802" w:author="combined PRs" w:date="2019-01-23T11:48:00Z">
        <w:r>
          <w:rPr>
            <w:rFonts w:eastAsia="Times New Roman"/>
            <w:lang w:val="en"/>
          </w:rPr>
          <w:t>WoT</w:t>
        </w:r>
        <w:proofErr w:type="spellEnd"/>
        <w:r>
          <w:rPr>
            <w:rFonts w:eastAsia="Times New Roman"/>
            <w:lang w:val="en"/>
          </w:rPr>
          <w:t xml:space="preserve"> architecture should support multiple security mechanism commonly used in the web, such as Basic, Digest, </w:t>
        </w:r>
        <w:r>
          <w:rPr>
            <w:rFonts w:eastAsia="Times New Roman"/>
            <w:lang w:val="en"/>
          </w:rPr>
          <w:t>Bearer and OAuth2.0.</w:t>
        </w:r>
      </w:ins>
    </w:p>
    <w:p w14:paraId="39A14D70" w14:textId="77777777" w:rsidR="00000000" w:rsidRDefault="0094571A">
      <w:pPr>
        <w:pStyle w:val="Heading1"/>
        <w:rPr>
          <w:rFonts w:eastAsia="Times New Roman"/>
          <w:lang w:val="en"/>
        </w:rPr>
      </w:pPr>
      <w:proofErr w:type="spellStart"/>
      <w:r>
        <w:rPr>
          <w:rFonts w:eastAsia="Times New Roman"/>
          <w:lang w:val="en"/>
        </w:rPr>
        <w:t>WoT</w:t>
      </w:r>
      <w:proofErr w:type="spellEnd"/>
      <w:r>
        <w:rPr>
          <w:rFonts w:eastAsia="Times New Roman"/>
          <w:lang w:val="en"/>
        </w:rPr>
        <w:t xml:space="preserve"> Building Blocks</w:t>
      </w:r>
    </w:p>
    <w:p w14:paraId="7C24A676" w14:textId="77777777" w:rsidR="00000000" w:rsidRDefault="0094571A">
      <w:pPr>
        <w:pStyle w:val="NormalWeb"/>
        <w:rPr>
          <w:lang w:val="en"/>
        </w:rPr>
      </w:pPr>
      <w:r>
        <w:rPr>
          <w:lang w:val="en"/>
        </w:rPr>
        <w:t xml:space="preserve">This section presents the initial </w:t>
      </w:r>
      <w:proofErr w:type="spellStart"/>
      <w:r>
        <w:rPr>
          <w:lang w:val="en"/>
        </w:rPr>
        <w:t>WoT</w:t>
      </w:r>
      <w:proofErr w:type="spellEnd"/>
      <w:r>
        <w:rPr>
          <w:lang w:val="en"/>
        </w:rPr>
        <w:t xml:space="preserve"> building blocks that build up the abstract architecture for the Web of Things. This architecture is derived from the use cases in Section </w:t>
      </w:r>
      <w:r>
        <w:rPr>
          <w:lang w:val="en"/>
        </w:rPr>
        <w:t>and</w:t>
      </w:r>
      <w:r>
        <w:rPr>
          <w:lang w:val="en"/>
        </w:rPr>
        <w:t xml:space="preserve"> the requirements in </w:t>
      </w:r>
      <w:proofErr w:type="gramStart"/>
      <w:r>
        <w:rPr>
          <w:lang w:val="en"/>
        </w:rPr>
        <w:t xml:space="preserve">Section </w:t>
      </w:r>
      <w:r>
        <w:rPr>
          <w:lang w:val="en"/>
        </w:rPr>
        <w:t>.</w:t>
      </w:r>
      <w:proofErr w:type="gramEnd"/>
      <w:r>
        <w:rPr>
          <w:lang w:val="en"/>
        </w:rPr>
        <w:t xml:space="preserve"> </w:t>
      </w:r>
      <w:r>
        <w:rPr>
          <w:lang w:val="en"/>
        </w:rPr>
        <w:t xml:space="preserve">summarizes the high-level goals and requirements and shows the three levels where the </w:t>
      </w:r>
      <w:proofErr w:type="spellStart"/>
      <w:r>
        <w:rPr>
          <w:lang w:val="en"/>
        </w:rPr>
        <w:t>WoT</w:t>
      </w:r>
      <w:proofErr w:type="spellEnd"/>
      <w:r>
        <w:rPr>
          <w:lang w:val="en"/>
        </w:rPr>
        <w:t xml:space="preserve"> building blocks can be applied: </w:t>
      </w:r>
    </w:p>
    <w:p w14:paraId="251308D6" w14:textId="77777777" w:rsidR="00000000" w:rsidRDefault="0094571A">
      <w:pPr>
        <w:numPr>
          <w:ilvl w:val="0"/>
          <w:numId w:val="15"/>
        </w:numPr>
        <w:spacing w:before="100" w:beforeAutospacing="1" w:after="100" w:afterAutospacing="1"/>
        <w:rPr>
          <w:rFonts w:eastAsia="Times New Roman"/>
          <w:lang w:val="en"/>
        </w:rPr>
        <w:pPrChange w:id="803" w:author="combined PRs" w:date="2019-01-23T11:48:00Z">
          <w:pPr>
            <w:numPr>
              <w:numId w:val="42"/>
            </w:numPr>
            <w:tabs>
              <w:tab w:val="num" w:pos="720"/>
            </w:tabs>
            <w:spacing w:before="100" w:beforeAutospacing="1" w:after="100" w:afterAutospacing="1"/>
            <w:ind w:left="720" w:hanging="360"/>
          </w:pPr>
        </w:pPrChange>
      </w:pPr>
      <w:r>
        <w:rPr>
          <w:rFonts w:eastAsia="Times New Roman"/>
          <w:lang w:val="en"/>
        </w:rPr>
        <w:t>the device level,</w:t>
      </w:r>
    </w:p>
    <w:p w14:paraId="6646B8E8" w14:textId="77777777" w:rsidR="00000000" w:rsidRDefault="0094571A">
      <w:pPr>
        <w:numPr>
          <w:ilvl w:val="0"/>
          <w:numId w:val="15"/>
        </w:numPr>
        <w:spacing w:before="100" w:beforeAutospacing="1" w:after="100" w:afterAutospacing="1"/>
        <w:rPr>
          <w:rFonts w:eastAsia="Times New Roman"/>
          <w:lang w:val="en"/>
        </w:rPr>
        <w:pPrChange w:id="804" w:author="combined PRs" w:date="2019-01-23T11:48:00Z">
          <w:pPr>
            <w:numPr>
              <w:numId w:val="42"/>
            </w:numPr>
            <w:tabs>
              <w:tab w:val="num" w:pos="720"/>
            </w:tabs>
            <w:spacing w:before="100" w:beforeAutospacing="1" w:after="100" w:afterAutospacing="1"/>
            <w:ind w:left="720" w:hanging="360"/>
          </w:pPr>
        </w:pPrChange>
      </w:pPr>
      <w:r>
        <w:rPr>
          <w:rFonts w:eastAsia="Times New Roman"/>
          <w:lang w:val="en"/>
        </w:rPr>
        <w:t>t</w:t>
      </w:r>
      <w:r>
        <w:rPr>
          <w:rFonts w:eastAsia="Times New Roman"/>
          <w:lang w:val="en"/>
        </w:rPr>
        <w:t>he gateway level (or "edge"), and</w:t>
      </w:r>
    </w:p>
    <w:p w14:paraId="42307AD7" w14:textId="77777777" w:rsidR="00000000" w:rsidRDefault="0094571A">
      <w:pPr>
        <w:numPr>
          <w:ilvl w:val="0"/>
          <w:numId w:val="15"/>
        </w:numPr>
        <w:spacing w:before="100" w:beforeAutospacing="1" w:after="100" w:afterAutospacing="1"/>
        <w:rPr>
          <w:rFonts w:eastAsia="Times New Roman"/>
          <w:lang w:val="en"/>
        </w:rPr>
        <w:pPrChange w:id="805" w:author="combined PRs" w:date="2019-01-23T11:48:00Z">
          <w:pPr>
            <w:numPr>
              <w:numId w:val="42"/>
            </w:numPr>
            <w:tabs>
              <w:tab w:val="num" w:pos="720"/>
            </w:tabs>
            <w:spacing w:before="100" w:beforeAutospacing="1" w:after="100" w:afterAutospacing="1"/>
            <w:ind w:left="720" w:hanging="360"/>
          </w:pPr>
        </w:pPrChange>
      </w:pPr>
      <w:r>
        <w:rPr>
          <w:rFonts w:eastAsia="Times New Roman"/>
          <w:lang w:val="en"/>
        </w:rPr>
        <w:t xml:space="preserve">the cloud </w:t>
      </w:r>
      <w:proofErr w:type="gramStart"/>
      <w:r>
        <w:rPr>
          <w:rFonts w:eastAsia="Times New Roman"/>
          <w:lang w:val="en"/>
        </w:rPr>
        <w:t>level</w:t>
      </w:r>
      <w:proofErr w:type="gramEnd"/>
      <w:r>
        <w:rPr>
          <w:rFonts w:eastAsia="Times New Roman"/>
          <w:lang w:val="en"/>
        </w:rPr>
        <w:t>.</w:t>
      </w:r>
    </w:p>
    <w:p w14:paraId="58E56CC9" w14:textId="723C3154" w:rsidR="00000000" w:rsidRDefault="0094571A">
      <w:pPr>
        <w:rPr>
          <w:rFonts w:eastAsia="Times New Roman"/>
          <w:lang w:val="en"/>
        </w:rPr>
      </w:pPr>
      <w:del w:id="806" w:author="combined PRs" w:date="2019-01-23T11:48:00Z">
        <w:r>
          <w:rPr>
            <w:rFonts w:eastAsia="Times New Roman"/>
            <w:lang w:val="en"/>
          </w:rPr>
          <w:lastRenderedPageBreak/>
          <w:fldChar w:fldCharType="begin"/>
        </w:r>
        <w:r>
          <w:rPr>
            <w:rFonts w:eastAsia="Times New Roman"/>
            <w:lang w:val="en"/>
          </w:rPr>
          <w:delInstrText xml:space="preserve"> </w:delInstrText>
        </w:r>
        <w:r>
          <w:rPr>
            <w:rFonts w:eastAsia="Times New Roman"/>
            <w:lang w:val="en"/>
          </w:rPr>
          <w:delInstrText>INCLUDEPICTURE  \d "/Users/mike-work/git/w3c/wot-architecture/i</w:delInstrText>
        </w:r>
        <w:r>
          <w:rPr>
            <w:rFonts w:eastAsia="Times New Roman"/>
            <w:lang w:val="en"/>
          </w:rPr>
          <w:delInstrText>mages/architecture-abstract.png" \x \y \* MERGEFORMATINET</w:delInstrText>
        </w:r>
        <w:r>
          <w:rPr>
            <w:rFonts w:eastAsia="Times New Roman"/>
            <w:lang w:val="en"/>
          </w:rPr>
          <w:delInstrText xml:space="preserve"> </w:delInstrText>
        </w:r>
        <w:r>
          <w:rPr>
            <w:rFonts w:eastAsia="Times New Roman"/>
            <w:lang w:val="en"/>
          </w:rPr>
          <w:fldChar w:fldCharType="separate"/>
        </w:r>
        <w:r>
          <w:rPr>
            <w:rFonts w:eastAsia="Times New Roman"/>
            <w:noProof/>
            <w:lang w:val="en"/>
          </w:rPr>
          <w:drawing>
            <wp:inline distT="0" distB="0" distL="0" distR="0" wp14:anchorId="0A3D6525" wp14:editId="705DF935">
              <wp:extent cx="9753600" cy="5905500"/>
              <wp:effectExtent l="0" t="0" r="0" b="0"/>
              <wp:docPr id="40" name="Picture 40" descr="/Users/mike-work/git/w3c/wot-architecture/images/architecture-abs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mike-work/git/w3c/wot-architecture/images/architecture-abstract.pn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753600" cy="5905500"/>
                      </a:xfrm>
                      <a:prstGeom prst="rect">
                        <a:avLst/>
                      </a:prstGeom>
                      <a:noFill/>
                      <a:ln>
                        <a:noFill/>
                      </a:ln>
                    </pic:spPr>
                  </pic:pic>
                </a:graphicData>
              </a:graphic>
            </wp:inline>
          </w:drawing>
        </w:r>
        <w:r>
          <w:rPr>
            <w:rFonts w:eastAsia="Times New Roman"/>
            <w:lang w:val="en"/>
          </w:rPr>
          <w:fldChar w:fldCharType="end"/>
        </w:r>
      </w:del>
      <w:ins w:id="807" w:author="combined PRs" w:date="2019-01-23T11:48:00Z">
        <w:r>
          <w:rPr>
            <w:rFonts w:eastAsia="Times New Roman"/>
            <w:lang w:val="en"/>
          </w:rPr>
          <w:fldChar w:fldCharType="begin"/>
        </w:r>
        <w:r>
          <w:rPr>
            <w:rFonts w:eastAsia="Times New Roman"/>
            <w:lang w:val="en"/>
          </w:rPr>
          <w:instrText xml:space="preserve"> </w:instrText>
        </w:r>
        <w:r>
          <w:rPr>
            <w:rFonts w:eastAsia="Times New Roman"/>
            <w:lang w:val="en"/>
          </w:rPr>
          <w:instrText>INCLUDEPICTURE  \d "/Users/mike-work/git/mlagally/wot-architecture/images/architecture-abstract.png" \x \y \* MERGEFORMATINET</w:instrText>
        </w:r>
        <w:r>
          <w:rPr>
            <w:rFonts w:eastAsia="Times New Roman"/>
            <w:lang w:val="en"/>
          </w:rPr>
          <w:instrText xml:space="preserve"> </w:instrText>
        </w:r>
        <w:r>
          <w:rPr>
            <w:rFonts w:eastAsia="Times New Roman"/>
            <w:lang w:val="en"/>
          </w:rPr>
          <w:fldChar w:fldCharType="separate"/>
        </w:r>
        <w:r>
          <w:rPr>
            <w:rFonts w:eastAsia="Times New Roman"/>
            <w:noProof/>
            <w:lang w:val="en"/>
          </w:rPr>
          <w:drawing>
            <wp:inline distT="0" distB="0" distL="0" distR="0">
              <wp:extent cx="9753600" cy="5905500"/>
              <wp:effectExtent l="0" t="0" r="0" b="0"/>
              <wp:docPr id="11" name="Picture 11" descr="/Users/mike-work/git/mlagally/wot-architecture/images/architecture-abs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mike-work/git/mlagally/wot-architecture/images/architecture-abstract.pn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9753600" cy="5905500"/>
                      </a:xfrm>
                      <a:prstGeom prst="rect">
                        <a:avLst/>
                      </a:prstGeom>
                      <a:noFill/>
                      <a:ln>
                        <a:noFill/>
                      </a:ln>
                    </pic:spPr>
                  </pic:pic>
                </a:graphicData>
              </a:graphic>
            </wp:inline>
          </w:drawing>
        </w:r>
        <w:r>
          <w:rPr>
            <w:rFonts w:eastAsia="Times New Roman"/>
            <w:lang w:val="en"/>
          </w:rPr>
          <w:fldChar w:fldCharType="end"/>
        </w:r>
      </w:ins>
      <w:r>
        <w:rPr>
          <w:rFonts w:eastAsia="Times New Roman"/>
          <w:lang w:val="en"/>
        </w:rPr>
        <w:t xml:space="preserve">Abstract Architecture of W3C </w:t>
      </w:r>
      <w:proofErr w:type="spellStart"/>
      <w:r>
        <w:rPr>
          <w:rFonts w:eastAsia="Times New Roman"/>
          <w:lang w:val="en"/>
        </w:rPr>
        <w:t>Wo</w:t>
      </w:r>
      <w:r>
        <w:rPr>
          <w:rFonts w:eastAsia="Times New Roman"/>
          <w:lang w:val="en"/>
        </w:rPr>
        <w:t>T</w:t>
      </w:r>
      <w:proofErr w:type="spellEnd"/>
      <w:r>
        <w:rPr>
          <w:rFonts w:eastAsia="Times New Roman"/>
          <w:lang w:val="en"/>
        </w:rPr>
        <w:t xml:space="preserve"> </w:t>
      </w:r>
    </w:p>
    <w:p w14:paraId="748B3D53" w14:textId="77777777" w:rsidR="00000000" w:rsidRDefault="0094571A">
      <w:pPr>
        <w:pStyle w:val="NormalWeb"/>
        <w:rPr>
          <w:lang w:val="en"/>
        </w:rPr>
      </w:pPr>
      <w:r>
        <w:rPr>
          <w:lang w:val="en"/>
        </w:rPr>
        <w:t xml:space="preserve">shows a conceptional view of how a component in the </w:t>
      </w:r>
      <w:proofErr w:type="spellStart"/>
      <w:r>
        <w:rPr>
          <w:lang w:val="en"/>
        </w:rPr>
        <w:t>WoT</w:t>
      </w:r>
      <w:proofErr w:type="spellEnd"/>
      <w:r>
        <w:rPr>
          <w:lang w:val="en"/>
        </w:rPr>
        <w:t xml:space="preserve"> Architecture makes use of the </w:t>
      </w:r>
      <w:proofErr w:type="spellStart"/>
      <w:r>
        <w:rPr>
          <w:lang w:val="en"/>
        </w:rPr>
        <w:t>WoT</w:t>
      </w:r>
      <w:proofErr w:type="spellEnd"/>
      <w:r>
        <w:rPr>
          <w:lang w:val="en"/>
        </w:rPr>
        <w:t xml:space="preserve"> building blocks. Each block is described in more detail in the following sections. </w:t>
      </w:r>
    </w:p>
    <w:p w14:paraId="1CBC7EFB" w14:textId="602E4C01" w:rsidR="00000000" w:rsidRDefault="0094571A">
      <w:pPr>
        <w:rPr>
          <w:rFonts w:eastAsia="Times New Roman"/>
          <w:lang w:val="en"/>
        </w:rPr>
      </w:pPr>
      <w:del w:id="808" w:author="combined PRs" w:date="2019-01-23T11:48:00Z">
        <w:r>
          <w:rPr>
            <w:rFonts w:eastAsia="Times New Roman"/>
            <w:lang w:val="en"/>
          </w:rPr>
          <w:lastRenderedPageBreak/>
          <w:fldChar w:fldCharType="begin"/>
        </w:r>
        <w:r>
          <w:rPr>
            <w:rFonts w:eastAsia="Times New Roman"/>
            <w:lang w:val="en"/>
          </w:rPr>
          <w:delInstrText xml:space="preserve"> </w:delInstrText>
        </w:r>
        <w:r>
          <w:rPr>
            <w:rFonts w:eastAsia="Times New Roman"/>
            <w:lang w:val="en"/>
          </w:rPr>
          <w:delInstrText>INCLUDEPICTURE  \d "/Users/mike-work/git/w3c/wot-architecture/images/architecture-concept.png" \x \y \* MERGEFORMATINET</w:delInstrText>
        </w:r>
        <w:r>
          <w:rPr>
            <w:rFonts w:eastAsia="Times New Roman"/>
            <w:lang w:val="en"/>
          </w:rPr>
          <w:delInstrText xml:space="preserve"> </w:delInstrText>
        </w:r>
        <w:r>
          <w:rPr>
            <w:rFonts w:eastAsia="Times New Roman"/>
            <w:lang w:val="en"/>
          </w:rPr>
          <w:fldChar w:fldCharType="separate"/>
        </w:r>
        <w:r>
          <w:rPr>
            <w:rFonts w:eastAsia="Times New Roman"/>
            <w:noProof/>
            <w:lang w:val="en"/>
          </w:rPr>
          <w:drawing>
            <wp:inline distT="0" distB="0" distL="0" distR="0" wp14:anchorId="6B26B5FA" wp14:editId="47201C13">
              <wp:extent cx="7442200" cy="4648200"/>
              <wp:effectExtent l="0" t="0" r="0" b="0"/>
              <wp:docPr id="41" name="Picture 41" descr="/Users/mike-work/git/w3c/wot-architecture/images/architecture-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mike-work/git/w3c/wot-architecture/images/architecture-concept.pn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7442200" cy="4648200"/>
                      </a:xfrm>
                      <a:prstGeom prst="rect">
                        <a:avLst/>
                      </a:prstGeom>
                      <a:noFill/>
                      <a:ln>
                        <a:noFill/>
                      </a:ln>
                    </pic:spPr>
                  </pic:pic>
                </a:graphicData>
              </a:graphic>
            </wp:inline>
          </w:drawing>
        </w:r>
        <w:r>
          <w:rPr>
            <w:rFonts w:eastAsia="Times New Roman"/>
            <w:lang w:val="en"/>
          </w:rPr>
          <w:fldChar w:fldCharType="end"/>
        </w:r>
      </w:del>
      <w:ins w:id="809" w:author="combined PRs" w:date="2019-01-23T11:48:00Z">
        <w:r>
          <w:rPr>
            <w:rFonts w:eastAsia="Times New Roman"/>
            <w:lang w:val="en"/>
          </w:rPr>
          <w:fldChar w:fldCharType="begin"/>
        </w:r>
        <w:r>
          <w:rPr>
            <w:rFonts w:eastAsia="Times New Roman"/>
            <w:lang w:val="en"/>
          </w:rPr>
          <w:instrText xml:space="preserve"> </w:instrText>
        </w:r>
        <w:r>
          <w:rPr>
            <w:rFonts w:eastAsia="Times New Roman"/>
            <w:lang w:val="en"/>
          </w:rPr>
          <w:instrText>INCLUDEPICTURE  \d "/Users/mike-work/gi</w:instrText>
        </w:r>
        <w:r>
          <w:rPr>
            <w:rFonts w:eastAsia="Times New Roman"/>
            <w:lang w:val="en"/>
          </w:rPr>
          <w:instrText>t/mlagally/wot-architecture/images/architecture-concept.png" \x \y \* MERGEFORMATINET</w:instrText>
        </w:r>
        <w:r>
          <w:rPr>
            <w:rFonts w:eastAsia="Times New Roman"/>
            <w:lang w:val="en"/>
          </w:rPr>
          <w:instrText xml:space="preserve"> </w:instrText>
        </w:r>
        <w:r>
          <w:rPr>
            <w:rFonts w:eastAsia="Times New Roman"/>
            <w:lang w:val="en"/>
          </w:rPr>
          <w:fldChar w:fldCharType="separate"/>
        </w:r>
        <w:r>
          <w:rPr>
            <w:rFonts w:eastAsia="Times New Roman"/>
            <w:noProof/>
            <w:lang w:val="en"/>
          </w:rPr>
          <w:drawing>
            <wp:inline distT="0" distB="0" distL="0" distR="0">
              <wp:extent cx="7442200" cy="4648200"/>
              <wp:effectExtent l="0" t="0" r="0" b="0"/>
              <wp:docPr id="12" name="Picture 12" descr="/Users/mike-work/git/mlagally/wot-architecture/images/architecture-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mike-work/git/mlagally/wot-architecture/images/architecture-concept.pn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7442200" cy="4648200"/>
                      </a:xfrm>
                      <a:prstGeom prst="rect">
                        <a:avLst/>
                      </a:prstGeom>
                      <a:noFill/>
                      <a:ln>
                        <a:noFill/>
                      </a:ln>
                    </pic:spPr>
                  </pic:pic>
                </a:graphicData>
              </a:graphic>
            </wp:inline>
          </w:drawing>
        </w:r>
        <w:r>
          <w:rPr>
            <w:rFonts w:eastAsia="Times New Roman"/>
            <w:lang w:val="en"/>
          </w:rPr>
          <w:fldChar w:fldCharType="end"/>
        </w:r>
      </w:ins>
      <w:r>
        <w:rPr>
          <w:rFonts w:eastAsia="Times New Roman"/>
          <w:lang w:val="en"/>
        </w:rPr>
        <w:t xml:space="preserve">Conceptional Architecture of the </w:t>
      </w:r>
      <w:proofErr w:type="spellStart"/>
      <w:r>
        <w:rPr>
          <w:rFonts w:eastAsia="Times New Roman"/>
          <w:lang w:val="en"/>
        </w:rPr>
        <w:t>WoT</w:t>
      </w:r>
      <w:proofErr w:type="spellEnd"/>
      <w:r>
        <w:rPr>
          <w:rFonts w:eastAsia="Times New Roman"/>
          <w:lang w:val="en"/>
        </w:rPr>
        <w:t xml:space="preserve"> Building Block</w:t>
      </w:r>
      <w:r>
        <w:rPr>
          <w:rFonts w:eastAsia="Times New Roman"/>
          <w:lang w:val="en"/>
        </w:rPr>
        <w:t>s</w:t>
      </w:r>
      <w:r>
        <w:rPr>
          <w:rFonts w:eastAsia="Times New Roman"/>
          <w:lang w:val="en"/>
        </w:rPr>
        <w:t xml:space="preserve"> </w:t>
      </w:r>
    </w:p>
    <w:p w14:paraId="06603755" w14:textId="77777777" w:rsidR="00000000" w:rsidRDefault="0094571A">
      <w:pPr>
        <w:pStyle w:val="Heading2"/>
        <w:rPr>
          <w:rFonts w:eastAsia="Times New Roman"/>
          <w:lang w:val="en"/>
        </w:rPr>
      </w:pPr>
      <w:r>
        <w:rPr>
          <w:rFonts w:eastAsia="Times New Roman"/>
          <w:lang w:val="en"/>
        </w:rPr>
        <w:t>Thing</w:t>
      </w:r>
    </w:p>
    <w:p w14:paraId="34376AAE" w14:textId="77777777" w:rsidR="00000000" w:rsidRDefault="0094571A">
      <w:pPr>
        <w:pStyle w:val="NormalWeb"/>
        <w:rPr>
          <w:lang w:val="en"/>
        </w:rPr>
      </w:pPr>
      <w:r>
        <w:rPr>
          <w:lang w:val="en"/>
        </w:rPr>
        <w:t xml:space="preserve">A </w:t>
      </w:r>
      <w:hyperlink r:id="rId35" w:anchor="user-content-thing" w:history="1">
        <w:r>
          <w:rPr>
            <w:rStyle w:val="Hyperlink"/>
            <w:lang w:val="en"/>
          </w:rPr>
          <w:t>Thing</w:t>
        </w:r>
      </w:hyperlink>
      <w:r>
        <w:rPr>
          <w:lang w:val="en"/>
        </w:rPr>
        <w:t xml:space="preserve"> is the abstraction of a physical or virtual entity that needs to be represented in IoT applications. This entity can be a device, a logical component of a device, a local hardware component, or even a logical entity such as a lo</w:t>
      </w:r>
      <w:r>
        <w:rPr>
          <w:lang w:val="en"/>
        </w:rPr>
        <w:t xml:space="preserve">cation (e.g., room or building). </w:t>
      </w:r>
    </w:p>
    <w:p w14:paraId="4D0474E5" w14:textId="77777777" w:rsidR="00000000" w:rsidRDefault="0094571A">
      <w:pPr>
        <w:pStyle w:val="NormalWeb"/>
        <w:rPr>
          <w:lang w:val="en"/>
        </w:rPr>
      </w:pPr>
      <w:hyperlink r:id="rId36" w:anchor="user-content-thing" w:history="1">
        <w:r>
          <w:rPr>
            <w:rStyle w:val="Hyperlink"/>
            <w:lang w:val="en"/>
          </w:rPr>
          <w:t>Things</w:t>
        </w:r>
      </w:hyperlink>
      <w:r>
        <w:rPr>
          <w:lang w:val="en"/>
        </w:rPr>
        <w:t xml:space="preserve"> provide a network-facing API for interaction (</w:t>
      </w:r>
      <w:proofErr w:type="spellStart"/>
      <w:r>
        <w:rPr>
          <w:lang w:val="en"/>
        </w:rPr>
        <w:fldChar w:fldCharType="begin"/>
      </w:r>
      <w:r>
        <w:rPr>
          <w:lang w:val="en"/>
        </w:rPr>
        <w:instrText xml:space="preserve"> </w:instrText>
      </w:r>
      <w:r>
        <w:rPr>
          <w:lang w:val="en"/>
        </w:rPr>
        <w:instrText>HYPERLINK "https://github.com/w3c/wot-architecture/blob/master</w:instrText>
      </w:r>
      <w:r>
        <w:rPr>
          <w:lang w:val="en"/>
        </w:rPr>
        <w:instrText>/terminology.md" \l "user-content-wot-interface"</w:instrText>
      </w:r>
      <w:r>
        <w:rPr>
          <w:lang w:val="en"/>
        </w:rPr>
        <w:instrText xml:space="preserve"> </w:instrText>
      </w:r>
      <w:r>
        <w:rPr>
          <w:lang w:val="en"/>
        </w:rPr>
        <w:fldChar w:fldCharType="separate"/>
      </w:r>
      <w:r>
        <w:rPr>
          <w:rStyle w:val="Hyperlink"/>
          <w:lang w:val="en"/>
        </w:rPr>
        <w:t>WoT</w:t>
      </w:r>
      <w:proofErr w:type="spellEnd"/>
      <w:r>
        <w:rPr>
          <w:rStyle w:val="Hyperlink"/>
          <w:lang w:val="en"/>
        </w:rPr>
        <w:t xml:space="preserve"> Interface</w:t>
      </w:r>
      <w:r>
        <w:rPr>
          <w:lang w:val="en"/>
        </w:rPr>
        <w:fldChar w:fldCharType="end"/>
      </w:r>
      <w:r>
        <w:rPr>
          <w:lang w:val="en"/>
        </w:rPr>
        <w:t xml:space="preserve">) based on a formal model. These </w:t>
      </w:r>
      <w:hyperlink r:id="rId37" w:anchor="user-content-wot-interface" w:history="1">
        <w:proofErr w:type="spellStart"/>
        <w:r>
          <w:rPr>
            <w:rStyle w:val="Hyperlink"/>
            <w:lang w:val="en"/>
          </w:rPr>
          <w:t>WoT</w:t>
        </w:r>
        <w:proofErr w:type="spellEnd"/>
        <w:r>
          <w:rPr>
            <w:rStyle w:val="Hyperlink"/>
            <w:lang w:val="en"/>
          </w:rPr>
          <w:t xml:space="preserve"> Interfaces</w:t>
        </w:r>
      </w:hyperlink>
      <w:r>
        <w:rPr>
          <w:lang w:val="en"/>
        </w:rPr>
        <w:t xml:space="preserve"> are a superset of Web APIs,</w:t>
      </w:r>
      <w:r>
        <w:rPr>
          <w:lang w:val="en"/>
        </w:rPr>
        <w:t xml:space="preserve"> as </w:t>
      </w:r>
      <w:hyperlink r:id="rId38" w:anchor="user-content-thing" w:history="1">
        <w:r>
          <w:rPr>
            <w:rStyle w:val="Hyperlink"/>
            <w:lang w:val="en"/>
          </w:rPr>
          <w:t>Things</w:t>
        </w:r>
      </w:hyperlink>
      <w:r>
        <w:rPr>
          <w:lang w:val="en"/>
        </w:rPr>
        <w:t xml:space="preserve"> can also be available over non-Web protocols such as MQTT or ZigBee. The outward-facing </w:t>
      </w:r>
      <w:hyperlink r:id="rId39" w:anchor="user-content-wot-interface" w:history="1">
        <w:proofErr w:type="spellStart"/>
        <w:r>
          <w:rPr>
            <w:rStyle w:val="Hyperlink"/>
            <w:lang w:val="en"/>
          </w:rPr>
          <w:t>WoT</w:t>
        </w:r>
        <w:proofErr w:type="spellEnd"/>
        <w:r>
          <w:rPr>
            <w:rStyle w:val="Hyperlink"/>
            <w:lang w:val="en"/>
          </w:rPr>
          <w:t xml:space="preserve"> Interface</w:t>
        </w:r>
      </w:hyperlink>
      <w:r>
        <w:rPr>
          <w:lang w:val="en"/>
        </w:rPr>
        <w:t xml:space="preserve"> is not to be confused with the </w:t>
      </w:r>
      <w:hyperlink r:id="rId40" w:anchor="user-content-scripting-api" w:history="1">
        <w:r>
          <w:rPr>
            <w:rStyle w:val="Hyperlink"/>
            <w:lang w:val="en"/>
          </w:rPr>
          <w:t>Scripting API</w:t>
        </w:r>
      </w:hyperlink>
      <w:r>
        <w:rPr>
          <w:lang w:val="en"/>
        </w:rPr>
        <w:t xml:space="preserve">, which is optional and interfaces with application scripts inside the software stack of a </w:t>
      </w:r>
      <w:hyperlink r:id="rId41" w:anchor="user-content-thing" w:history="1">
        <w:r>
          <w:rPr>
            <w:rStyle w:val="Hyperlink"/>
            <w:lang w:val="en"/>
          </w:rPr>
          <w:t>Thing</w:t>
        </w:r>
      </w:hyperlink>
      <w:r>
        <w:rPr>
          <w:lang w:val="en"/>
        </w:rPr>
        <w:t xml:space="preserve">. </w:t>
      </w:r>
    </w:p>
    <w:p w14:paraId="3F054D4F" w14:textId="77777777" w:rsidR="00000000" w:rsidRDefault="0094571A">
      <w:pPr>
        <w:pStyle w:val="NormalWeb"/>
        <w:rPr>
          <w:lang w:val="en"/>
        </w:rPr>
      </w:pPr>
      <w:r>
        <w:rPr>
          <w:lang w:val="en"/>
        </w:rPr>
        <w:t xml:space="preserve">There can be </w:t>
      </w:r>
      <w:hyperlink r:id="rId42" w:anchor="user-content-thing" w:history="1">
        <w:r>
          <w:rPr>
            <w:rStyle w:val="Hyperlink"/>
            <w:lang w:val="en"/>
          </w:rPr>
          <w:t>Things</w:t>
        </w:r>
      </w:hyperlink>
      <w:r>
        <w:rPr>
          <w:lang w:val="en"/>
        </w:rPr>
        <w:t xml:space="preserve">, however, that do not provide a </w:t>
      </w:r>
      <w:hyperlink r:id="rId43" w:anchor="user-content-wot-interface" w:history="1">
        <w:proofErr w:type="spellStart"/>
        <w:r>
          <w:rPr>
            <w:rStyle w:val="Hyperlink"/>
            <w:lang w:val="en"/>
          </w:rPr>
          <w:t>WoT</w:t>
        </w:r>
        <w:proofErr w:type="spellEnd"/>
        <w:r>
          <w:rPr>
            <w:rStyle w:val="Hyperlink"/>
            <w:lang w:val="en"/>
          </w:rPr>
          <w:t xml:space="preserve"> Interface</w:t>
        </w:r>
      </w:hyperlink>
      <w:r>
        <w:rPr>
          <w:lang w:val="en"/>
        </w:rPr>
        <w:t xml:space="preserve"> and only consist o</w:t>
      </w:r>
      <w:r>
        <w:rPr>
          <w:lang w:val="en"/>
        </w:rPr>
        <w:t xml:space="preserve">f metadata that is relevant to the application (e.g., the room in which devices are located). In W3C </w:t>
      </w:r>
      <w:proofErr w:type="spellStart"/>
      <w:r>
        <w:rPr>
          <w:lang w:val="en"/>
        </w:rPr>
        <w:t>WoT</w:t>
      </w:r>
      <w:proofErr w:type="spellEnd"/>
      <w:r>
        <w:rPr>
          <w:lang w:val="en"/>
        </w:rPr>
        <w:t xml:space="preserve"> however, a </w:t>
      </w:r>
      <w:hyperlink r:id="rId44" w:anchor="user-content-thing" w:history="1">
        <w:r>
          <w:rPr>
            <w:rStyle w:val="Hyperlink"/>
            <w:lang w:val="en"/>
          </w:rPr>
          <w:t>Thing</w:t>
        </w:r>
      </w:hyperlink>
      <w:r>
        <w:rPr>
          <w:lang w:val="en"/>
        </w:rPr>
        <w:t xml:space="preserve"> must have a </w:t>
      </w:r>
      <w:hyperlink r:id="rId45" w:anchor="user-content-thing-description-td" w:history="1">
        <w:r>
          <w:rPr>
            <w:rStyle w:val="Hyperlink"/>
            <w:lang w:val="en"/>
          </w:rPr>
          <w:t>Thing Description</w:t>
        </w:r>
      </w:hyperlink>
      <w:r>
        <w:rPr>
          <w:lang w:val="en"/>
        </w:rPr>
        <w:t xml:space="preserve">; therefore, everything that has a </w:t>
      </w:r>
      <w:hyperlink r:id="rId46" w:anchor="user-content-thing-description-td" w:history="1">
        <w:r>
          <w:rPr>
            <w:rStyle w:val="Hyperlink"/>
            <w:lang w:val="en"/>
          </w:rPr>
          <w:t>Thing Description</w:t>
        </w:r>
      </w:hyperlink>
      <w:r>
        <w:rPr>
          <w:lang w:val="en"/>
        </w:rPr>
        <w:t xml:space="preserve"> is a </w:t>
      </w:r>
      <w:hyperlink r:id="rId47" w:anchor="user-content-thing" w:history="1">
        <w:r>
          <w:rPr>
            <w:rStyle w:val="Hyperlink"/>
            <w:lang w:val="en"/>
          </w:rPr>
          <w:t>Thing</w:t>
        </w:r>
      </w:hyperlink>
      <w:r>
        <w:rPr>
          <w:lang w:val="en"/>
        </w:rPr>
        <w:t xml:space="preserve">. </w:t>
      </w:r>
    </w:p>
    <w:p w14:paraId="49739A8D" w14:textId="77777777" w:rsidR="00000000" w:rsidRDefault="0094571A">
      <w:pPr>
        <w:pStyle w:val="Heading2"/>
        <w:rPr>
          <w:rFonts w:eastAsia="Times New Roman"/>
          <w:lang w:val="en"/>
        </w:rPr>
      </w:pPr>
      <w:proofErr w:type="spellStart"/>
      <w:r>
        <w:rPr>
          <w:rFonts w:eastAsia="Times New Roman"/>
          <w:lang w:val="en"/>
        </w:rPr>
        <w:t>WoT</w:t>
      </w:r>
      <w:proofErr w:type="spellEnd"/>
      <w:r>
        <w:rPr>
          <w:rFonts w:eastAsia="Times New Roman"/>
          <w:lang w:val="en"/>
        </w:rPr>
        <w:t xml:space="preserve"> Thing Description</w:t>
      </w:r>
    </w:p>
    <w:p w14:paraId="72FCFEAB" w14:textId="77777777" w:rsidR="00000000" w:rsidRDefault="0094571A">
      <w:pPr>
        <w:pStyle w:val="NormalWeb"/>
        <w:rPr>
          <w:lang w:val="en"/>
        </w:rPr>
      </w:pPr>
      <w:r>
        <w:rPr>
          <w:lang w:val="en"/>
        </w:rPr>
        <w:t xml:space="preserve">The </w:t>
      </w:r>
      <w:hyperlink r:id="rId48" w:history="1">
        <w:proofErr w:type="spellStart"/>
        <w:r>
          <w:rPr>
            <w:rStyle w:val="Hyperlink"/>
            <w:lang w:val="en"/>
          </w:rPr>
          <w:t>WoT</w:t>
        </w:r>
        <w:proofErr w:type="spellEnd"/>
        <w:r>
          <w:rPr>
            <w:rStyle w:val="Hyperlink"/>
            <w:lang w:val="en"/>
          </w:rPr>
          <w:t xml:space="preserve"> Th</w:t>
        </w:r>
        <w:r>
          <w:rPr>
            <w:rStyle w:val="Hyperlink"/>
            <w:lang w:val="en"/>
          </w:rPr>
          <w:t>ing Description</w:t>
        </w:r>
      </w:hyperlink>
      <w:r>
        <w:rPr>
          <w:lang w:val="en"/>
        </w:rPr>
        <w:t xml:space="preserve"> (TD) is structured data that adheres to a formal model and closes the gap between Linked Data vocabularies and functional APIs of IoT systems. It can be seen </w:t>
      </w:r>
      <w:r>
        <w:rPr>
          <w:lang w:val="en"/>
        </w:rPr>
        <w:lastRenderedPageBreak/>
        <w:t xml:space="preserve">as the "HTML for Things". A </w:t>
      </w:r>
      <w:hyperlink r:id="rId49" w:anchor="user-content-td" w:history="1">
        <w:r>
          <w:rPr>
            <w:rStyle w:val="Hyperlink"/>
            <w:lang w:val="en"/>
          </w:rPr>
          <w:t>TD</w:t>
        </w:r>
      </w:hyperlink>
      <w:r>
        <w:rPr>
          <w:lang w:val="en"/>
        </w:rPr>
        <w:t xml:space="preserve"> provides general metadata of a </w:t>
      </w:r>
      <w:hyperlink r:id="rId50" w:anchor="user-content-thing" w:history="1">
        <w:r>
          <w:rPr>
            <w:rStyle w:val="Hyperlink"/>
            <w:lang w:val="en"/>
          </w:rPr>
          <w:t>Thing</w:t>
        </w:r>
      </w:hyperlink>
      <w:r>
        <w:rPr>
          <w:lang w:val="en"/>
        </w:rPr>
        <w:t xml:space="preserve"> as well as metadata about the </w:t>
      </w:r>
      <w:hyperlink r:id="rId51" w:anchor="user-content-interaction" w:history="1">
        <w:r>
          <w:rPr>
            <w:rStyle w:val="Hyperlink"/>
            <w:lang w:val="en"/>
          </w:rPr>
          <w:t>Interactions</w:t>
        </w:r>
      </w:hyperlink>
      <w:r>
        <w:rPr>
          <w:lang w:val="en"/>
        </w:rPr>
        <w:t xml:space="preserve">, data model, communication, and security mechanisms of a </w:t>
      </w:r>
      <w:hyperlink r:id="rId52" w:anchor="user-content-thing" w:history="1">
        <w:r>
          <w:rPr>
            <w:rStyle w:val="Hyperlink"/>
            <w:lang w:val="en"/>
          </w:rPr>
          <w:t>Thing</w:t>
        </w:r>
      </w:hyperlink>
      <w:r>
        <w:rPr>
          <w:lang w:val="en"/>
        </w:rPr>
        <w:t xml:space="preserve">. Usually, </w:t>
      </w:r>
      <w:hyperlink r:id="rId53" w:anchor="user-content-td" w:history="1">
        <w:r>
          <w:rPr>
            <w:rStyle w:val="Hyperlink"/>
            <w:lang w:val="en"/>
          </w:rPr>
          <w:t>TDs</w:t>
        </w:r>
      </w:hyperlink>
      <w:r>
        <w:rPr>
          <w:lang w:val="en"/>
        </w:rPr>
        <w:t xml:space="preserve"> make use of domain-specific metadata for which </w:t>
      </w:r>
      <w:proofErr w:type="spellStart"/>
      <w:r>
        <w:rPr>
          <w:lang w:val="en"/>
        </w:rPr>
        <w:t>WoT</w:t>
      </w:r>
      <w:proofErr w:type="spellEnd"/>
      <w:r>
        <w:rPr>
          <w:lang w:val="en"/>
        </w:rPr>
        <w:t xml:space="preserve"> provides explicit extension points. However, any </w:t>
      </w:r>
      <w:hyperlink r:id="rId54" w:anchor="user-content-domain-specific-vocabulary" w:history="1">
        <w:r>
          <w:rPr>
            <w:rStyle w:val="Hyperlink"/>
            <w:lang w:val="en"/>
          </w:rPr>
          <w:t>domain-specific vocabulary</w:t>
        </w:r>
      </w:hyperlink>
      <w:r>
        <w:rPr>
          <w:lang w:val="en"/>
        </w:rPr>
        <w:t xml:space="preserve"> is out-of-scope of the W3C standardization activity. </w:t>
      </w:r>
    </w:p>
    <w:p w14:paraId="6EC2D217" w14:textId="77777777" w:rsidR="00000000" w:rsidRDefault="0094571A">
      <w:pPr>
        <w:pStyle w:val="NormalWeb"/>
        <w:rPr>
          <w:lang w:val="en"/>
        </w:rPr>
      </w:pPr>
      <w:r>
        <w:rPr>
          <w:lang w:val="en"/>
        </w:rPr>
        <w:t xml:space="preserve">The </w:t>
      </w:r>
      <w:hyperlink r:id="rId55" w:anchor="user-content-thing-description-td" w:history="1">
        <w:proofErr w:type="spellStart"/>
        <w:r>
          <w:rPr>
            <w:rStyle w:val="Hyperlink"/>
            <w:lang w:val="en"/>
          </w:rPr>
          <w:t>WoT</w:t>
        </w:r>
        <w:proofErr w:type="spellEnd"/>
        <w:r>
          <w:rPr>
            <w:rStyle w:val="Hyperlink"/>
            <w:lang w:val="en"/>
          </w:rPr>
          <w:t xml:space="preserve"> Thing Description</w:t>
        </w:r>
      </w:hyperlink>
      <w:r>
        <w:rPr>
          <w:lang w:val="en"/>
        </w:rPr>
        <w:t xml:space="preserve"> is built around a formal </w:t>
      </w:r>
      <w:hyperlink r:id="rId56" w:anchor="user-content-interaction-model" w:history="1">
        <w:r>
          <w:rPr>
            <w:rStyle w:val="Hyperlink"/>
            <w:lang w:val="en"/>
          </w:rPr>
          <w:t>Interaction Model</w:t>
        </w:r>
      </w:hyperlink>
      <w:r>
        <w:rPr>
          <w:lang w:val="en"/>
        </w:rPr>
        <w:t xml:space="preserve"> that can support mul</w:t>
      </w:r>
      <w:r>
        <w:rPr>
          <w:lang w:val="en"/>
        </w:rPr>
        <w:t>tiple messaging paradigms (</w:t>
      </w:r>
      <w:proofErr w:type="spellStart"/>
      <w:r>
        <w:rPr>
          <w:lang w:val="en"/>
        </w:rPr>
        <w:t>i.e</w:t>
      </w:r>
      <w:proofErr w:type="spellEnd"/>
      <w:r>
        <w:rPr>
          <w:lang w:val="en"/>
        </w:rPr>
        <w:t xml:space="preserve">, request-response, publish-subscribe, and message passing). The default </w:t>
      </w:r>
      <w:hyperlink r:id="rId57" w:anchor="user-content-interaction-pattern" w:history="1">
        <w:r>
          <w:rPr>
            <w:rStyle w:val="Hyperlink"/>
            <w:lang w:val="en"/>
          </w:rPr>
          <w:t>Interaction Patterns</w:t>
        </w:r>
      </w:hyperlink>
      <w:r>
        <w:rPr>
          <w:lang w:val="en"/>
        </w:rPr>
        <w:t xml:space="preserve"> are </w:t>
      </w:r>
      <w:hyperlink r:id="rId58" w:anchor="user-content-property" w:history="1">
        <w:r>
          <w:rPr>
            <w:rStyle w:val="Hyperlink"/>
            <w:lang w:val="en"/>
          </w:rPr>
          <w:t>Property</w:t>
        </w:r>
      </w:hyperlink>
      <w:r>
        <w:rPr>
          <w:lang w:val="en"/>
        </w:rPr>
        <w:t xml:space="preserve">, </w:t>
      </w:r>
      <w:hyperlink r:id="rId59" w:anchor="user-content-action" w:history="1">
        <w:r>
          <w:rPr>
            <w:rStyle w:val="Hyperlink"/>
            <w:lang w:val="en"/>
          </w:rPr>
          <w:t>Action</w:t>
        </w:r>
      </w:hyperlink>
      <w:r>
        <w:rPr>
          <w:lang w:val="en"/>
        </w:rPr>
        <w:t xml:space="preserve">, and </w:t>
      </w:r>
      <w:hyperlink r:id="rId60" w:anchor="user-content-event" w:history="1">
        <w:r>
          <w:rPr>
            <w:rStyle w:val="Hyperlink"/>
            <w:lang w:val="en"/>
          </w:rPr>
          <w:t>Event</w:t>
        </w:r>
      </w:hyperlink>
      <w:r>
        <w:rPr>
          <w:lang w:val="en"/>
        </w:rPr>
        <w:t xml:space="preserve">. These were found to be able to cover the network-facing APIs provided by most IoT Platforms. </w:t>
      </w:r>
      <w:hyperlink r:id="rId61" w:anchor="user-content-property" w:history="1">
        <w:r>
          <w:rPr>
            <w:rStyle w:val="Hyperlink"/>
            <w:lang w:val="en"/>
          </w:rPr>
          <w:t>Properties</w:t>
        </w:r>
      </w:hyperlink>
      <w:r>
        <w:rPr>
          <w:lang w:val="en"/>
        </w:rPr>
        <w:t xml:space="preserve"> abstract data points that can be read and often written. </w:t>
      </w:r>
      <w:hyperlink r:id="rId62" w:anchor="user-content-action" w:history="1">
        <w:r>
          <w:rPr>
            <w:rStyle w:val="Hyperlink"/>
            <w:lang w:val="en"/>
          </w:rPr>
          <w:t>Actions</w:t>
        </w:r>
      </w:hyperlink>
      <w:r>
        <w:rPr>
          <w:lang w:val="en"/>
        </w:rPr>
        <w:t xml:space="preserve"> abstract in</w:t>
      </w:r>
      <w:r>
        <w:rPr>
          <w:lang w:val="en"/>
        </w:rPr>
        <w:t xml:space="preserve">vokable processes that may run for a certain time; yet they can also abstract RPC-like interactions in general. </w:t>
      </w:r>
      <w:hyperlink r:id="rId63" w:anchor="user-content-event" w:history="1">
        <w:r>
          <w:rPr>
            <w:rStyle w:val="Hyperlink"/>
            <w:lang w:val="en"/>
          </w:rPr>
          <w:t>Events</w:t>
        </w:r>
      </w:hyperlink>
      <w:r>
        <w:rPr>
          <w:lang w:val="en"/>
        </w:rPr>
        <w:t xml:space="preserve"> abstract interactions where th</w:t>
      </w:r>
      <w:r>
        <w:rPr>
          <w:lang w:val="en"/>
        </w:rPr>
        <w:t xml:space="preserve">e remote endpoint pushes data asynchronously. </w:t>
      </w:r>
    </w:p>
    <w:p w14:paraId="4302B2D1" w14:textId="77777777" w:rsidR="00000000" w:rsidRDefault="0094571A">
      <w:pPr>
        <w:pStyle w:val="NormalWeb"/>
        <w:rPr>
          <w:lang w:val="en"/>
        </w:rPr>
      </w:pPr>
      <w:hyperlink r:id="rId64" w:anchor="user-content-thing-description-td" w:history="1">
        <w:r>
          <w:rPr>
            <w:rStyle w:val="Hyperlink"/>
            <w:lang w:val="en"/>
          </w:rPr>
          <w:t>Thing Descriptions</w:t>
        </w:r>
      </w:hyperlink>
      <w:r>
        <w:rPr>
          <w:lang w:val="en"/>
        </w:rPr>
        <w:t xml:space="preserve"> are serialized to JSON-LD [</w:t>
      </w:r>
      <w:proofErr w:type="gramStart"/>
      <w:r>
        <w:rPr>
          <w:lang w:val="en"/>
        </w:rPr>
        <w:t>[!JSON</w:t>
      </w:r>
      <w:proofErr w:type="gramEnd"/>
      <w:r>
        <w:rPr>
          <w:lang w:val="en"/>
        </w:rPr>
        <w:t>-LD]] by default. More serializatio</w:t>
      </w:r>
      <w:r>
        <w:rPr>
          <w:lang w:val="en"/>
        </w:rPr>
        <w:t xml:space="preserve">n formats are planned in the future, in particular more concise formats for resource-constrained </w:t>
      </w:r>
      <w:hyperlink r:id="rId65" w:anchor="user-content-thing" w:history="1">
        <w:r>
          <w:rPr>
            <w:rStyle w:val="Hyperlink"/>
            <w:lang w:val="en"/>
          </w:rPr>
          <w:t>Things</w:t>
        </w:r>
      </w:hyperlink>
      <w:r>
        <w:rPr>
          <w:lang w:val="en"/>
        </w:rPr>
        <w:t>. For now, JSON-LD offers a good trade-off bet</w:t>
      </w:r>
      <w:r>
        <w:rPr>
          <w:lang w:val="en"/>
        </w:rPr>
        <w:t xml:space="preserve">ween machine-understandable semantics and usability for developers. </w:t>
      </w:r>
    </w:p>
    <w:p w14:paraId="5992DC82" w14:textId="77777777" w:rsidR="00000000" w:rsidRDefault="0094571A">
      <w:pPr>
        <w:pStyle w:val="NormalWeb"/>
        <w:rPr>
          <w:lang w:val="en"/>
        </w:rPr>
      </w:pPr>
      <w:hyperlink r:id="rId66" w:anchor="user-content-thing-description-td" w:history="1">
        <w:r>
          <w:rPr>
            <w:rStyle w:val="Hyperlink"/>
            <w:lang w:val="en"/>
          </w:rPr>
          <w:t>Thing Descriptions</w:t>
        </w:r>
      </w:hyperlink>
      <w:r>
        <w:rPr>
          <w:lang w:val="en"/>
        </w:rPr>
        <w:t xml:space="preserve"> can be managed in </w:t>
      </w:r>
      <w:hyperlink r:id="rId67" w:anchor="user-content-thing-directory" w:history="1">
        <w:r>
          <w:rPr>
            <w:rStyle w:val="Hyperlink"/>
            <w:lang w:val="en"/>
          </w:rPr>
          <w:t>Thing Directories</w:t>
        </w:r>
      </w:hyperlink>
      <w:r>
        <w:rPr>
          <w:lang w:val="en"/>
        </w:rPr>
        <w:t xml:space="preserve">, which are aligned with the </w:t>
      </w:r>
      <w:proofErr w:type="spellStart"/>
      <w:r>
        <w:rPr>
          <w:lang w:val="en"/>
        </w:rPr>
        <w:t>CoRE</w:t>
      </w:r>
      <w:proofErr w:type="spellEnd"/>
      <w:r>
        <w:rPr>
          <w:lang w:val="en"/>
        </w:rPr>
        <w:t xml:space="preserve"> Resource Directory [[</w:t>
      </w:r>
      <w:proofErr w:type="spellStart"/>
      <w:r>
        <w:rPr>
          <w:lang w:val="en"/>
        </w:rPr>
        <w:t>CoRE</w:t>
      </w:r>
      <w:proofErr w:type="spellEnd"/>
      <w:r>
        <w:rPr>
          <w:lang w:val="en"/>
        </w:rPr>
        <w:t>-RD]]. They provide a Web interface for registration, registration updates, and removal, an</w:t>
      </w:r>
      <w:r>
        <w:rPr>
          <w:lang w:val="en"/>
        </w:rPr>
        <w:t xml:space="preserve">d automatic removal after a given lifetime expired without registration update. </w:t>
      </w:r>
      <w:hyperlink r:id="rId68" w:anchor="user-content-thing-directory" w:history="1">
        <w:r>
          <w:rPr>
            <w:rStyle w:val="Hyperlink"/>
            <w:lang w:val="en"/>
          </w:rPr>
          <w:t>Thing Directories</w:t>
        </w:r>
      </w:hyperlink>
      <w:r>
        <w:rPr>
          <w:lang w:val="en"/>
        </w:rPr>
        <w:t xml:space="preserve"> also provide a Web interface for lookups,</w:t>
      </w:r>
      <w:r>
        <w:rPr>
          <w:lang w:val="en"/>
        </w:rPr>
        <w:t xml:space="preserve"> usually including a SPARQL endpoint for semantic queries in addition to simple </w:t>
      </w:r>
      <w:proofErr w:type="spellStart"/>
      <w:r>
        <w:rPr>
          <w:lang w:val="en"/>
        </w:rPr>
        <w:t>CoRE</w:t>
      </w:r>
      <w:proofErr w:type="spellEnd"/>
      <w:r>
        <w:rPr>
          <w:lang w:val="en"/>
        </w:rPr>
        <w:t xml:space="preserve"> Resource Directory [[</w:t>
      </w:r>
      <w:proofErr w:type="spellStart"/>
      <w:r>
        <w:rPr>
          <w:lang w:val="en"/>
        </w:rPr>
        <w:t>CoRE</w:t>
      </w:r>
      <w:proofErr w:type="spellEnd"/>
      <w:r>
        <w:rPr>
          <w:lang w:val="en"/>
        </w:rPr>
        <w:t xml:space="preserve">-RD]] lookups. </w:t>
      </w:r>
    </w:p>
    <w:p w14:paraId="7222463C" w14:textId="77777777" w:rsidR="00000000" w:rsidRDefault="0094571A">
      <w:pPr>
        <w:pStyle w:val="NormalWeb"/>
        <w:rPr>
          <w:lang w:val="en"/>
        </w:rPr>
      </w:pPr>
      <w:r>
        <w:rPr>
          <w:lang w:val="en"/>
        </w:rPr>
        <w:t xml:space="preserve">The </w:t>
      </w:r>
      <w:hyperlink r:id="rId69" w:anchor="user-content-thing-description-td" w:history="1">
        <w:proofErr w:type="spellStart"/>
        <w:r>
          <w:rPr>
            <w:rStyle w:val="Hyperlink"/>
            <w:lang w:val="en"/>
          </w:rPr>
          <w:t>WoT</w:t>
        </w:r>
        <w:proofErr w:type="spellEnd"/>
        <w:r>
          <w:rPr>
            <w:rStyle w:val="Hyperlink"/>
            <w:lang w:val="en"/>
          </w:rPr>
          <w:t xml:space="preserve"> </w:t>
        </w:r>
        <w:r>
          <w:rPr>
            <w:rStyle w:val="Hyperlink"/>
            <w:lang w:val="en"/>
          </w:rPr>
          <w:t>Thing Description</w:t>
        </w:r>
      </w:hyperlink>
      <w:r>
        <w:rPr>
          <w:lang w:val="en"/>
        </w:rPr>
        <w:t xml:space="preserve"> fosters interoperability in two ways: First, and foremost, </w:t>
      </w:r>
      <w:hyperlink r:id="rId70" w:anchor="user-content-td" w:history="1">
        <w:r>
          <w:rPr>
            <w:rStyle w:val="Hyperlink"/>
            <w:lang w:val="en"/>
          </w:rPr>
          <w:t>TDs</w:t>
        </w:r>
      </w:hyperlink>
      <w:r>
        <w:rPr>
          <w:lang w:val="en"/>
        </w:rPr>
        <w:t xml:space="preserve"> enable machine-to-machine communication in the Web of Things. Second, </w:t>
      </w:r>
      <w:hyperlink r:id="rId71" w:anchor="user-content-td" w:history="1">
        <w:r>
          <w:rPr>
            <w:rStyle w:val="Hyperlink"/>
            <w:lang w:val="en"/>
          </w:rPr>
          <w:t>TDs</w:t>
        </w:r>
      </w:hyperlink>
      <w:r>
        <w:rPr>
          <w:lang w:val="en"/>
        </w:rPr>
        <w:t xml:space="preserve"> can serve as a common, uniform format for developers to document and retrieve all details necessary to access IoT devices and make use of their data.</w:t>
      </w:r>
      <w:r>
        <w:rPr>
          <w:lang w:val="en"/>
        </w:rPr>
        <w:t xml:space="preserve"> </w:t>
      </w:r>
    </w:p>
    <w:p w14:paraId="27ED51ED" w14:textId="77777777" w:rsidR="00000000" w:rsidRDefault="0094571A">
      <w:pPr>
        <w:pStyle w:val="Heading2"/>
        <w:rPr>
          <w:rFonts w:eastAsia="Times New Roman"/>
          <w:lang w:val="en"/>
        </w:rPr>
      </w:pPr>
      <w:proofErr w:type="spellStart"/>
      <w:r>
        <w:rPr>
          <w:rFonts w:eastAsia="Times New Roman"/>
          <w:lang w:val="en"/>
        </w:rPr>
        <w:t>WoT</w:t>
      </w:r>
      <w:proofErr w:type="spellEnd"/>
      <w:r>
        <w:rPr>
          <w:rFonts w:eastAsia="Times New Roman"/>
          <w:lang w:val="en"/>
        </w:rPr>
        <w:t xml:space="preserve"> Binding Templates</w:t>
      </w:r>
    </w:p>
    <w:p w14:paraId="566CBAC0" w14:textId="77777777" w:rsidR="00000000" w:rsidRDefault="0094571A">
      <w:pPr>
        <w:pStyle w:val="NormalWeb"/>
        <w:rPr>
          <w:lang w:val="en"/>
        </w:rPr>
      </w:pPr>
      <w:r>
        <w:rPr>
          <w:lang w:val="en"/>
        </w:rPr>
        <w:t xml:space="preserve">A great challenge for the </w:t>
      </w:r>
      <w:proofErr w:type="spellStart"/>
      <w:r>
        <w:rPr>
          <w:lang w:val="en"/>
        </w:rPr>
        <w:t>WoT</w:t>
      </w:r>
      <w:proofErr w:type="spellEnd"/>
      <w:r>
        <w:rPr>
          <w:lang w:val="en"/>
        </w:rPr>
        <w:t xml:space="preserve"> is to enable interactions with a myriad of different IoT Platforms (e.g., OCF, oneM2M, RESTful devices not following any particular standard but providing an HTTP or </w:t>
      </w:r>
      <w:proofErr w:type="spellStart"/>
      <w:r>
        <w:rPr>
          <w:lang w:val="en"/>
        </w:rPr>
        <w:t>CoAP</w:t>
      </w:r>
      <w:proofErr w:type="spellEnd"/>
      <w:r>
        <w:rPr>
          <w:lang w:val="en"/>
        </w:rPr>
        <w:t xml:space="preserve"> interface, etc.). The IoT uses </w:t>
      </w:r>
      <w:r>
        <w:rPr>
          <w:lang w:val="en"/>
        </w:rPr>
        <w:t xml:space="preserve">a variety of protocols for accessing devices, since no one protocol is appropriate in all contexts. W3C </w:t>
      </w:r>
      <w:proofErr w:type="spellStart"/>
      <w:r>
        <w:rPr>
          <w:lang w:val="en"/>
        </w:rPr>
        <w:t>WoT</w:t>
      </w:r>
      <w:proofErr w:type="spellEnd"/>
      <w:r>
        <w:rPr>
          <w:lang w:val="en"/>
        </w:rPr>
        <w:t xml:space="preserve"> is tackling this variety by including communication metadata in the </w:t>
      </w:r>
      <w:hyperlink r:id="rId72" w:anchor="user-content-thing-description-td" w:history="1">
        <w:r>
          <w:rPr>
            <w:rStyle w:val="Hyperlink"/>
            <w:lang w:val="en"/>
          </w:rPr>
          <w:t>Thing Description</w:t>
        </w:r>
      </w:hyperlink>
      <w:r>
        <w:rPr>
          <w:lang w:val="en"/>
        </w:rPr>
        <w:t xml:space="preserve">. This metadata can be used to configure the communication stack to produce compliant messages for a wide variety of target </w:t>
      </w:r>
      <w:hyperlink r:id="rId73" w:anchor="user-content-iot-platform" w:history="1">
        <w:r>
          <w:rPr>
            <w:rStyle w:val="Hyperlink"/>
            <w:lang w:val="en"/>
          </w:rPr>
          <w:t>IoT Platforms</w:t>
        </w:r>
      </w:hyperlink>
      <w:r>
        <w:rPr>
          <w:lang w:val="en"/>
        </w:rPr>
        <w:t xml:space="preserve"> and protocols. </w:t>
      </w:r>
    </w:p>
    <w:p w14:paraId="244546CC" w14:textId="77777777" w:rsidR="00000000" w:rsidRDefault="0094571A">
      <w:pPr>
        <w:pStyle w:val="NormalWeb"/>
        <w:rPr>
          <w:lang w:val="en"/>
        </w:rPr>
      </w:pPr>
      <w:r>
        <w:rPr>
          <w:lang w:val="en"/>
        </w:rPr>
        <w:t xml:space="preserve">The </w:t>
      </w:r>
      <w:hyperlink r:id="rId74" w:history="1">
        <w:proofErr w:type="spellStart"/>
        <w:r>
          <w:rPr>
            <w:rStyle w:val="Hyperlink"/>
            <w:lang w:val="en"/>
          </w:rPr>
          <w:t>WoT</w:t>
        </w:r>
        <w:proofErr w:type="spellEnd"/>
        <w:r>
          <w:rPr>
            <w:rStyle w:val="Hyperlink"/>
            <w:lang w:val="en"/>
          </w:rPr>
          <w:t xml:space="preserve"> Binding Templates</w:t>
        </w:r>
      </w:hyperlink>
      <w:r>
        <w:rPr>
          <w:lang w:val="en"/>
        </w:rPr>
        <w:t xml:space="preserve"> are an informal collection of communication metadata blueprints that explain how to interact with </w:t>
      </w:r>
      <w:r>
        <w:rPr>
          <w:lang w:val="en"/>
        </w:rPr>
        <w:t xml:space="preserve">different </w:t>
      </w:r>
      <w:hyperlink r:id="rId75" w:anchor="user-content-iot-platform" w:history="1">
        <w:r>
          <w:rPr>
            <w:rStyle w:val="Hyperlink"/>
            <w:lang w:val="en"/>
          </w:rPr>
          <w:t>IoT Platforms</w:t>
        </w:r>
      </w:hyperlink>
      <w:r>
        <w:rPr>
          <w:lang w:val="en"/>
        </w:rPr>
        <w:t xml:space="preserve">. When creating a </w:t>
      </w:r>
      <w:hyperlink r:id="rId76" w:anchor="user-content-thing-description-td" w:history="1">
        <w:r>
          <w:rPr>
            <w:rStyle w:val="Hyperlink"/>
            <w:lang w:val="en"/>
          </w:rPr>
          <w:t>Thing Description</w:t>
        </w:r>
      </w:hyperlink>
      <w:r>
        <w:rPr>
          <w:lang w:val="en"/>
        </w:rPr>
        <w:t xml:space="preserve"> for a particular device, the </w:t>
      </w:r>
      <w:hyperlink r:id="rId77" w:anchor="user-content-binding-templates" w:history="1">
        <w:r>
          <w:rPr>
            <w:rStyle w:val="Hyperlink"/>
            <w:lang w:val="en"/>
          </w:rPr>
          <w:t>Binding Template</w:t>
        </w:r>
      </w:hyperlink>
      <w:r>
        <w:rPr>
          <w:lang w:val="en"/>
        </w:rPr>
        <w:t xml:space="preserve"> for the corresponding </w:t>
      </w:r>
      <w:hyperlink r:id="rId78" w:anchor="user-content-iot-platform" w:history="1">
        <w:r>
          <w:rPr>
            <w:rStyle w:val="Hyperlink"/>
            <w:lang w:val="en"/>
          </w:rPr>
          <w:t>IoT Platform</w:t>
        </w:r>
      </w:hyperlink>
      <w:r>
        <w:rPr>
          <w:lang w:val="en"/>
        </w:rPr>
        <w:t xml:space="preserve"> can be used and instantiated in the </w:t>
      </w:r>
      <w:hyperlink r:id="rId79" w:anchor="user-content-thing-description-td" w:history="1">
        <w:r>
          <w:rPr>
            <w:rStyle w:val="Hyperlink"/>
            <w:lang w:val="en"/>
          </w:rPr>
          <w:t>Thing Description</w:t>
        </w:r>
      </w:hyperlink>
      <w:r>
        <w:rPr>
          <w:lang w:val="en"/>
        </w:rPr>
        <w:t xml:space="preserve"> for that device. </w:t>
      </w:r>
    </w:p>
    <w:p w14:paraId="10B9BAEE" w14:textId="35E1E03E" w:rsidR="00000000" w:rsidRDefault="0094571A">
      <w:pPr>
        <w:rPr>
          <w:rFonts w:eastAsia="Times New Roman"/>
          <w:lang w:val="en"/>
        </w:rPr>
      </w:pPr>
      <w:del w:id="810" w:author="combined PRs" w:date="2019-01-23T11:48:00Z">
        <w:r>
          <w:rPr>
            <w:rFonts w:eastAsia="Times New Roman"/>
            <w:lang w:val="en"/>
          </w:rPr>
          <w:lastRenderedPageBreak/>
          <w:fldChar w:fldCharType="begin"/>
        </w:r>
        <w:r>
          <w:rPr>
            <w:rFonts w:eastAsia="Times New Roman"/>
            <w:lang w:val="en"/>
          </w:rPr>
          <w:delInstrText xml:space="preserve"> </w:delInstrText>
        </w:r>
        <w:r>
          <w:rPr>
            <w:rFonts w:eastAsia="Times New Roman"/>
            <w:lang w:val="en"/>
          </w:rPr>
          <w:delInstrText>INCLUDEPICTURE  \d "/Users/mike-work/git/w3c/wot-architecture/images/binding-templates.png" \x \y \* MERGEFORMATINET</w:delInstrText>
        </w:r>
        <w:r>
          <w:rPr>
            <w:rFonts w:eastAsia="Times New Roman"/>
            <w:lang w:val="en"/>
          </w:rPr>
          <w:delInstrText xml:space="preserve"> </w:delInstrText>
        </w:r>
        <w:r>
          <w:rPr>
            <w:rFonts w:eastAsia="Times New Roman"/>
            <w:lang w:val="en"/>
          </w:rPr>
          <w:fldChar w:fldCharType="separate"/>
        </w:r>
        <w:r>
          <w:rPr>
            <w:rFonts w:eastAsia="Times New Roman"/>
            <w:noProof/>
            <w:lang w:val="en"/>
          </w:rPr>
          <w:drawing>
            <wp:inline distT="0" distB="0" distL="0" distR="0" wp14:anchorId="35646E1C" wp14:editId="68E0FBDD">
              <wp:extent cx="9042400" cy="4330700"/>
              <wp:effectExtent l="0" t="0" r="0" b="0"/>
              <wp:docPr id="42" name="Picture 42" descr="/Users/mike-work/git/w3c/wot-architecture/images/binding-templ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mike-work/git/w3c/wot-architecture/images/binding-templates.png"/>
                      <pic:cNvPicPr>
                        <a:picLocks noChangeAspect="1" noChangeArrowheads="1"/>
                      </pic:cNvPicPr>
                    </pic:nvPicPr>
                    <pic:blipFill>
                      <a:blip r:link="rId80">
                        <a:extLst>
                          <a:ext uri="{28A0092B-C50C-407E-A947-70E740481C1C}">
                            <a14:useLocalDpi xmlns:a14="http://schemas.microsoft.com/office/drawing/2010/main" val="0"/>
                          </a:ext>
                        </a:extLst>
                      </a:blip>
                      <a:srcRect/>
                      <a:stretch>
                        <a:fillRect/>
                      </a:stretch>
                    </pic:blipFill>
                    <pic:spPr bwMode="auto">
                      <a:xfrm>
                        <a:off x="0" y="0"/>
                        <a:ext cx="9042400" cy="4330700"/>
                      </a:xfrm>
                      <a:prstGeom prst="rect">
                        <a:avLst/>
                      </a:prstGeom>
                      <a:noFill/>
                      <a:ln>
                        <a:noFill/>
                      </a:ln>
                    </pic:spPr>
                  </pic:pic>
                </a:graphicData>
              </a:graphic>
            </wp:inline>
          </w:drawing>
        </w:r>
        <w:r>
          <w:rPr>
            <w:rFonts w:eastAsia="Times New Roman"/>
            <w:lang w:val="en"/>
          </w:rPr>
          <w:fldChar w:fldCharType="end"/>
        </w:r>
      </w:del>
      <w:ins w:id="811" w:author="combined PRs" w:date="2019-01-23T11:48:00Z">
        <w:r>
          <w:rPr>
            <w:rFonts w:eastAsia="Times New Roman"/>
            <w:lang w:val="en"/>
          </w:rPr>
          <w:fldChar w:fldCharType="begin"/>
        </w:r>
        <w:r>
          <w:rPr>
            <w:rFonts w:eastAsia="Times New Roman"/>
            <w:lang w:val="en"/>
          </w:rPr>
          <w:instrText xml:space="preserve"> </w:instrText>
        </w:r>
        <w:r>
          <w:rPr>
            <w:rFonts w:eastAsia="Times New Roman"/>
            <w:lang w:val="en"/>
          </w:rPr>
          <w:instrText>INCLUDEPICTURE  \d "/Users/mike-work/git/mlagally/wot-architecture/images/binding-templates.png" \x \y \* MERGEFORMATINET</w:instrText>
        </w:r>
        <w:r>
          <w:rPr>
            <w:rFonts w:eastAsia="Times New Roman"/>
            <w:lang w:val="en"/>
          </w:rPr>
          <w:instrText xml:space="preserve"> </w:instrText>
        </w:r>
        <w:r>
          <w:rPr>
            <w:rFonts w:eastAsia="Times New Roman"/>
            <w:lang w:val="en"/>
          </w:rPr>
          <w:fldChar w:fldCharType="separate"/>
        </w:r>
        <w:r>
          <w:rPr>
            <w:rFonts w:eastAsia="Times New Roman"/>
            <w:noProof/>
            <w:lang w:val="en"/>
          </w:rPr>
          <w:drawing>
            <wp:inline distT="0" distB="0" distL="0" distR="0">
              <wp:extent cx="9042400" cy="4330700"/>
              <wp:effectExtent l="0" t="0" r="0" b="0"/>
              <wp:docPr id="13" name="Picture 13" descr="/Users/mike-work/git/mlagally/wot-architecture/images/binding-templ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s/mike-work/git/mlagally/wot-architecture/images/binding-templates.png"/>
                      <pic:cNvPicPr>
                        <a:picLocks noChangeAspect="1" noChangeArrowheads="1"/>
                      </pic:cNvPicPr>
                    </pic:nvPicPr>
                    <pic:blipFill>
                      <a:blip r:link="rId81">
                        <a:extLst>
                          <a:ext uri="{28A0092B-C50C-407E-A947-70E740481C1C}">
                            <a14:useLocalDpi xmlns:a14="http://schemas.microsoft.com/office/drawing/2010/main" val="0"/>
                          </a:ext>
                        </a:extLst>
                      </a:blip>
                      <a:srcRect/>
                      <a:stretch>
                        <a:fillRect/>
                      </a:stretch>
                    </pic:blipFill>
                    <pic:spPr bwMode="auto">
                      <a:xfrm>
                        <a:off x="0" y="0"/>
                        <a:ext cx="9042400" cy="4330700"/>
                      </a:xfrm>
                      <a:prstGeom prst="rect">
                        <a:avLst/>
                      </a:prstGeom>
                      <a:noFill/>
                      <a:ln>
                        <a:noFill/>
                      </a:ln>
                    </pic:spPr>
                  </pic:pic>
                </a:graphicData>
              </a:graphic>
            </wp:inline>
          </w:drawing>
        </w:r>
        <w:r>
          <w:rPr>
            <w:rFonts w:eastAsia="Times New Roman"/>
            <w:lang w:val="en"/>
          </w:rPr>
          <w:fldChar w:fldCharType="end"/>
        </w:r>
      </w:ins>
      <w:r>
        <w:rPr>
          <w:rFonts w:eastAsia="Times New Roman"/>
          <w:lang w:val="en"/>
        </w:rPr>
        <w:t>From Binding Templates to Protocol Binding</w:t>
      </w:r>
      <w:r>
        <w:rPr>
          <w:rFonts w:eastAsia="Times New Roman"/>
          <w:lang w:val="en"/>
        </w:rPr>
        <w:t>s</w:t>
      </w:r>
      <w:r>
        <w:rPr>
          <w:rFonts w:eastAsia="Times New Roman"/>
          <w:lang w:val="en"/>
        </w:rPr>
        <w:t xml:space="preserve"> </w:t>
      </w:r>
    </w:p>
    <w:p w14:paraId="4045067E" w14:textId="77777777" w:rsidR="00000000" w:rsidRDefault="0094571A">
      <w:pPr>
        <w:pStyle w:val="NormalWeb"/>
        <w:rPr>
          <w:lang w:val="en"/>
        </w:rPr>
      </w:pPr>
      <w:r>
        <w:rPr>
          <w:lang w:val="en"/>
        </w:rPr>
        <w:t xml:space="preserve">shows how </w:t>
      </w:r>
      <w:hyperlink r:id="rId82" w:anchor="user-content-binding-templates" w:history="1">
        <w:r>
          <w:rPr>
            <w:rStyle w:val="Hyperlink"/>
            <w:lang w:val="en"/>
          </w:rPr>
          <w:t>Binding Templates</w:t>
        </w:r>
      </w:hyperlink>
      <w:r>
        <w:rPr>
          <w:lang w:val="en"/>
        </w:rPr>
        <w:t xml:space="preserve"> are applied. A </w:t>
      </w:r>
      <w:hyperlink r:id="rId83" w:anchor="user-content-binding-templates" w:history="1">
        <w:proofErr w:type="spellStart"/>
        <w:r>
          <w:rPr>
            <w:rStyle w:val="Hyperlink"/>
            <w:lang w:val="en"/>
          </w:rPr>
          <w:t>WoT</w:t>
        </w:r>
        <w:proofErr w:type="spellEnd"/>
        <w:r>
          <w:rPr>
            <w:rStyle w:val="Hyperlink"/>
            <w:lang w:val="en"/>
          </w:rPr>
          <w:t xml:space="preserve"> Binding Tem</w:t>
        </w:r>
        <w:r>
          <w:rPr>
            <w:rStyle w:val="Hyperlink"/>
            <w:lang w:val="en"/>
          </w:rPr>
          <w:t>plate</w:t>
        </w:r>
      </w:hyperlink>
      <w:r>
        <w:rPr>
          <w:lang w:val="en"/>
        </w:rPr>
        <w:t xml:space="preserve"> is created only once for each </w:t>
      </w:r>
      <w:hyperlink r:id="rId84" w:anchor="user-content-iot-platform" w:history="1">
        <w:r>
          <w:rPr>
            <w:rStyle w:val="Hyperlink"/>
            <w:lang w:val="en"/>
          </w:rPr>
          <w:t>IoT Platform</w:t>
        </w:r>
      </w:hyperlink>
      <w:r>
        <w:rPr>
          <w:lang w:val="en"/>
        </w:rPr>
        <w:t xml:space="preserve"> and then instantiated, and hence reused in all </w:t>
      </w:r>
      <w:hyperlink r:id="rId85" w:anchor="user-content-td" w:history="1">
        <w:r>
          <w:rPr>
            <w:rStyle w:val="Hyperlink"/>
            <w:lang w:val="en"/>
          </w:rPr>
          <w:t>TDs</w:t>
        </w:r>
      </w:hyperlink>
      <w:r>
        <w:rPr>
          <w:lang w:val="en"/>
        </w:rPr>
        <w:t xml:space="preserve"> for its devices. The </w:t>
      </w:r>
      <w:hyperlink r:id="rId86" w:anchor="user-content-wot-client" w:history="1">
        <w:proofErr w:type="spellStart"/>
        <w:r>
          <w:rPr>
            <w:rStyle w:val="Hyperlink"/>
            <w:lang w:val="en"/>
          </w:rPr>
          <w:t>WoT</w:t>
        </w:r>
        <w:proofErr w:type="spellEnd"/>
        <w:r>
          <w:rPr>
            <w:rStyle w:val="Hyperlink"/>
            <w:lang w:val="en"/>
          </w:rPr>
          <w:t xml:space="preserve"> Client</w:t>
        </w:r>
      </w:hyperlink>
      <w:r>
        <w:rPr>
          <w:lang w:val="en"/>
        </w:rPr>
        <w:t xml:space="preserve"> cons</w:t>
      </w:r>
      <w:r>
        <w:rPr>
          <w:lang w:val="en"/>
        </w:rPr>
        <w:t xml:space="preserve">uming that </w:t>
      </w:r>
      <w:hyperlink r:id="rId87" w:anchor="user-content-td" w:history="1">
        <w:r>
          <w:rPr>
            <w:rStyle w:val="Hyperlink"/>
            <w:lang w:val="en"/>
          </w:rPr>
          <w:t>TD</w:t>
        </w:r>
      </w:hyperlink>
      <w:r>
        <w:rPr>
          <w:lang w:val="en"/>
        </w:rPr>
        <w:t xml:space="preserve"> must implement the corresponding </w:t>
      </w:r>
      <w:hyperlink r:id="rId88" w:anchor="user-content-protocol-binding" w:history="1">
        <w:r>
          <w:rPr>
            <w:rStyle w:val="Hyperlink"/>
            <w:lang w:val="en"/>
          </w:rPr>
          <w:t>Protocol Binding</w:t>
        </w:r>
      </w:hyperlink>
      <w:r>
        <w:rPr>
          <w:lang w:val="en"/>
        </w:rPr>
        <w:t xml:space="preserve"> to be able to interact with the </w:t>
      </w:r>
      <w:hyperlink r:id="rId89" w:anchor="user-content-thing" w:history="1">
        <w:r>
          <w:rPr>
            <w:rStyle w:val="Hyperlink"/>
            <w:lang w:val="en"/>
          </w:rPr>
          <w:t>Thing</w:t>
        </w:r>
      </w:hyperlink>
      <w:r>
        <w:rPr>
          <w:lang w:val="en"/>
        </w:rPr>
        <w:t xml:space="preserve"> described. The communication metadata of a Binding spans four dimensions: </w:t>
      </w:r>
    </w:p>
    <w:p w14:paraId="3316D4EF" w14:textId="77777777" w:rsidR="00000000" w:rsidRDefault="0094571A">
      <w:pPr>
        <w:numPr>
          <w:ilvl w:val="0"/>
          <w:numId w:val="16"/>
        </w:numPr>
        <w:spacing w:before="100" w:beforeAutospacing="1" w:after="100" w:afterAutospacing="1"/>
        <w:rPr>
          <w:rFonts w:eastAsia="Times New Roman"/>
          <w:lang w:val="en"/>
        </w:rPr>
        <w:pPrChange w:id="812" w:author="combined PRs" w:date="2019-01-23T11:48:00Z">
          <w:pPr>
            <w:numPr>
              <w:numId w:val="43"/>
            </w:numPr>
            <w:tabs>
              <w:tab w:val="num" w:pos="720"/>
            </w:tabs>
            <w:spacing w:before="100" w:beforeAutospacing="1" w:after="100" w:afterAutospacing="1"/>
            <w:ind w:left="720" w:hanging="360"/>
          </w:pPr>
        </w:pPrChange>
      </w:pPr>
      <w:r>
        <w:rPr>
          <w:rFonts w:eastAsia="Times New Roman"/>
          <w:b/>
          <w:bCs/>
          <w:lang w:val="en"/>
        </w:rPr>
        <w:t>IoT Pl</w:t>
      </w:r>
      <w:r>
        <w:rPr>
          <w:rFonts w:eastAsia="Times New Roman"/>
          <w:b/>
          <w:bCs/>
          <w:lang w:val="en"/>
        </w:rPr>
        <w:t>atform:</w:t>
      </w:r>
      <w:r>
        <w:rPr>
          <w:rFonts w:eastAsia="Times New Roman"/>
          <w:lang w:val="en"/>
        </w:rPr>
        <w:t xml:space="preserve">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"https://github.com/w3c/wot-architecture/blob/master/terminology.md" \l "user-content-iot-platform"</w:instrText>
      </w:r>
      <w:r>
        <w:rPr>
          <w:rFonts w:eastAsia="Times New Roman"/>
          <w:lang w:val="en"/>
        </w:rPr>
        <w:instrText xml:space="preserve"> </w:instrText>
      </w:r>
      <w:r>
        <w:rPr>
          <w:rFonts w:eastAsia="Times New Roman"/>
          <w:lang w:val="en"/>
        </w:rPr>
        <w:fldChar w:fldCharType="separate"/>
      </w:r>
      <w:r>
        <w:rPr>
          <w:rStyle w:val="Hyperlink"/>
          <w:rFonts w:eastAsia="Times New Roman"/>
          <w:lang w:val="en"/>
        </w:rPr>
        <w:t>IoT Platforms</w:t>
      </w:r>
      <w:r>
        <w:rPr>
          <w:rFonts w:eastAsia="Times New Roman"/>
          <w:lang w:val="en"/>
        </w:rPr>
        <w:fldChar w:fldCharType="end"/>
      </w:r>
      <w:r>
        <w:rPr>
          <w:rFonts w:eastAsia="Times New Roman"/>
          <w:lang w:val="en"/>
        </w:rPr>
        <w:t xml:space="preserve"> often introduce proprietary tweaks to protocols such as platform-specific HTTP header fields or </w:t>
      </w:r>
      <w:proofErr w:type="spellStart"/>
      <w:r>
        <w:rPr>
          <w:rFonts w:eastAsia="Times New Roman"/>
          <w:lang w:val="en"/>
        </w:rPr>
        <w:t>CoAP</w:t>
      </w:r>
      <w:proofErr w:type="spellEnd"/>
      <w:r>
        <w:rPr>
          <w:rFonts w:eastAsia="Times New Roman"/>
          <w:lang w:val="en"/>
        </w:rPr>
        <w:t xml:space="preserve"> options. This spans</w:t>
      </w:r>
      <w:r>
        <w:rPr>
          <w:rFonts w:eastAsia="Times New Roman"/>
          <w:lang w:val="en"/>
        </w:rPr>
        <w:t xml:space="preserve"> another dimension within the transfer protocol used. Usually, these tweaks can be described with standard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"https://github.com/w3c/wot-architecture/blob/master/terminology.md" \l "user-content-td-vocabulary"</w:instrText>
      </w:r>
      <w:r>
        <w:rPr>
          <w:rFonts w:eastAsia="Times New Roman"/>
          <w:lang w:val="en"/>
        </w:rPr>
        <w:instrText xml:space="preserve"> </w:instrText>
      </w:r>
      <w:r>
        <w:rPr>
          <w:rFonts w:eastAsia="Times New Roman"/>
          <w:lang w:val="en"/>
        </w:rPr>
        <w:fldChar w:fldCharType="separate"/>
      </w:r>
      <w:r>
        <w:rPr>
          <w:rStyle w:val="Hyperlink"/>
          <w:rFonts w:eastAsia="Times New Roman"/>
          <w:lang w:val="en"/>
        </w:rPr>
        <w:t>TD Vocabulary</w:t>
      </w:r>
      <w:r>
        <w:rPr>
          <w:rFonts w:eastAsia="Times New Roman"/>
          <w:lang w:val="en"/>
        </w:rPr>
        <w:fldChar w:fldCharType="end"/>
      </w:r>
      <w:r>
        <w:rPr>
          <w:rFonts w:eastAsia="Times New Roman"/>
          <w:lang w:val="en"/>
        </w:rPr>
        <w:t>. If not, platform-sp</w:t>
      </w:r>
      <w:r>
        <w:rPr>
          <w:rFonts w:eastAsia="Times New Roman"/>
          <w:lang w:val="en"/>
        </w:rPr>
        <w:t xml:space="preserve">ecific vocabulary along with a corresponding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"https://github.com/w3c/wot-architecture/blob/master/terminology.md" \l "user-content-protocol-binding"</w:instrText>
      </w:r>
      <w:r>
        <w:rPr>
          <w:rFonts w:eastAsia="Times New Roman"/>
          <w:lang w:val="en"/>
        </w:rPr>
        <w:instrText xml:space="preserve"> </w:instrText>
      </w:r>
      <w:r>
        <w:rPr>
          <w:rFonts w:eastAsia="Times New Roman"/>
          <w:lang w:val="en"/>
        </w:rPr>
        <w:fldChar w:fldCharType="separate"/>
      </w:r>
      <w:r>
        <w:rPr>
          <w:rStyle w:val="Hyperlink"/>
          <w:rFonts w:eastAsia="Times New Roman"/>
          <w:lang w:val="en"/>
        </w:rPr>
        <w:t>Protocol Binding</w:t>
      </w:r>
      <w:r>
        <w:rPr>
          <w:rFonts w:eastAsia="Times New Roman"/>
          <w:lang w:val="en"/>
        </w:rPr>
        <w:fldChar w:fldCharType="end"/>
      </w:r>
      <w:r>
        <w:rPr>
          <w:rFonts w:eastAsia="Times New Roman"/>
          <w:lang w:val="en"/>
        </w:rPr>
        <w:t xml:space="preserve"> implementation is required. </w:t>
      </w:r>
    </w:p>
    <w:p w14:paraId="0DF3A168" w14:textId="77777777" w:rsidR="00000000" w:rsidRDefault="0094571A">
      <w:pPr>
        <w:numPr>
          <w:ilvl w:val="0"/>
          <w:numId w:val="16"/>
        </w:numPr>
        <w:spacing w:before="100" w:beforeAutospacing="1" w:after="100" w:afterAutospacing="1"/>
        <w:rPr>
          <w:rFonts w:eastAsia="Times New Roman"/>
          <w:lang w:val="en"/>
        </w:rPr>
        <w:pPrChange w:id="813" w:author="combined PRs" w:date="2019-01-23T11:48:00Z">
          <w:pPr>
            <w:numPr>
              <w:numId w:val="43"/>
            </w:numPr>
            <w:tabs>
              <w:tab w:val="num" w:pos="720"/>
            </w:tabs>
            <w:spacing w:before="100" w:beforeAutospacing="1" w:after="100" w:afterAutospacing="1"/>
            <w:ind w:left="720" w:hanging="360"/>
          </w:pPr>
        </w:pPrChange>
      </w:pPr>
      <w:r>
        <w:rPr>
          <w:rFonts w:eastAsia="Times New Roman"/>
          <w:b/>
          <w:bCs/>
          <w:lang w:val="en"/>
        </w:rPr>
        <w:t>Transfer Protocol:</w:t>
      </w:r>
      <w:r>
        <w:rPr>
          <w:rFonts w:eastAsia="Times New Roman"/>
          <w:lang w:val="en"/>
        </w:rPr>
        <w:t xml:space="preserve"> The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"https://githu</w:instrText>
      </w:r>
      <w:r>
        <w:rPr>
          <w:rFonts w:eastAsia="Times New Roman"/>
          <w:lang w:val="en"/>
        </w:rPr>
        <w:instrText>b.com/w3c/wot-architecture/blob/master/terminology.md" \l "user-content-thing-description-td"</w:instrText>
      </w:r>
      <w:r>
        <w:rPr>
          <w:rFonts w:eastAsia="Times New Roman"/>
          <w:lang w:val="en"/>
        </w:rPr>
        <w:instrText xml:space="preserve"> </w:instrText>
      </w:r>
      <w:r>
        <w:rPr>
          <w:rFonts w:eastAsia="Times New Roman"/>
          <w:lang w:val="en"/>
        </w:rPr>
        <w:fldChar w:fldCharType="separate"/>
      </w:r>
      <w:proofErr w:type="spellStart"/>
      <w:r>
        <w:rPr>
          <w:rStyle w:val="Hyperlink"/>
          <w:rFonts w:eastAsia="Times New Roman"/>
          <w:lang w:val="en"/>
        </w:rPr>
        <w:t>WoT</w:t>
      </w:r>
      <w:proofErr w:type="spellEnd"/>
      <w:r>
        <w:rPr>
          <w:rStyle w:val="Hyperlink"/>
          <w:rFonts w:eastAsia="Times New Roman"/>
          <w:lang w:val="en"/>
        </w:rPr>
        <w:t xml:space="preserve"> Thing Description</w:t>
      </w:r>
      <w:r>
        <w:rPr>
          <w:rFonts w:eastAsia="Times New Roman"/>
          <w:lang w:val="en"/>
        </w:rPr>
        <w:fldChar w:fldCharType="end"/>
      </w:r>
      <w:r>
        <w:rPr>
          <w:rFonts w:eastAsia="Times New Roman"/>
          <w:lang w:val="en"/>
        </w:rPr>
        <w:t xml:space="preserve"> comes with vocabulary to identify standard protocols (e.g., HTTP, </w:t>
      </w:r>
      <w:proofErr w:type="spellStart"/>
      <w:r>
        <w:rPr>
          <w:rFonts w:eastAsia="Times New Roman"/>
          <w:lang w:val="en"/>
        </w:rPr>
        <w:t>CoAP</w:t>
      </w:r>
      <w:proofErr w:type="spellEnd"/>
      <w:r>
        <w:rPr>
          <w:rFonts w:eastAsia="Times New Roman"/>
          <w:lang w:val="en"/>
        </w:rPr>
        <w:t xml:space="preserve">, </w:t>
      </w:r>
      <w:proofErr w:type="spellStart"/>
      <w:r>
        <w:rPr>
          <w:rFonts w:eastAsia="Times New Roman"/>
          <w:lang w:val="en"/>
        </w:rPr>
        <w:t>WebSockets</w:t>
      </w:r>
      <w:proofErr w:type="spellEnd"/>
      <w:r>
        <w:rPr>
          <w:rFonts w:eastAsia="Times New Roman"/>
          <w:lang w:val="en"/>
        </w:rPr>
        <w:t>, or MQTT). Their configuration (e.g., port or variati</w:t>
      </w:r>
      <w:r>
        <w:rPr>
          <w:rFonts w:eastAsia="Times New Roman"/>
          <w:lang w:val="en"/>
        </w:rPr>
        <w:t xml:space="preserve">ons such as HTTP long-polling [[!RFC6202]] to support event notification) is also done through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"https://github.com/w3c/wot-architecture/blob/master/terminology.md" \l "user-content-td-vocabulary"</w:instrText>
      </w:r>
      <w:r>
        <w:rPr>
          <w:rFonts w:eastAsia="Times New Roman"/>
          <w:lang w:val="en"/>
        </w:rPr>
        <w:instrText xml:space="preserve"> </w:instrText>
      </w:r>
      <w:r>
        <w:rPr>
          <w:rFonts w:eastAsia="Times New Roman"/>
          <w:lang w:val="en"/>
        </w:rPr>
        <w:fldChar w:fldCharType="separate"/>
      </w:r>
      <w:r>
        <w:rPr>
          <w:rStyle w:val="Hyperlink"/>
          <w:rFonts w:eastAsia="Times New Roman"/>
          <w:lang w:val="en"/>
        </w:rPr>
        <w:t>TD Vocabulary</w:t>
      </w:r>
      <w:r>
        <w:rPr>
          <w:rFonts w:eastAsia="Times New Roman"/>
          <w:lang w:val="en"/>
        </w:rPr>
        <w:fldChar w:fldCharType="end"/>
      </w:r>
      <w:r>
        <w:rPr>
          <w:rFonts w:eastAsia="Times New Roman"/>
          <w:lang w:val="en"/>
        </w:rPr>
        <w:t>. If a transfer protocol is not c</w:t>
      </w:r>
      <w:r>
        <w:rPr>
          <w:rFonts w:eastAsia="Times New Roman"/>
          <w:lang w:val="en"/>
        </w:rPr>
        <w:t xml:space="preserve">overed by the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"https://github.com/w3c/wot-architecture/blob/master/terminology.md" \l "user-content-td-vocabulary"</w:instrText>
      </w:r>
      <w:r>
        <w:rPr>
          <w:rFonts w:eastAsia="Times New Roman"/>
          <w:lang w:val="en"/>
        </w:rPr>
        <w:instrText xml:space="preserve"> </w:instrText>
      </w:r>
      <w:r>
        <w:rPr>
          <w:rFonts w:eastAsia="Times New Roman"/>
          <w:lang w:val="en"/>
        </w:rPr>
        <w:fldChar w:fldCharType="separate"/>
      </w:r>
      <w:r>
        <w:rPr>
          <w:rStyle w:val="Hyperlink"/>
          <w:rFonts w:eastAsia="Times New Roman"/>
          <w:lang w:val="en"/>
        </w:rPr>
        <w:t>TD Vocabulary</w:t>
      </w:r>
      <w:r>
        <w:rPr>
          <w:rFonts w:eastAsia="Times New Roman"/>
          <w:lang w:val="en"/>
        </w:rPr>
        <w:fldChar w:fldCharType="end"/>
      </w:r>
      <w:r>
        <w:rPr>
          <w:rFonts w:eastAsia="Times New Roman"/>
          <w:lang w:val="en"/>
        </w:rPr>
        <w:t xml:space="preserve">,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"https://github.com/w3c/wot-architecture/blob/master/terminology.md" \l "user-content-domain-specific-</w:instrText>
      </w:r>
      <w:r>
        <w:rPr>
          <w:rFonts w:eastAsia="Times New Roman"/>
          <w:lang w:val="en"/>
        </w:rPr>
        <w:instrText>vocabulary"</w:instrText>
      </w:r>
      <w:r>
        <w:rPr>
          <w:rFonts w:eastAsia="Times New Roman"/>
          <w:lang w:val="en"/>
        </w:rPr>
        <w:instrText xml:space="preserve"> </w:instrText>
      </w:r>
      <w:r>
        <w:rPr>
          <w:rFonts w:eastAsia="Times New Roman"/>
          <w:lang w:val="en"/>
        </w:rPr>
        <w:fldChar w:fldCharType="separate"/>
      </w:r>
      <w:r>
        <w:rPr>
          <w:rStyle w:val="Hyperlink"/>
          <w:rFonts w:eastAsia="Times New Roman"/>
          <w:lang w:val="en"/>
        </w:rPr>
        <w:t>domain-specific vocabulary</w:t>
      </w:r>
      <w:r>
        <w:rPr>
          <w:rFonts w:eastAsia="Times New Roman"/>
          <w:lang w:val="en"/>
        </w:rPr>
        <w:fldChar w:fldCharType="end"/>
      </w:r>
      <w:r>
        <w:rPr>
          <w:rFonts w:eastAsia="Times New Roman"/>
          <w:lang w:val="en"/>
        </w:rPr>
        <w:t xml:space="preserve"> can be used. This, of course, needs to be backed by a corresponding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"https://github.com/w3c/wot-architecture/blob/master/terminology.md" \l "user-content-protocol-binding"</w:instrText>
      </w:r>
      <w:r>
        <w:rPr>
          <w:rFonts w:eastAsia="Times New Roman"/>
          <w:lang w:val="en"/>
        </w:rPr>
        <w:instrText xml:space="preserve"> </w:instrText>
      </w:r>
      <w:r>
        <w:rPr>
          <w:rFonts w:eastAsia="Times New Roman"/>
          <w:lang w:val="en"/>
        </w:rPr>
        <w:fldChar w:fldCharType="separate"/>
      </w:r>
      <w:r>
        <w:rPr>
          <w:rStyle w:val="Hyperlink"/>
          <w:rFonts w:eastAsia="Times New Roman"/>
          <w:lang w:val="en"/>
        </w:rPr>
        <w:t>Protocol Binding</w:t>
      </w:r>
      <w:r>
        <w:rPr>
          <w:rFonts w:eastAsia="Times New Roman"/>
          <w:lang w:val="en"/>
        </w:rPr>
        <w:fldChar w:fldCharType="end"/>
      </w:r>
      <w:r>
        <w:rPr>
          <w:rFonts w:eastAsia="Times New Roman"/>
          <w:lang w:val="en"/>
        </w:rPr>
        <w:t xml:space="preserve"> implementa</w:t>
      </w:r>
      <w:r>
        <w:rPr>
          <w:rFonts w:eastAsia="Times New Roman"/>
          <w:lang w:val="en"/>
        </w:rPr>
        <w:t xml:space="preserve">tion in the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"https://github.com/w3c/wot-architecture/blob/master/terminology.md" \l "user-content-wot-client"</w:instrText>
      </w:r>
      <w:r>
        <w:rPr>
          <w:rFonts w:eastAsia="Times New Roman"/>
          <w:lang w:val="en"/>
        </w:rPr>
        <w:instrText xml:space="preserve"> </w:instrText>
      </w:r>
      <w:r>
        <w:rPr>
          <w:rFonts w:eastAsia="Times New Roman"/>
          <w:lang w:val="en"/>
        </w:rPr>
        <w:fldChar w:fldCharType="separate"/>
      </w:r>
      <w:proofErr w:type="spellStart"/>
      <w:r>
        <w:rPr>
          <w:rStyle w:val="Hyperlink"/>
          <w:rFonts w:eastAsia="Times New Roman"/>
          <w:lang w:val="en"/>
        </w:rPr>
        <w:t>WoT</w:t>
      </w:r>
      <w:proofErr w:type="spellEnd"/>
      <w:r>
        <w:rPr>
          <w:rStyle w:val="Hyperlink"/>
          <w:rFonts w:eastAsia="Times New Roman"/>
          <w:lang w:val="en"/>
        </w:rPr>
        <w:t xml:space="preserve"> Client</w:t>
      </w:r>
      <w:r>
        <w:rPr>
          <w:rFonts w:eastAsia="Times New Roman"/>
          <w:lang w:val="en"/>
        </w:rPr>
        <w:fldChar w:fldCharType="end"/>
      </w:r>
      <w:r>
        <w:rPr>
          <w:rFonts w:eastAsia="Times New Roman"/>
          <w:lang w:val="en"/>
        </w:rPr>
        <w:t xml:space="preserve">. </w:t>
      </w:r>
    </w:p>
    <w:p w14:paraId="5683B852" w14:textId="77777777" w:rsidR="00000000" w:rsidRDefault="0094571A">
      <w:pPr>
        <w:numPr>
          <w:ilvl w:val="0"/>
          <w:numId w:val="16"/>
        </w:numPr>
        <w:spacing w:before="100" w:beforeAutospacing="1" w:after="100" w:afterAutospacing="1"/>
        <w:rPr>
          <w:rFonts w:eastAsia="Times New Roman"/>
          <w:lang w:val="en"/>
        </w:rPr>
        <w:pPrChange w:id="814" w:author="combined PRs" w:date="2019-01-23T11:48:00Z">
          <w:pPr>
            <w:numPr>
              <w:numId w:val="43"/>
            </w:numPr>
            <w:tabs>
              <w:tab w:val="num" w:pos="720"/>
            </w:tabs>
            <w:spacing w:before="100" w:beforeAutospacing="1" w:after="100" w:afterAutospacing="1"/>
            <w:ind w:left="720" w:hanging="360"/>
          </w:pPr>
        </w:pPrChange>
      </w:pPr>
      <w:r>
        <w:rPr>
          <w:rFonts w:eastAsia="Times New Roman"/>
          <w:b/>
          <w:bCs/>
          <w:lang w:val="en"/>
        </w:rPr>
        <w:t>Media Type:</w:t>
      </w:r>
      <w:r>
        <w:rPr>
          <w:rFonts w:eastAsia="Times New Roman"/>
          <w:lang w:val="en"/>
        </w:rPr>
        <w:t xml:space="preserve">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"https://github.com/w3c/wot-architecture/blob/master/terminology.md" \l "user-content-iot-platfor</w:instrText>
      </w:r>
      <w:r>
        <w:rPr>
          <w:rFonts w:eastAsia="Times New Roman"/>
          <w:lang w:val="en"/>
        </w:rPr>
        <w:instrText>m"</w:instrText>
      </w:r>
      <w:r>
        <w:rPr>
          <w:rFonts w:eastAsia="Times New Roman"/>
          <w:lang w:val="en"/>
        </w:rPr>
        <w:instrText xml:space="preserve"> </w:instrText>
      </w:r>
      <w:r>
        <w:rPr>
          <w:rFonts w:eastAsia="Times New Roman"/>
          <w:lang w:val="en"/>
        </w:rPr>
        <w:fldChar w:fldCharType="separate"/>
      </w:r>
      <w:r>
        <w:rPr>
          <w:rStyle w:val="Hyperlink"/>
          <w:rFonts w:eastAsia="Times New Roman"/>
          <w:lang w:val="en"/>
        </w:rPr>
        <w:t>IoT Platforms</w:t>
      </w:r>
      <w:r>
        <w:rPr>
          <w:rFonts w:eastAsia="Times New Roman"/>
          <w:lang w:val="en"/>
        </w:rPr>
        <w:fldChar w:fldCharType="end"/>
      </w:r>
      <w:r>
        <w:rPr>
          <w:rFonts w:eastAsia="Times New Roman"/>
          <w:lang w:val="en"/>
        </w:rPr>
        <w:t xml:space="preserve"> often differ in the representation formats (or serializations) used for exchanging data. The Internet </w:t>
      </w:r>
      <w:proofErr w:type="spellStart"/>
      <w:r>
        <w:rPr>
          <w:rFonts w:eastAsia="Times New Roman"/>
          <w:lang w:val="en"/>
        </w:rPr>
        <w:t>Meda</w:t>
      </w:r>
      <w:proofErr w:type="spellEnd"/>
      <w:r>
        <w:rPr>
          <w:rFonts w:eastAsia="Times New Roman"/>
          <w:lang w:val="en"/>
        </w:rPr>
        <w:t xml:space="preserve"> Type [</w:t>
      </w:r>
      <w:proofErr w:type="gramStart"/>
      <w:r>
        <w:rPr>
          <w:rFonts w:eastAsia="Times New Roman"/>
          <w:lang w:val="en"/>
        </w:rPr>
        <w:t>[!RFC</w:t>
      </w:r>
      <w:proofErr w:type="gramEnd"/>
      <w:r>
        <w:rPr>
          <w:rFonts w:eastAsia="Times New Roman"/>
          <w:lang w:val="en"/>
        </w:rPr>
        <w:t xml:space="preserve">6838]] identifies these formats. </w:t>
      </w:r>
    </w:p>
    <w:p w14:paraId="1642FBB5" w14:textId="77777777" w:rsidR="00000000" w:rsidRDefault="0094571A">
      <w:pPr>
        <w:numPr>
          <w:ilvl w:val="0"/>
          <w:numId w:val="16"/>
        </w:numPr>
        <w:spacing w:before="100" w:beforeAutospacing="1" w:after="100" w:afterAutospacing="1"/>
        <w:rPr>
          <w:rFonts w:eastAsia="Times New Roman"/>
          <w:lang w:val="en"/>
        </w:rPr>
        <w:pPrChange w:id="815" w:author="combined PRs" w:date="2019-01-23T11:48:00Z">
          <w:pPr>
            <w:numPr>
              <w:numId w:val="43"/>
            </w:numPr>
            <w:tabs>
              <w:tab w:val="num" w:pos="720"/>
            </w:tabs>
            <w:spacing w:before="100" w:beforeAutospacing="1" w:after="100" w:afterAutospacing="1"/>
            <w:ind w:left="720" w:hanging="360"/>
          </w:pPr>
        </w:pPrChange>
      </w:pPr>
      <w:r>
        <w:rPr>
          <w:rFonts w:eastAsia="Times New Roman"/>
          <w:b/>
          <w:bCs/>
          <w:lang w:val="en"/>
        </w:rPr>
        <w:t>Security:</w:t>
      </w:r>
      <w:r>
        <w:rPr>
          <w:rFonts w:eastAsia="Times New Roman"/>
          <w:lang w:val="en"/>
        </w:rPr>
        <w:t xml:space="preserve"> Security can be applied at different places of the communication, </w:t>
      </w:r>
      <w:r>
        <w:rPr>
          <w:rFonts w:eastAsia="Times New Roman"/>
          <w:lang w:val="en"/>
        </w:rPr>
        <w:t>and hence opens another dimension of variability. Examples are (D)TLS [</w:t>
      </w:r>
      <w:proofErr w:type="gramStart"/>
      <w:r>
        <w:rPr>
          <w:rFonts w:eastAsia="Times New Roman"/>
          <w:lang w:val="en"/>
        </w:rPr>
        <w:t>[!RFC</w:t>
      </w:r>
      <w:proofErr w:type="gramEnd"/>
      <w:r>
        <w:rPr>
          <w:rFonts w:eastAsia="Times New Roman"/>
          <w:lang w:val="en"/>
        </w:rPr>
        <w:t xml:space="preserve">5246]]/[[!RFC6347]], IPSec [[!RFC6071]], OAuth [[!RFC6749]], and ACE [[!RFC7744]]. </w:t>
      </w:r>
    </w:p>
    <w:p w14:paraId="22BF0108" w14:textId="77777777" w:rsidR="00000000" w:rsidRDefault="0094571A">
      <w:pPr>
        <w:pStyle w:val="Heading2"/>
        <w:rPr>
          <w:rFonts w:eastAsia="Times New Roman"/>
          <w:lang w:val="en"/>
        </w:rPr>
      </w:pPr>
      <w:proofErr w:type="spellStart"/>
      <w:r>
        <w:rPr>
          <w:rFonts w:eastAsia="Times New Roman"/>
          <w:lang w:val="en"/>
        </w:rPr>
        <w:lastRenderedPageBreak/>
        <w:t>WoT</w:t>
      </w:r>
      <w:proofErr w:type="spellEnd"/>
      <w:r>
        <w:rPr>
          <w:rFonts w:eastAsia="Times New Roman"/>
          <w:lang w:val="en"/>
        </w:rPr>
        <w:t xml:space="preserve"> Scripting API</w:t>
      </w:r>
    </w:p>
    <w:p w14:paraId="1497652D" w14:textId="77777777" w:rsidR="00000000" w:rsidRDefault="0094571A">
      <w:pPr>
        <w:pStyle w:val="NormalWeb"/>
        <w:rPr>
          <w:lang w:val="en"/>
        </w:rPr>
      </w:pPr>
      <w:r>
        <w:rPr>
          <w:lang w:val="en"/>
        </w:rPr>
        <w:t xml:space="preserve">The </w:t>
      </w:r>
      <w:hyperlink r:id="rId90" w:history="1">
        <w:proofErr w:type="spellStart"/>
        <w:r>
          <w:rPr>
            <w:rStyle w:val="Hyperlink"/>
            <w:lang w:val="en"/>
          </w:rPr>
          <w:t>WoT</w:t>
        </w:r>
        <w:proofErr w:type="spellEnd"/>
        <w:r>
          <w:rPr>
            <w:rStyle w:val="Hyperlink"/>
            <w:lang w:val="en"/>
          </w:rPr>
          <w:t xml:space="preserve"> Scripting API</w:t>
        </w:r>
      </w:hyperlink>
      <w:r>
        <w:rPr>
          <w:lang w:val="en"/>
        </w:rPr>
        <w:t xml:space="preserve"> is an optional building block that eases IoT application development. Traditionally, device logic is implemented in firmware, which underlies the productivity constraints of embedded development. The </w:t>
      </w:r>
      <w:hyperlink r:id="rId91" w:anchor="user-content-scripting-api" w:history="1">
        <w:proofErr w:type="spellStart"/>
        <w:r>
          <w:rPr>
            <w:rStyle w:val="Hyperlink"/>
            <w:lang w:val="en"/>
          </w:rPr>
          <w:t>WoT</w:t>
        </w:r>
        <w:proofErr w:type="spellEnd"/>
        <w:r>
          <w:rPr>
            <w:rStyle w:val="Hyperlink"/>
            <w:lang w:val="en"/>
          </w:rPr>
          <w:t xml:space="preserve"> Scripting API</w:t>
        </w:r>
      </w:hyperlink>
      <w:r>
        <w:rPr>
          <w:lang w:val="en"/>
        </w:rPr>
        <w:t xml:space="preserve"> enables having a runtime system for IoT applications similar to a Web browser, and aims to improve productivity and reduce integration costs. Furthermore, standardized APIs enabl</w:t>
      </w:r>
      <w:r>
        <w:rPr>
          <w:lang w:val="en"/>
        </w:rPr>
        <w:t xml:space="preserve">e portability for application modules, for instance, to move compute-intense logic from a device up to a local gateway, or to move time-critical logic from the cloud down to a gateway or edge node. </w:t>
      </w:r>
    </w:p>
    <w:p w14:paraId="0F113DF3" w14:textId="77777777" w:rsidR="00000000" w:rsidRDefault="0094571A">
      <w:pPr>
        <w:pStyle w:val="NormalWeb"/>
        <w:rPr>
          <w:lang w:val="en"/>
        </w:rPr>
      </w:pPr>
      <w:r>
        <w:rPr>
          <w:lang w:val="en"/>
        </w:rPr>
        <w:t xml:space="preserve">The </w:t>
      </w:r>
      <w:hyperlink r:id="rId92" w:anchor="user-content-scripting-api" w:history="1">
        <w:r>
          <w:rPr>
            <w:rStyle w:val="Hyperlink"/>
            <w:lang w:val="en"/>
          </w:rPr>
          <w:t>Scripting API</w:t>
        </w:r>
      </w:hyperlink>
      <w:r>
        <w:rPr>
          <w:lang w:val="en"/>
        </w:rPr>
        <w:t xml:space="preserve"> is built on top of the </w:t>
      </w:r>
      <w:hyperlink r:id="rId93" w:anchor="user-content-thing" w:history="1">
        <w:r>
          <w:rPr>
            <w:rStyle w:val="Hyperlink"/>
            <w:lang w:val="en"/>
          </w:rPr>
          <w:t>Thing</w:t>
        </w:r>
      </w:hyperlink>
      <w:r>
        <w:rPr>
          <w:lang w:val="en"/>
        </w:rPr>
        <w:t xml:space="preserve"> abstraction and the TD </w:t>
      </w:r>
      <w:hyperlink r:id="rId94" w:anchor="user-content-interaction-model" w:history="1">
        <w:r>
          <w:rPr>
            <w:rStyle w:val="Hyperlink"/>
            <w:lang w:val="en"/>
          </w:rPr>
          <w:t>Interaction Model</w:t>
        </w:r>
      </w:hyperlink>
      <w:r>
        <w:rPr>
          <w:lang w:val="en"/>
        </w:rPr>
        <w:t xml:space="preserve">. There are three sub APIs: </w:t>
      </w:r>
    </w:p>
    <w:p w14:paraId="23825B83" w14:textId="77777777" w:rsidR="00000000" w:rsidRDefault="0094571A">
      <w:pPr>
        <w:numPr>
          <w:ilvl w:val="0"/>
          <w:numId w:val="17"/>
        </w:numPr>
        <w:spacing w:before="100" w:beforeAutospacing="1" w:after="100" w:afterAutospacing="1"/>
        <w:rPr>
          <w:rFonts w:eastAsia="Times New Roman"/>
          <w:lang w:val="en"/>
        </w:rPr>
        <w:pPrChange w:id="816" w:author="combined PRs" w:date="2019-01-23T11:48:00Z">
          <w:pPr>
            <w:numPr>
              <w:numId w:val="44"/>
            </w:numPr>
            <w:tabs>
              <w:tab w:val="num" w:pos="720"/>
            </w:tabs>
            <w:spacing w:before="100" w:beforeAutospacing="1" w:after="100" w:afterAutospacing="1"/>
            <w:ind w:left="720" w:hanging="360"/>
          </w:pPr>
        </w:pPrChange>
      </w:pPr>
      <w:proofErr w:type="spellStart"/>
      <w:r>
        <w:rPr>
          <w:rStyle w:val="HTMLCode"/>
          <w:b/>
          <w:bCs/>
          <w:lang w:val="en"/>
        </w:rPr>
        <w:t>WoT</w:t>
      </w:r>
      <w:proofErr w:type="spellEnd"/>
      <w:r>
        <w:rPr>
          <w:rFonts w:eastAsia="Times New Roman"/>
          <w:b/>
          <w:bCs/>
          <w:lang w:val="en"/>
        </w:rPr>
        <w:t xml:space="preserve"> object</w:t>
      </w:r>
      <w:r>
        <w:rPr>
          <w:rFonts w:eastAsia="Times New Roman"/>
          <w:lang w:val="en"/>
        </w:rPr>
        <w:t xml:space="preserve"> as API entry point to discover, consume, and expose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"https://github.com/w3c/wot-architectur</w:instrText>
      </w:r>
      <w:r>
        <w:rPr>
          <w:rFonts w:eastAsia="Times New Roman"/>
          <w:lang w:val="en"/>
        </w:rPr>
        <w:instrText>e/blob/master/terminology.md" \l "user-content-thing"</w:instrText>
      </w:r>
      <w:r>
        <w:rPr>
          <w:rFonts w:eastAsia="Times New Roman"/>
          <w:lang w:val="en"/>
        </w:rPr>
        <w:instrText xml:space="preserve"> </w:instrText>
      </w:r>
      <w:r>
        <w:rPr>
          <w:rFonts w:eastAsia="Times New Roman"/>
          <w:lang w:val="en"/>
        </w:rPr>
        <w:fldChar w:fldCharType="separate"/>
      </w:r>
      <w:r>
        <w:rPr>
          <w:rStyle w:val="Hyperlink"/>
          <w:rFonts w:eastAsia="Times New Roman"/>
          <w:lang w:val="en"/>
        </w:rPr>
        <w:t>Things</w:t>
      </w:r>
      <w:r>
        <w:rPr>
          <w:rFonts w:eastAsia="Times New Roman"/>
          <w:lang w:val="en"/>
        </w:rPr>
        <w:fldChar w:fldCharType="end"/>
      </w:r>
    </w:p>
    <w:p w14:paraId="5AFD67F6" w14:textId="09AA6D33" w:rsidR="00000000" w:rsidRDefault="0094571A">
      <w:pPr>
        <w:numPr>
          <w:ilvl w:val="0"/>
          <w:numId w:val="17"/>
        </w:numPr>
        <w:spacing w:before="100" w:beforeAutospacing="1" w:after="100" w:afterAutospacing="1"/>
        <w:rPr>
          <w:rFonts w:eastAsia="Times New Roman"/>
          <w:lang w:val="en"/>
        </w:rPr>
        <w:pPrChange w:id="817" w:author="combined PRs" w:date="2019-01-23T11:48:00Z">
          <w:pPr>
            <w:numPr>
              <w:numId w:val="44"/>
            </w:numPr>
            <w:tabs>
              <w:tab w:val="num" w:pos="720"/>
            </w:tabs>
            <w:spacing w:before="100" w:beforeAutospacing="1" w:after="100" w:afterAutospacing="1"/>
            <w:ind w:left="720" w:hanging="360"/>
          </w:pPr>
        </w:pPrChange>
      </w:pPr>
      <w:proofErr w:type="spellStart"/>
      <w:r>
        <w:rPr>
          <w:rStyle w:val="HTMLCode"/>
          <w:b/>
          <w:bCs/>
          <w:lang w:val="en"/>
        </w:rPr>
        <w:t>ConsumedThing</w:t>
      </w:r>
      <w:proofErr w:type="spellEnd"/>
      <w:r>
        <w:rPr>
          <w:rFonts w:eastAsia="Times New Roman"/>
          <w:b/>
          <w:bCs/>
          <w:lang w:val="en"/>
        </w:rPr>
        <w:t xml:space="preserve"> interface</w:t>
      </w:r>
      <w:r>
        <w:rPr>
          <w:rFonts w:eastAsia="Times New Roman"/>
          <w:lang w:val="en"/>
        </w:rPr>
        <w:t xml:space="preserve"> as </w:t>
      </w:r>
      <w:del w:id="818" w:author="combined PRs" w:date="2019-01-23T11:48:00Z">
        <w:r>
          <w:rPr>
            <w:rFonts w:eastAsia="Times New Roman"/>
            <w:lang w:val="en"/>
          </w:rPr>
          <w:delText>Cient</w:delText>
        </w:r>
      </w:del>
      <w:ins w:id="819" w:author="combined PRs" w:date="2019-01-23T11:48:00Z">
        <w:r>
          <w:rPr>
            <w:rFonts w:eastAsia="Times New Roman"/>
            <w:lang w:val="en"/>
          </w:rPr>
          <w:t>Client</w:t>
        </w:r>
      </w:ins>
      <w:r>
        <w:rPr>
          <w:rFonts w:eastAsia="Times New Roman"/>
          <w:lang w:val="en"/>
        </w:rPr>
        <w:t xml:space="preserve"> API to</w:t>
      </w:r>
      <w:del w:id="820" w:author="combined PRs" w:date="2019-01-23T11:48:00Z">
        <w:r>
          <w:rPr>
            <w:rFonts w:eastAsia="Times New Roman"/>
            <w:lang w:val="en"/>
          </w:rPr>
          <w:delText xml:space="preserve"> and</w:delText>
        </w:r>
      </w:del>
      <w:r>
        <w:rPr>
          <w:rFonts w:eastAsia="Times New Roman"/>
          <w:lang w:val="en"/>
        </w:rPr>
        <w:t xml:space="preserve"> consume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"https://github.com/w3c/wot-architecture/blob/master/terminology.md" \l "user-content-thing"</w:instrText>
      </w:r>
      <w:r>
        <w:rPr>
          <w:rFonts w:eastAsia="Times New Roman"/>
          <w:lang w:val="en"/>
        </w:rPr>
        <w:instrText xml:space="preserve"> </w:instrText>
      </w:r>
      <w:r>
        <w:rPr>
          <w:rFonts w:eastAsia="Times New Roman"/>
          <w:lang w:val="en"/>
        </w:rPr>
        <w:fldChar w:fldCharType="separate"/>
      </w:r>
      <w:r>
        <w:rPr>
          <w:rStyle w:val="Hyperlink"/>
          <w:rFonts w:eastAsia="Times New Roman"/>
          <w:lang w:val="en"/>
        </w:rPr>
        <w:t>Things</w:t>
      </w:r>
      <w:r>
        <w:rPr>
          <w:rFonts w:eastAsia="Times New Roman"/>
          <w:lang w:val="en"/>
        </w:rPr>
        <w:fldChar w:fldCharType="end"/>
      </w:r>
      <w:r>
        <w:rPr>
          <w:rFonts w:eastAsia="Times New Roman"/>
          <w:lang w:val="en"/>
        </w:rPr>
        <w:t xml:space="preserve"> over the network or locally </w:t>
      </w:r>
      <w:r>
        <w:rPr>
          <w:rFonts w:eastAsia="Times New Roman"/>
          <w:lang w:val="en"/>
        </w:rPr>
        <w:t>(e.g., physically attached hardware)</w:t>
      </w:r>
    </w:p>
    <w:p w14:paraId="468A2B1F" w14:textId="77777777" w:rsidR="00000000" w:rsidRDefault="0094571A">
      <w:pPr>
        <w:numPr>
          <w:ilvl w:val="0"/>
          <w:numId w:val="17"/>
        </w:numPr>
        <w:spacing w:before="100" w:beforeAutospacing="1" w:after="100" w:afterAutospacing="1"/>
        <w:rPr>
          <w:rFonts w:eastAsia="Times New Roman"/>
          <w:lang w:val="en"/>
        </w:rPr>
        <w:pPrChange w:id="821" w:author="combined PRs" w:date="2019-01-23T11:48:00Z">
          <w:pPr>
            <w:numPr>
              <w:numId w:val="44"/>
            </w:numPr>
            <w:tabs>
              <w:tab w:val="num" w:pos="720"/>
            </w:tabs>
            <w:spacing w:before="100" w:beforeAutospacing="1" w:after="100" w:afterAutospacing="1"/>
            <w:ind w:left="720" w:hanging="360"/>
          </w:pPr>
        </w:pPrChange>
      </w:pPr>
      <w:proofErr w:type="spellStart"/>
      <w:r>
        <w:rPr>
          <w:rStyle w:val="HTMLCode"/>
          <w:b/>
          <w:bCs/>
          <w:lang w:val="en"/>
        </w:rPr>
        <w:t>ExposedThing</w:t>
      </w:r>
      <w:proofErr w:type="spellEnd"/>
      <w:r>
        <w:rPr>
          <w:rFonts w:eastAsia="Times New Roman"/>
          <w:b/>
          <w:bCs/>
          <w:lang w:val="en"/>
        </w:rPr>
        <w:t xml:space="preserve"> interface</w:t>
      </w:r>
      <w:r>
        <w:rPr>
          <w:rFonts w:eastAsia="Times New Roman"/>
          <w:lang w:val="en"/>
        </w:rPr>
        <w:t xml:space="preserve"> as Server API to configure and expose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"https://github.com/w3c/wot-architecture/blob/master/terminology.md" \l "user-content-thing"</w:instrText>
      </w:r>
      <w:r>
        <w:rPr>
          <w:rFonts w:eastAsia="Times New Roman"/>
          <w:lang w:val="en"/>
        </w:rPr>
        <w:instrText xml:space="preserve"> </w:instrText>
      </w:r>
      <w:r>
        <w:rPr>
          <w:rFonts w:eastAsia="Times New Roman"/>
          <w:lang w:val="en"/>
        </w:rPr>
        <w:fldChar w:fldCharType="separate"/>
      </w:r>
      <w:r>
        <w:rPr>
          <w:rStyle w:val="Hyperlink"/>
          <w:rFonts w:eastAsia="Times New Roman"/>
          <w:lang w:val="en"/>
        </w:rPr>
        <w:t>Things</w:t>
      </w:r>
      <w:r>
        <w:rPr>
          <w:rFonts w:eastAsia="Times New Roman"/>
          <w:lang w:val="en"/>
        </w:rPr>
        <w:fldChar w:fldCharType="end"/>
      </w:r>
      <w:r>
        <w:rPr>
          <w:rFonts w:eastAsia="Times New Roman"/>
          <w:lang w:val="en"/>
        </w:rPr>
        <w:t xml:space="preserve"> over the network</w:t>
      </w:r>
    </w:p>
    <w:p w14:paraId="3DA52D89" w14:textId="77777777" w:rsidR="00000000" w:rsidRDefault="0094571A">
      <w:pPr>
        <w:pStyle w:val="Heading1"/>
        <w:rPr>
          <w:rFonts w:eastAsia="Times New Roman"/>
          <w:lang w:val="en"/>
        </w:rPr>
      </w:pPr>
      <w:proofErr w:type="spellStart"/>
      <w:r>
        <w:rPr>
          <w:rFonts w:eastAsia="Times New Roman"/>
          <w:lang w:val="en"/>
        </w:rPr>
        <w:t>WoT</w:t>
      </w:r>
      <w:proofErr w:type="spellEnd"/>
      <w:r>
        <w:rPr>
          <w:rFonts w:eastAsia="Times New Roman"/>
          <w:lang w:val="en"/>
        </w:rPr>
        <w:t xml:space="preserve"> Servient Architecture</w:t>
      </w:r>
    </w:p>
    <w:p w14:paraId="04D0C27B" w14:textId="77777777" w:rsidR="00000000" w:rsidRDefault="0094571A">
      <w:pPr>
        <w:pStyle w:val="NormalWeb"/>
        <w:rPr>
          <w:lang w:val="en"/>
        </w:rPr>
      </w:pPr>
      <w:r>
        <w:rPr>
          <w:lang w:val="en"/>
        </w:rPr>
        <w:t>A</w:t>
      </w:r>
      <w:r>
        <w:rPr>
          <w:lang w:val="en"/>
        </w:rPr>
        <w:t xml:space="preserve"> </w:t>
      </w:r>
      <w:hyperlink r:id="rId95" w:anchor="user-content-servient" w:history="1">
        <w:r>
          <w:rPr>
            <w:rStyle w:val="Hyperlink"/>
            <w:lang w:val="en"/>
          </w:rPr>
          <w:t>Servient</w:t>
        </w:r>
      </w:hyperlink>
      <w:r>
        <w:rPr>
          <w:lang w:val="en"/>
        </w:rPr>
        <w:t xml:space="preserve"> is a software stack that implements the </w:t>
      </w:r>
      <w:proofErr w:type="spellStart"/>
      <w:r>
        <w:rPr>
          <w:lang w:val="en"/>
        </w:rPr>
        <w:t>WoT</w:t>
      </w:r>
      <w:proofErr w:type="spellEnd"/>
      <w:r>
        <w:rPr>
          <w:lang w:val="en"/>
        </w:rPr>
        <w:t xml:space="preserve"> building blocks presented in the previous section. </w:t>
      </w:r>
      <w:hyperlink r:id="rId96" w:anchor="user-content-servient" w:history="1">
        <w:proofErr w:type="spellStart"/>
        <w:r>
          <w:rPr>
            <w:rStyle w:val="Hyperlink"/>
            <w:lang w:val="en"/>
          </w:rPr>
          <w:t>Servients</w:t>
        </w:r>
        <w:proofErr w:type="spellEnd"/>
      </w:hyperlink>
      <w:r>
        <w:rPr>
          <w:lang w:val="en"/>
        </w:rPr>
        <w:t xml:space="preserve"> can host and expose </w:t>
      </w:r>
      <w:hyperlink r:id="rId97" w:anchor="user-content-thing" w:history="1">
        <w:r>
          <w:rPr>
            <w:rStyle w:val="Hyperlink"/>
            <w:lang w:val="en"/>
          </w:rPr>
          <w:t>Things</w:t>
        </w:r>
      </w:hyperlink>
      <w:r>
        <w:rPr>
          <w:lang w:val="en"/>
        </w:rPr>
        <w:t xml:space="preserve"> and/or consume </w:t>
      </w:r>
      <w:hyperlink r:id="rId98" w:anchor="user-content-thing" w:history="1">
        <w:r>
          <w:rPr>
            <w:rStyle w:val="Hyperlink"/>
            <w:lang w:val="en"/>
          </w:rPr>
          <w:t>Things</w:t>
        </w:r>
      </w:hyperlink>
      <w:r>
        <w:rPr>
          <w:lang w:val="en"/>
        </w:rPr>
        <w:t xml:space="preserve">. Thus, </w:t>
      </w:r>
      <w:hyperlink r:id="rId99" w:anchor="user-content-servient" w:history="1">
        <w:proofErr w:type="spellStart"/>
        <w:r>
          <w:rPr>
            <w:rStyle w:val="Hyperlink"/>
            <w:lang w:val="en"/>
          </w:rPr>
          <w:t>Servients</w:t>
        </w:r>
        <w:proofErr w:type="spellEnd"/>
      </w:hyperlink>
      <w:r>
        <w:rPr>
          <w:lang w:val="en"/>
        </w:rPr>
        <w:t xml:space="preserve"> can perform in both the server and clien</w:t>
      </w:r>
      <w:r>
        <w:rPr>
          <w:lang w:val="en"/>
        </w:rPr>
        <w:t xml:space="preserve">t roles; the name (a portmanteau of server and client) is based on this dual role. </w:t>
      </w:r>
    </w:p>
    <w:p w14:paraId="57C196C3" w14:textId="77777777" w:rsidR="00000000" w:rsidRDefault="0094571A">
      <w:pPr>
        <w:pStyle w:val="NormalWeb"/>
        <w:rPr>
          <w:lang w:val="en"/>
        </w:rPr>
      </w:pPr>
      <w:r>
        <w:rPr>
          <w:lang w:val="en"/>
        </w:rPr>
        <w:t xml:space="preserve">The previous </w:t>
      </w:r>
      <w:r>
        <w:rPr>
          <w:lang w:val="en"/>
        </w:rPr>
        <w:t xml:space="preserve">shows how the </w:t>
      </w:r>
      <w:proofErr w:type="spellStart"/>
      <w:r>
        <w:rPr>
          <w:lang w:val="en"/>
        </w:rPr>
        <w:t>WoT</w:t>
      </w:r>
      <w:proofErr w:type="spellEnd"/>
      <w:r>
        <w:rPr>
          <w:lang w:val="en"/>
        </w:rPr>
        <w:t xml:space="preserve"> building blocks conceptionally relate to each other. When implementing these concepts, a more deta</w:t>
      </w:r>
      <w:r>
        <w:rPr>
          <w:lang w:val="en"/>
        </w:rPr>
        <w:t xml:space="preserve">iled view is necessary that takes certain technical aspects into account. The detailed architecture of a </w:t>
      </w:r>
      <w:hyperlink r:id="rId100" w:anchor="user-content-servient" w:history="1">
        <w:r>
          <w:rPr>
            <w:rStyle w:val="Hyperlink"/>
            <w:lang w:val="en"/>
          </w:rPr>
          <w:t>Servient</w:t>
        </w:r>
      </w:hyperlink>
      <w:r>
        <w:rPr>
          <w:lang w:val="en"/>
        </w:rPr>
        <w:t xml:space="preserve"> is shown in </w:t>
      </w:r>
      <w:r>
        <w:rPr>
          <w:lang w:val="en"/>
        </w:rPr>
        <w:t xml:space="preserve">. </w:t>
      </w:r>
    </w:p>
    <w:p w14:paraId="38C1ABE1" w14:textId="6A2BED08" w:rsidR="00000000" w:rsidRDefault="0094571A">
      <w:pPr>
        <w:rPr>
          <w:rFonts w:eastAsia="Times New Roman"/>
          <w:lang w:val="en"/>
        </w:rPr>
      </w:pPr>
      <w:del w:id="822" w:author="combined PRs" w:date="2019-01-23T11:48:00Z">
        <w:r>
          <w:rPr>
            <w:rFonts w:eastAsia="Times New Roman"/>
            <w:lang w:val="en"/>
          </w:rPr>
          <w:lastRenderedPageBreak/>
          <w:fldChar w:fldCharType="begin"/>
        </w:r>
        <w:r>
          <w:rPr>
            <w:rFonts w:eastAsia="Times New Roman"/>
            <w:lang w:val="en"/>
          </w:rPr>
          <w:delInstrText xml:space="preserve"> </w:delInstrText>
        </w:r>
        <w:r>
          <w:rPr>
            <w:rFonts w:eastAsia="Times New Roman"/>
            <w:lang w:val="en"/>
          </w:rPr>
          <w:delInstrText>INCLUDEPICTURE  \d "/Users/mike-work/git/w3c/wot-architecture/images/architecture-implementation.png" \x \y</w:delInstrText>
        </w:r>
        <w:r>
          <w:rPr>
            <w:rFonts w:eastAsia="Times New Roman"/>
            <w:lang w:val="en"/>
          </w:rPr>
          <w:delInstrText xml:space="preserve"> \* MERGEFORMATINET</w:delInstrText>
        </w:r>
        <w:r>
          <w:rPr>
            <w:rFonts w:eastAsia="Times New Roman"/>
            <w:lang w:val="en"/>
          </w:rPr>
          <w:delInstrText xml:space="preserve"> </w:delInstrText>
        </w:r>
        <w:r>
          <w:rPr>
            <w:rFonts w:eastAsia="Times New Roman"/>
            <w:lang w:val="en"/>
          </w:rPr>
          <w:fldChar w:fldCharType="separate"/>
        </w:r>
        <w:r>
          <w:rPr>
            <w:rFonts w:eastAsia="Times New Roman"/>
            <w:noProof/>
            <w:lang w:val="en"/>
          </w:rPr>
          <w:drawing>
            <wp:inline distT="0" distB="0" distL="0" distR="0" wp14:anchorId="32312BE4" wp14:editId="236D9775">
              <wp:extent cx="7442200" cy="5676900"/>
              <wp:effectExtent l="0" t="0" r="0" b="0"/>
              <wp:docPr id="43" name="Picture 43" descr="/Users/mike-work/git/w3c/wot-architecture/images/architecture-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mike-work/git/w3c/wot-architecture/images/architecture-implementation.png"/>
                      <pic:cNvPicPr>
                        <a:picLocks noChangeAspect="1" noChangeArrowheads="1"/>
                      </pic:cNvPicPr>
                    </pic:nvPicPr>
                    <pic:blipFill>
                      <a:blip r:link="rId101">
                        <a:extLst>
                          <a:ext uri="{28A0092B-C50C-407E-A947-70E740481C1C}">
                            <a14:useLocalDpi xmlns:a14="http://schemas.microsoft.com/office/drawing/2010/main" val="0"/>
                          </a:ext>
                        </a:extLst>
                      </a:blip>
                      <a:srcRect/>
                      <a:stretch>
                        <a:fillRect/>
                      </a:stretch>
                    </pic:blipFill>
                    <pic:spPr bwMode="auto">
                      <a:xfrm>
                        <a:off x="0" y="0"/>
                        <a:ext cx="7442200" cy="5676900"/>
                      </a:xfrm>
                      <a:prstGeom prst="rect">
                        <a:avLst/>
                      </a:prstGeom>
                      <a:noFill/>
                      <a:ln>
                        <a:noFill/>
                      </a:ln>
                    </pic:spPr>
                  </pic:pic>
                </a:graphicData>
              </a:graphic>
            </wp:inline>
          </w:drawing>
        </w:r>
        <w:r>
          <w:rPr>
            <w:rFonts w:eastAsia="Times New Roman"/>
            <w:lang w:val="en"/>
          </w:rPr>
          <w:fldChar w:fldCharType="end"/>
        </w:r>
      </w:del>
      <w:ins w:id="823" w:author="combined PRs" w:date="2019-01-23T11:48:00Z">
        <w:r>
          <w:rPr>
            <w:rFonts w:eastAsia="Times New Roman"/>
            <w:lang w:val="en"/>
          </w:rPr>
          <w:fldChar w:fldCharType="begin"/>
        </w:r>
        <w:r>
          <w:rPr>
            <w:rFonts w:eastAsia="Times New Roman"/>
            <w:lang w:val="en"/>
          </w:rPr>
          <w:instrText xml:space="preserve"> </w:instrText>
        </w:r>
        <w:r>
          <w:rPr>
            <w:rFonts w:eastAsia="Times New Roman"/>
            <w:lang w:val="en"/>
          </w:rPr>
          <w:instrText>INCLUDEPICTURE  \d "/Users/mike-work/git/mlagally/wot-architecture/images/architecture-implementation.png" \x \y \* MERGEFORMATINET</w:instrText>
        </w:r>
        <w:r>
          <w:rPr>
            <w:rFonts w:eastAsia="Times New Roman"/>
            <w:lang w:val="en"/>
          </w:rPr>
          <w:instrText xml:space="preserve"> </w:instrText>
        </w:r>
        <w:r>
          <w:rPr>
            <w:rFonts w:eastAsia="Times New Roman"/>
            <w:lang w:val="en"/>
          </w:rPr>
          <w:fldChar w:fldCharType="separate"/>
        </w:r>
        <w:r>
          <w:rPr>
            <w:rFonts w:eastAsia="Times New Roman"/>
            <w:noProof/>
            <w:lang w:val="en"/>
          </w:rPr>
          <w:drawing>
            <wp:inline distT="0" distB="0" distL="0" distR="0">
              <wp:extent cx="7442200" cy="5676900"/>
              <wp:effectExtent l="0" t="0" r="0" b="0"/>
              <wp:docPr id="14" name="Picture 14" descr="/Users/mike-work/git/mlagally/wot-architecture/images/architecture-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s/mike-work/git/mlagally/wot-architecture/images/architecture-implementation.png"/>
                      <pic:cNvPicPr>
                        <a:picLocks noChangeAspect="1" noChangeArrowheads="1"/>
                      </pic:cNvPicPr>
                    </pic:nvPicPr>
                    <pic:blipFill>
                      <a:blip r:link="rId102">
                        <a:extLst>
                          <a:ext uri="{28A0092B-C50C-407E-A947-70E740481C1C}">
                            <a14:useLocalDpi xmlns:a14="http://schemas.microsoft.com/office/drawing/2010/main" val="0"/>
                          </a:ext>
                        </a:extLst>
                      </a:blip>
                      <a:srcRect/>
                      <a:stretch>
                        <a:fillRect/>
                      </a:stretch>
                    </pic:blipFill>
                    <pic:spPr bwMode="auto">
                      <a:xfrm>
                        <a:off x="0" y="0"/>
                        <a:ext cx="7442200" cy="5676900"/>
                      </a:xfrm>
                      <a:prstGeom prst="rect">
                        <a:avLst/>
                      </a:prstGeom>
                      <a:noFill/>
                      <a:ln>
                        <a:noFill/>
                      </a:ln>
                    </pic:spPr>
                  </pic:pic>
                </a:graphicData>
              </a:graphic>
            </wp:inline>
          </w:drawing>
        </w:r>
        <w:r>
          <w:rPr>
            <w:rFonts w:eastAsia="Times New Roman"/>
            <w:lang w:val="en"/>
          </w:rPr>
          <w:fldChar w:fldCharType="end"/>
        </w:r>
      </w:ins>
      <w:r>
        <w:rPr>
          <w:rFonts w:eastAsia="Times New Roman"/>
          <w:lang w:val="en"/>
        </w:rPr>
        <w:t>Implementation View of a Servien</w:t>
      </w:r>
      <w:r>
        <w:rPr>
          <w:rFonts w:eastAsia="Times New Roman"/>
          <w:lang w:val="en"/>
        </w:rPr>
        <w:t>t</w:t>
      </w:r>
      <w:r>
        <w:rPr>
          <w:rFonts w:eastAsia="Times New Roman"/>
          <w:lang w:val="en"/>
        </w:rPr>
        <w:t xml:space="preserve"> </w:t>
      </w:r>
    </w:p>
    <w:p w14:paraId="78EBA5EF" w14:textId="77777777" w:rsidR="00000000" w:rsidRDefault="0094571A">
      <w:pPr>
        <w:pStyle w:val="NormalWeb"/>
        <w:rPr>
          <w:lang w:val="en"/>
        </w:rPr>
      </w:pPr>
      <w:r>
        <w:rPr>
          <w:lang w:val="en"/>
        </w:rPr>
        <w:t>The role and func</w:t>
      </w:r>
      <w:r>
        <w:rPr>
          <w:lang w:val="en"/>
        </w:rPr>
        <w:t xml:space="preserve">tionality of each module shown in </w:t>
      </w:r>
      <w:r>
        <w:rPr>
          <w:lang w:val="en"/>
        </w:rPr>
        <w:t xml:space="preserve">is as follows: </w:t>
      </w:r>
    </w:p>
    <w:p w14:paraId="0349C1CE" w14:textId="77777777" w:rsidR="00000000" w:rsidRDefault="0094571A">
      <w:pPr>
        <w:pStyle w:val="Heading2"/>
        <w:rPr>
          <w:rFonts w:eastAsia="Times New Roman"/>
          <w:lang w:val="en"/>
        </w:rPr>
      </w:pPr>
      <w:r>
        <w:rPr>
          <w:rFonts w:eastAsia="Times New Roman"/>
          <w:lang w:val="en"/>
        </w:rPr>
        <w:t>Application</w:t>
      </w:r>
    </w:p>
    <w:p w14:paraId="3F9CB89A" w14:textId="3E581DE0" w:rsidR="00000000" w:rsidRDefault="0094571A">
      <w:pPr>
        <w:pStyle w:val="NormalWeb"/>
        <w:rPr>
          <w:lang w:val="en"/>
        </w:rPr>
      </w:pPr>
      <w:hyperlink r:id="rId103" w:anchor="user-content-application" w:history="1">
        <w:r>
          <w:rPr>
            <w:rStyle w:val="Hyperlink"/>
            <w:lang w:val="en"/>
          </w:rPr>
          <w:t>Applications</w:t>
        </w:r>
      </w:hyperlink>
      <w:r>
        <w:rPr>
          <w:lang w:val="en"/>
        </w:rPr>
        <w:t xml:space="preserve"> running on a </w:t>
      </w:r>
      <w:hyperlink r:id="rId104" w:anchor="user-content-servient" w:history="1">
        <w:r>
          <w:rPr>
            <w:rStyle w:val="Hyperlink"/>
            <w:lang w:val="en"/>
          </w:rPr>
          <w:t>Servient</w:t>
        </w:r>
      </w:hyperlink>
      <w:r>
        <w:rPr>
          <w:lang w:val="en"/>
        </w:rPr>
        <w:t xml:space="preserve"> are usually implemented through scripts (i.e., JavaScript). </w:t>
      </w:r>
      <w:del w:id="824" w:author="combined PRs" w:date="2019-01-23T11:48:00Z">
        <w:r>
          <w:rPr>
            <w:lang w:val="en"/>
          </w:rPr>
          <w:delText>These</w:delText>
        </w:r>
      </w:del>
      <w:ins w:id="825" w:author="combined PRs" w:date="2019-01-23T11:48:00Z">
        <w:r>
          <w:rPr>
            <w:lang w:val="en"/>
          </w:rPr>
          <w:t>The application scripts</w:t>
        </w:r>
      </w:ins>
      <w:r>
        <w:rPr>
          <w:lang w:val="en"/>
        </w:rPr>
        <w:t xml:space="preserve"> must be provided along with security metadata that defines their </w:t>
      </w:r>
      <w:hyperlink r:id="rId105" w:anchor="user-content-execution-environment" w:history="1">
        <w:r>
          <w:rPr>
            <w:rStyle w:val="Hyperlink"/>
            <w:lang w:val="en"/>
          </w:rPr>
          <w:t>Execution Environment</w:t>
        </w:r>
      </w:hyperlink>
      <w:r>
        <w:rPr>
          <w:lang w:val="en"/>
        </w:rPr>
        <w:t xml:space="preserve"> and consequently how s</w:t>
      </w:r>
      <w:r>
        <w:rPr>
          <w:lang w:val="en"/>
        </w:rPr>
        <w:t xml:space="preserve">cripts must be isolated. The security metadata also needs to include keying material or certificates to authenticate the </w:t>
      </w:r>
      <w:hyperlink r:id="rId106" w:anchor="user-content-thing" w:history="1">
        <w:r>
          <w:rPr>
            <w:rStyle w:val="Hyperlink"/>
            <w:lang w:val="en"/>
          </w:rPr>
          <w:t>Things</w:t>
        </w:r>
      </w:hyperlink>
      <w:r>
        <w:rPr>
          <w:lang w:val="en"/>
        </w:rPr>
        <w:t xml:space="preserve"> the script exposes. </w:t>
      </w:r>
    </w:p>
    <w:p w14:paraId="7A62D1B2" w14:textId="77777777" w:rsidR="00000000" w:rsidRDefault="0094571A">
      <w:pPr>
        <w:pStyle w:val="NormalWeb"/>
        <w:rPr>
          <w:lang w:val="en"/>
        </w:rPr>
      </w:pPr>
      <w:r>
        <w:rPr>
          <w:lang w:val="en"/>
        </w:rPr>
        <w:t xml:space="preserve">Note that the </w:t>
      </w:r>
      <w:hyperlink r:id="rId107" w:anchor="user-content-scripting-api" w:history="1">
        <w:proofErr w:type="spellStart"/>
        <w:r>
          <w:rPr>
            <w:rStyle w:val="Hyperlink"/>
            <w:lang w:val="en"/>
          </w:rPr>
          <w:t>WoT</w:t>
        </w:r>
        <w:proofErr w:type="spellEnd"/>
        <w:r>
          <w:rPr>
            <w:rStyle w:val="Hyperlink"/>
            <w:lang w:val="en"/>
          </w:rPr>
          <w:t xml:space="preserve"> Scripting API</w:t>
        </w:r>
      </w:hyperlink>
      <w:r>
        <w:rPr>
          <w:lang w:val="en"/>
        </w:rPr>
        <w:t xml:space="preserve"> building block is optional. There can be minimal </w:t>
      </w:r>
      <w:hyperlink r:id="rId108" w:anchor="user-content-servient" w:history="1">
        <w:r>
          <w:rPr>
            <w:rStyle w:val="Hyperlink"/>
            <w:lang w:val="en"/>
          </w:rPr>
          <w:t>Servient</w:t>
        </w:r>
      </w:hyperlink>
      <w:r>
        <w:rPr>
          <w:lang w:val="en"/>
        </w:rPr>
        <w:t xml:space="preserve"> implementations where applications are implemented natively for the software stack. These do not have the </w:t>
      </w:r>
      <w:hyperlink r:id="rId109" w:anchor="user-content-scripting-api" w:history="1">
        <w:r>
          <w:rPr>
            <w:rStyle w:val="Hyperlink"/>
            <w:lang w:val="en"/>
          </w:rPr>
          <w:t>Scripting API</w:t>
        </w:r>
      </w:hyperlink>
      <w:r>
        <w:rPr>
          <w:lang w:val="en"/>
        </w:rPr>
        <w:t xml:space="preserve"> and </w:t>
      </w:r>
      <w:hyperlink r:id="rId110" w:anchor="user-content-wot-runtime" w:history="1">
        <w:proofErr w:type="spellStart"/>
        <w:r>
          <w:rPr>
            <w:rStyle w:val="Hyperlink"/>
            <w:lang w:val="en"/>
          </w:rPr>
          <w:t>WoT</w:t>
        </w:r>
        <w:proofErr w:type="spellEnd"/>
        <w:r>
          <w:rPr>
            <w:rStyle w:val="Hyperlink"/>
            <w:lang w:val="en"/>
          </w:rPr>
          <w:t xml:space="preserve"> Runtime</w:t>
        </w:r>
      </w:hyperlink>
      <w:r>
        <w:rPr>
          <w:lang w:val="en"/>
        </w:rPr>
        <w:t xml:space="preserve"> modules.</w:t>
      </w:r>
      <w:r>
        <w:rPr>
          <w:lang w:val="en"/>
        </w:rPr>
        <w:t xml:space="preserve"> </w:t>
      </w:r>
    </w:p>
    <w:p w14:paraId="3C13A422" w14:textId="77777777" w:rsidR="00000000" w:rsidRDefault="0094571A">
      <w:pPr>
        <w:pStyle w:val="Heading2"/>
        <w:rPr>
          <w:rFonts w:eastAsia="Times New Roman"/>
          <w:lang w:val="en"/>
        </w:rPr>
      </w:pPr>
      <w:proofErr w:type="spellStart"/>
      <w:r>
        <w:rPr>
          <w:rFonts w:eastAsia="Times New Roman"/>
          <w:lang w:val="en"/>
        </w:rPr>
        <w:t>WoT</w:t>
      </w:r>
      <w:proofErr w:type="spellEnd"/>
      <w:r>
        <w:rPr>
          <w:rFonts w:eastAsia="Times New Roman"/>
          <w:lang w:val="en"/>
        </w:rPr>
        <w:t xml:space="preserve"> Scripting API</w:t>
      </w:r>
    </w:p>
    <w:p w14:paraId="588C799A" w14:textId="77777777" w:rsidR="00000000" w:rsidRDefault="0094571A">
      <w:pPr>
        <w:pStyle w:val="NormalWeb"/>
        <w:rPr>
          <w:lang w:val="en"/>
        </w:rPr>
      </w:pPr>
      <w:r>
        <w:rPr>
          <w:lang w:val="en"/>
        </w:rPr>
        <w:lastRenderedPageBreak/>
        <w:t xml:space="preserve">The standardized </w:t>
      </w:r>
      <w:hyperlink r:id="rId111" w:anchor="user-content-scripting-api" w:history="1">
        <w:proofErr w:type="spellStart"/>
        <w:r>
          <w:rPr>
            <w:rStyle w:val="Hyperlink"/>
            <w:lang w:val="en"/>
          </w:rPr>
          <w:t>WoT</w:t>
        </w:r>
        <w:proofErr w:type="spellEnd"/>
        <w:r>
          <w:rPr>
            <w:rStyle w:val="Hyperlink"/>
            <w:lang w:val="en"/>
          </w:rPr>
          <w:t xml:space="preserve"> Scripting API</w:t>
        </w:r>
      </w:hyperlink>
      <w:r>
        <w:rPr>
          <w:lang w:val="en"/>
        </w:rPr>
        <w:t xml:space="preserve"> is the contract between applications and the runtime system of a </w:t>
      </w:r>
      <w:hyperlink r:id="rId112" w:anchor="user-content-servient" w:history="1">
        <w:r>
          <w:rPr>
            <w:rStyle w:val="Hyperlink"/>
            <w:lang w:val="en"/>
          </w:rPr>
          <w:t>Servient</w:t>
        </w:r>
      </w:hyperlink>
      <w:r>
        <w:rPr>
          <w:lang w:val="en"/>
        </w:rPr>
        <w:t xml:space="preserve">, the so-called </w:t>
      </w:r>
      <w:hyperlink r:id="rId113" w:anchor="user-content-wot-runtime" w:history="1">
        <w:proofErr w:type="spellStart"/>
        <w:r>
          <w:rPr>
            <w:rStyle w:val="Hyperlink"/>
            <w:lang w:val="en"/>
          </w:rPr>
          <w:t>WoT</w:t>
        </w:r>
        <w:proofErr w:type="spellEnd"/>
        <w:r>
          <w:rPr>
            <w:rStyle w:val="Hyperlink"/>
            <w:lang w:val="en"/>
          </w:rPr>
          <w:t xml:space="preserve"> Runtime</w:t>
        </w:r>
      </w:hyperlink>
      <w:r>
        <w:rPr>
          <w:lang w:val="en"/>
        </w:rPr>
        <w:t xml:space="preserve">. The </w:t>
      </w:r>
      <w:hyperlink r:id="rId114" w:anchor="user-content-scripting-api" w:history="1">
        <w:proofErr w:type="spellStart"/>
        <w:r>
          <w:rPr>
            <w:rStyle w:val="Hyperlink"/>
            <w:lang w:val="en"/>
          </w:rPr>
          <w:t>WoT</w:t>
        </w:r>
        <w:proofErr w:type="spellEnd"/>
        <w:r>
          <w:rPr>
            <w:rStyle w:val="Hyperlink"/>
            <w:lang w:val="en"/>
          </w:rPr>
          <w:t xml:space="preserve"> Scripting API</w:t>
        </w:r>
      </w:hyperlink>
      <w:r>
        <w:rPr>
          <w:lang w:val="en"/>
        </w:rPr>
        <w:t xml:space="preserve"> is equivalent to any platform API, and hence there must be mechanisms to prevent malicious access to the system. As mentioned above, this building block, including the underlying </w:t>
      </w:r>
      <w:proofErr w:type="spellStart"/>
      <w:r>
        <w:rPr>
          <w:lang w:val="en"/>
        </w:rPr>
        <w:t>WoT</w:t>
      </w:r>
      <w:proofErr w:type="spellEnd"/>
      <w:r>
        <w:rPr>
          <w:lang w:val="en"/>
        </w:rPr>
        <w:t xml:space="preserve"> Runtime implementation, is optiona</w:t>
      </w:r>
      <w:r>
        <w:rPr>
          <w:lang w:val="en"/>
        </w:rPr>
        <w:t xml:space="preserve">l. </w:t>
      </w:r>
    </w:p>
    <w:p w14:paraId="2021ED34" w14:textId="77777777" w:rsidR="00000000" w:rsidRDefault="0094571A">
      <w:pPr>
        <w:pStyle w:val="NormalWeb"/>
        <w:rPr>
          <w:lang w:val="en"/>
        </w:rPr>
      </w:pPr>
      <w:r>
        <w:rPr>
          <w:lang w:val="en"/>
        </w:rPr>
        <w:t xml:space="preserve">See </w:t>
      </w:r>
      <w:hyperlink r:id="rId115" w:history="1">
        <w:proofErr w:type="spellStart"/>
        <w:r>
          <w:rPr>
            <w:rStyle w:val="Hyperlink"/>
            <w:lang w:val="en"/>
          </w:rPr>
          <w:t>WoT</w:t>
        </w:r>
        <w:proofErr w:type="spellEnd"/>
        <w:r>
          <w:rPr>
            <w:rStyle w:val="Hyperlink"/>
            <w:lang w:val="en"/>
          </w:rPr>
          <w:t xml:space="preserve"> Scripting API</w:t>
        </w:r>
      </w:hyperlink>
      <w:r>
        <w:rPr>
          <w:lang w:val="en"/>
        </w:rPr>
        <w:t xml:space="preserve"> for details. </w:t>
      </w:r>
    </w:p>
    <w:p w14:paraId="509598B7" w14:textId="77777777" w:rsidR="00000000" w:rsidRDefault="0094571A">
      <w:pPr>
        <w:pStyle w:val="Heading2"/>
        <w:rPr>
          <w:rFonts w:eastAsia="Times New Roman"/>
          <w:lang w:val="en"/>
        </w:rPr>
      </w:pPr>
      <w:proofErr w:type="spellStart"/>
      <w:r>
        <w:rPr>
          <w:rFonts w:eastAsia="Times New Roman"/>
          <w:lang w:val="en"/>
        </w:rPr>
        <w:t>WoT</w:t>
      </w:r>
      <w:proofErr w:type="spellEnd"/>
      <w:r>
        <w:rPr>
          <w:rFonts w:eastAsia="Times New Roman"/>
          <w:lang w:val="en"/>
        </w:rPr>
        <w:t xml:space="preserve"> Runtime</w:t>
      </w:r>
    </w:p>
    <w:p w14:paraId="1610807F" w14:textId="77777777" w:rsidR="00000000" w:rsidRDefault="0094571A">
      <w:pPr>
        <w:pStyle w:val="NormalWeb"/>
        <w:rPr>
          <w:lang w:val="en"/>
        </w:rPr>
      </w:pPr>
      <w:r>
        <w:rPr>
          <w:lang w:val="en"/>
        </w:rPr>
        <w:t xml:space="preserve">The </w:t>
      </w:r>
      <w:hyperlink r:id="rId116" w:anchor="user-content-thing" w:history="1">
        <w:r>
          <w:rPr>
            <w:rStyle w:val="Hyperlink"/>
            <w:lang w:val="en"/>
          </w:rPr>
          <w:t>Thing</w:t>
        </w:r>
      </w:hyperlink>
      <w:r>
        <w:rPr>
          <w:lang w:val="en"/>
        </w:rPr>
        <w:t xml:space="preserve"> abstraction and </w:t>
      </w:r>
      <w:hyperlink r:id="rId117" w:anchor="user-content-interaction-model" w:history="1">
        <w:r>
          <w:rPr>
            <w:rStyle w:val="Hyperlink"/>
            <w:lang w:val="en"/>
          </w:rPr>
          <w:t>Interaction Model</w:t>
        </w:r>
      </w:hyperlink>
      <w:r>
        <w:rPr>
          <w:lang w:val="en"/>
        </w:rPr>
        <w:t xml:space="preserve"> is implemented in a runtime system that offers the application-facing </w:t>
      </w:r>
      <w:hyperlink r:id="rId118" w:anchor="user-content-scripting-api" w:history="1">
        <w:proofErr w:type="spellStart"/>
        <w:r>
          <w:rPr>
            <w:rStyle w:val="Hyperlink"/>
            <w:lang w:val="en"/>
          </w:rPr>
          <w:t>WoT</w:t>
        </w:r>
        <w:proofErr w:type="spellEnd"/>
        <w:r>
          <w:rPr>
            <w:rStyle w:val="Hyperlink"/>
            <w:lang w:val="en"/>
          </w:rPr>
          <w:t xml:space="preserve"> Scripting API</w:t>
        </w:r>
      </w:hyperlink>
      <w:r>
        <w:rPr>
          <w:lang w:val="en"/>
        </w:rPr>
        <w:t xml:space="preserve">. This </w:t>
      </w:r>
      <w:hyperlink r:id="rId119" w:anchor="user-content-wot-runtime" w:history="1">
        <w:proofErr w:type="spellStart"/>
        <w:r>
          <w:rPr>
            <w:rStyle w:val="Hyperlink"/>
            <w:lang w:val="en"/>
          </w:rPr>
          <w:t>WoT</w:t>
        </w:r>
        <w:proofErr w:type="spellEnd"/>
        <w:r>
          <w:rPr>
            <w:rStyle w:val="Hyperlink"/>
            <w:lang w:val="en"/>
          </w:rPr>
          <w:t xml:space="preserve"> Runtime</w:t>
        </w:r>
      </w:hyperlink>
      <w:r>
        <w:rPr>
          <w:lang w:val="en"/>
        </w:rPr>
        <w:t xml:space="preserve"> interfaces with the </w:t>
      </w:r>
      <w:hyperlink r:id="rId120" w:anchor="user-content-protocol-binding" w:history="1">
        <w:r>
          <w:rPr>
            <w:rStyle w:val="Hyperlink"/>
            <w:lang w:val="en"/>
          </w:rPr>
          <w:t>Protocol Bindings</w:t>
        </w:r>
      </w:hyperlink>
      <w:r>
        <w:rPr>
          <w:lang w:val="en"/>
        </w:rPr>
        <w:t xml:space="preserve"> to access remote </w:t>
      </w:r>
      <w:hyperlink r:id="rId121" w:anchor="user-content-thing" w:history="1">
        <w:r>
          <w:rPr>
            <w:rStyle w:val="Hyperlink"/>
            <w:lang w:val="en"/>
          </w:rPr>
          <w:t>Things</w:t>
        </w:r>
      </w:hyperlink>
      <w:r>
        <w:rPr>
          <w:lang w:val="en"/>
        </w:rPr>
        <w:t xml:space="preserve"> and with the system API </w:t>
      </w:r>
      <w:r>
        <w:rPr>
          <w:lang w:val="en"/>
        </w:rPr>
        <w:t xml:space="preserve">to access local hardware and proprietary means for communication. Note that both local hardware and devices behind proprietary communications protocols are also represented as </w:t>
      </w:r>
      <w:hyperlink r:id="rId122" w:anchor="user-content-thing" w:history="1">
        <w:r>
          <w:rPr>
            <w:rStyle w:val="Hyperlink"/>
            <w:lang w:val="en"/>
          </w:rPr>
          <w:t>Things</w:t>
        </w:r>
      </w:hyperlink>
      <w:r>
        <w:rPr>
          <w:lang w:val="en"/>
        </w:rPr>
        <w:t xml:space="preserve"> in the runtime environment, that is, they are also accessed through the </w:t>
      </w:r>
      <w:hyperlink r:id="rId123" w:anchor="user-content-client-api" w:history="1">
        <w:r>
          <w:rPr>
            <w:rStyle w:val="Hyperlink"/>
            <w:lang w:val="en"/>
          </w:rPr>
          <w:t>Client API</w:t>
        </w:r>
      </w:hyperlink>
      <w:r>
        <w:rPr>
          <w:lang w:val="en"/>
        </w:rPr>
        <w:t xml:space="preserve">. The </w:t>
      </w:r>
      <w:hyperlink r:id="rId124" w:anchor="user-content-wot-runtime" w:history="1">
        <w:proofErr w:type="spellStart"/>
        <w:r>
          <w:rPr>
            <w:rStyle w:val="Hyperlink"/>
            <w:lang w:val="en"/>
          </w:rPr>
          <w:t>WoT</w:t>
        </w:r>
        <w:proofErr w:type="spellEnd"/>
        <w:r>
          <w:rPr>
            <w:rStyle w:val="Hyperlink"/>
            <w:lang w:val="en"/>
          </w:rPr>
          <w:t xml:space="preserve"> Runtime</w:t>
        </w:r>
      </w:hyperlink>
      <w:r>
        <w:rPr>
          <w:lang w:val="en"/>
        </w:rPr>
        <w:t xml:space="preserve"> is also tasked with generating the </w:t>
      </w:r>
      <w:hyperlink r:id="rId125" w:anchor="user-content-thing-description-td" w:history="1">
        <w:r>
          <w:rPr>
            <w:rStyle w:val="Hyperlink"/>
            <w:lang w:val="en"/>
          </w:rPr>
          <w:t>Thing Description</w:t>
        </w:r>
      </w:hyperlink>
      <w:r>
        <w:rPr>
          <w:lang w:val="en"/>
        </w:rPr>
        <w:t xml:space="preserve"> based on the </w:t>
      </w:r>
      <w:hyperlink r:id="rId126" w:anchor="user-content-servient" w:history="1">
        <w:r>
          <w:rPr>
            <w:rStyle w:val="Hyperlink"/>
            <w:lang w:val="en"/>
          </w:rPr>
          <w:t>Servient</w:t>
        </w:r>
      </w:hyperlink>
      <w:r>
        <w:rPr>
          <w:lang w:val="en"/>
        </w:rPr>
        <w:t xml:space="preserve"> metadata (e.g., location), application metadata (e.g., provided </w:t>
      </w:r>
      <w:hyperlink r:id="rId127" w:anchor="user-content-interaction" w:history="1">
        <w:r>
          <w:rPr>
            <w:rStyle w:val="Hyperlink"/>
            <w:lang w:val="en"/>
          </w:rPr>
          <w:t>Interactions</w:t>
        </w:r>
      </w:hyperlink>
      <w:r>
        <w:rPr>
          <w:lang w:val="en"/>
        </w:rPr>
        <w:t xml:space="preserve">), and available </w:t>
      </w:r>
      <w:hyperlink r:id="rId128" w:anchor="user-content-protocol-binding" w:history="1">
        <w:r>
          <w:rPr>
            <w:rStyle w:val="Hyperlink"/>
            <w:lang w:val="en"/>
          </w:rPr>
          <w:t>Protocol Bin</w:t>
        </w:r>
        <w:r>
          <w:rPr>
            <w:rStyle w:val="Hyperlink"/>
            <w:lang w:val="en"/>
          </w:rPr>
          <w:t>dings</w:t>
        </w:r>
      </w:hyperlink>
      <w:r>
        <w:rPr>
          <w:lang w:val="en"/>
        </w:rPr>
        <w:t xml:space="preserve"> (e.g., implemented </w:t>
      </w:r>
      <w:hyperlink r:id="rId129" w:anchor="user-content-binding-templates" w:history="1">
        <w:proofErr w:type="spellStart"/>
        <w:r>
          <w:rPr>
            <w:rStyle w:val="Hyperlink"/>
            <w:lang w:val="en"/>
          </w:rPr>
          <w:t>WoT</w:t>
        </w:r>
        <w:proofErr w:type="spellEnd"/>
        <w:r>
          <w:rPr>
            <w:rStyle w:val="Hyperlink"/>
            <w:lang w:val="en"/>
          </w:rPr>
          <w:t xml:space="preserve"> Binding Templates</w:t>
        </w:r>
      </w:hyperlink>
      <w:r>
        <w:rPr>
          <w:lang w:val="en"/>
        </w:rPr>
        <w:t xml:space="preserve">). </w:t>
      </w:r>
    </w:p>
    <w:p w14:paraId="121E3DB7" w14:textId="77777777" w:rsidR="00000000" w:rsidRDefault="0094571A">
      <w:pPr>
        <w:pStyle w:val="Heading2"/>
        <w:rPr>
          <w:rFonts w:eastAsia="Times New Roman"/>
          <w:lang w:val="en"/>
        </w:rPr>
      </w:pPr>
      <w:r>
        <w:rPr>
          <w:rFonts w:eastAsia="Times New Roman"/>
          <w:lang w:val="en"/>
        </w:rPr>
        <w:t>Protocol Bindings</w:t>
      </w:r>
    </w:p>
    <w:p w14:paraId="2D324416" w14:textId="77777777" w:rsidR="00000000" w:rsidRDefault="0094571A">
      <w:pPr>
        <w:pStyle w:val="NormalWeb"/>
        <w:rPr>
          <w:lang w:val="en"/>
        </w:rPr>
      </w:pPr>
      <w:hyperlink r:id="rId130" w:anchor="user-content-protocol-binding" w:history="1">
        <w:r>
          <w:rPr>
            <w:rStyle w:val="Hyperlink"/>
            <w:lang w:val="en"/>
          </w:rPr>
          <w:t>Protocol Bindings</w:t>
        </w:r>
      </w:hyperlink>
      <w:r>
        <w:rPr>
          <w:lang w:val="en"/>
        </w:rPr>
        <w:t xml:space="preserve"> are implementations of the </w:t>
      </w:r>
      <w:hyperlink r:id="rId131" w:anchor="user-content-binding-templates" w:history="1">
        <w:r>
          <w:rPr>
            <w:rStyle w:val="Hyperlink"/>
            <w:lang w:val="en"/>
          </w:rPr>
          <w:t>Binding Templates</w:t>
        </w:r>
      </w:hyperlink>
      <w:r>
        <w:rPr>
          <w:lang w:val="en"/>
        </w:rPr>
        <w:t xml:space="preserve">. They produce the messages to interact with </w:t>
      </w:r>
      <w:hyperlink r:id="rId132" w:anchor="user-content-thing" w:history="1">
        <w:r>
          <w:rPr>
            <w:rStyle w:val="Hyperlink"/>
            <w:lang w:val="en"/>
          </w:rPr>
          <w:t>Things</w:t>
        </w:r>
      </w:hyperlink>
      <w:r>
        <w:rPr>
          <w:lang w:val="en"/>
        </w:rPr>
        <w:t xml:space="preserve"> over the network based on the information given in the</w:t>
      </w:r>
      <w:r>
        <w:rPr>
          <w:lang w:val="en"/>
        </w:rPr>
        <w:t xml:space="preserve"> </w:t>
      </w:r>
      <w:hyperlink r:id="rId133" w:anchor="user-content-thing-description-td" w:history="1">
        <w:r>
          <w:rPr>
            <w:rStyle w:val="Hyperlink"/>
            <w:lang w:val="en"/>
          </w:rPr>
          <w:t>Thing Description</w:t>
        </w:r>
      </w:hyperlink>
      <w:r>
        <w:rPr>
          <w:lang w:val="en"/>
        </w:rPr>
        <w:t xml:space="preserve"> of the </w:t>
      </w:r>
      <w:hyperlink r:id="rId134" w:anchor="user-content-consumed-thing" w:history="1">
        <w:r>
          <w:rPr>
            <w:rStyle w:val="Hyperlink"/>
            <w:lang w:val="en"/>
          </w:rPr>
          <w:t>Consumed Thing</w:t>
        </w:r>
      </w:hyperlink>
      <w:r>
        <w:rPr>
          <w:lang w:val="en"/>
        </w:rPr>
        <w:t xml:space="preserve">. </w:t>
      </w:r>
      <w:hyperlink r:id="rId135" w:anchor="user-content-servient" w:history="1">
        <w:proofErr w:type="spellStart"/>
        <w:r>
          <w:rPr>
            <w:rStyle w:val="Hyperlink"/>
            <w:lang w:val="en"/>
          </w:rPr>
          <w:t>Servients</w:t>
        </w:r>
        <w:proofErr w:type="spellEnd"/>
      </w:hyperlink>
      <w:r>
        <w:rPr>
          <w:lang w:val="en"/>
        </w:rPr>
        <w:t xml:space="preserve"> usually have multiple </w:t>
      </w:r>
      <w:hyperlink r:id="rId136" w:anchor="user-content-protocol-binding" w:history="1">
        <w:r>
          <w:rPr>
            <w:rStyle w:val="Hyperlink"/>
            <w:lang w:val="en"/>
          </w:rPr>
          <w:t>Protocol Bindings</w:t>
        </w:r>
      </w:hyperlink>
      <w:r>
        <w:rPr>
          <w:lang w:val="en"/>
        </w:rPr>
        <w:t xml:space="preserve"> to enable interaction with different </w:t>
      </w:r>
      <w:hyperlink r:id="rId137" w:anchor="user-content-iot-platform" w:history="1">
        <w:r>
          <w:rPr>
            <w:rStyle w:val="Hyperlink"/>
            <w:lang w:val="en"/>
          </w:rPr>
          <w:t>IoT Platforms</w:t>
        </w:r>
      </w:hyperlink>
      <w:r>
        <w:rPr>
          <w:lang w:val="en"/>
        </w:rPr>
        <w:t xml:space="preserve">. </w:t>
      </w:r>
    </w:p>
    <w:p w14:paraId="7C6AD914" w14:textId="77777777" w:rsidR="00000000" w:rsidRDefault="0094571A">
      <w:pPr>
        <w:pStyle w:val="NormalWeb"/>
        <w:rPr>
          <w:lang w:val="en"/>
        </w:rPr>
      </w:pPr>
      <w:r>
        <w:rPr>
          <w:lang w:val="en"/>
        </w:rPr>
        <w:t>In many cases, where standard protocols are</w:t>
      </w:r>
      <w:r>
        <w:rPr>
          <w:lang w:val="en"/>
        </w:rPr>
        <w:t xml:space="preserve"> used, generic protocol stacks can be used to produce the platform-specific messages (e.g., one for HTTP(S) dialects, one for </w:t>
      </w:r>
      <w:proofErr w:type="spellStart"/>
      <w:r>
        <w:rPr>
          <w:lang w:val="en"/>
        </w:rPr>
        <w:t>CoAP</w:t>
      </w:r>
      <w:proofErr w:type="spellEnd"/>
      <w:r>
        <w:rPr>
          <w:lang w:val="en"/>
        </w:rPr>
        <w:t xml:space="preserve">(S) dialects, and one for MQTT solutions, etc.). In this case, the communication metadata from the </w:t>
      </w:r>
      <w:hyperlink r:id="rId138" w:anchor="user-content-thing-description-td" w:history="1">
        <w:r>
          <w:rPr>
            <w:rStyle w:val="Hyperlink"/>
            <w:lang w:val="en"/>
          </w:rPr>
          <w:t>Thing Description</w:t>
        </w:r>
      </w:hyperlink>
      <w:r>
        <w:rPr>
          <w:lang w:val="en"/>
        </w:rPr>
        <w:t xml:space="preserve"> is used to select and configure the right stack (e.g., HTTP with the right header fields or </w:t>
      </w:r>
      <w:proofErr w:type="spellStart"/>
      <w:r>
        <w:rPr>
          <w:lang w:val="en"/>
        </w:rPr>
        <w:t>CoAP</w:t>
      </w:r>
      <w:proofErr w:type="spellEnd"/>
      <w:r>
        <w:rPr>
          <w:lang w:val="en"/>
        </w:rPr>
        <w:t xml:space="preserve"> with the right options). Parsers and serialize</w:t>
      </w:r>
      <w:r>
        <w:rPr>
          <w:lang w:val="en"/>
        </w:rPr>
        <w:t xml:space="preserve">rs for the expected representation format identified by the Internet Media Type can also be shared across these generic protocol stacks. </w:t>
      </w:r>
    </w:p>
    <w:p w14:paraId="2A16D358" w14:textId="77777777" w:rsidR="00000000" w:rsidRDefault="0094571A">
      <w:pPr>
        <w:pStyle w:val="NormalWeb"/>
        <w:rPr>
          <w:lang w:val="en"/>
        </w:rPr>
      </w:pPr>
      <w:r>
        <w:rPr>
          <w:lang w:val="en"/>
        </w:rPr>
        <w:t xml:space="preserve">In some cases, where no aspects can be shared, the </w:t>
      </w:r>
      <w:hyperlink r:id="rId139" w:anchor="user-content-protocol-binding" w:history="1">
        <w:r>
          <w:rPr>
            <w:rStyle w:val="Hyperlink"/>
            <w:lang w:val="en"/>
          </w:rPr>
          <w:t>Protocol Binding</w:t>
        </w:r>
      </w:hyperlink>
      <w:r>
        <w:rPr>
          <w:lang w:val="en"/>
        </w:rPr>
        <w:t xml:space="preserve"> is more comparable to a platform-specific driver that is selected and configured through the communication metadata in similar way as above. </w:t>
      </w:r>
    </w:p>
    <w:p w14:paraId="48B6B335" w14:textId="77777777" w:rsidR="00000000" w:rsidRDefault="0094571A">
      <w:pPr>
        <w:pStyle w:val="NormalWeb"/>
        <w:rPr>
          <w:lang w:val="en"/>
        </w:rPr>
      </w:pPr>
      <w:r>
        <w:rPr>
          <w:lang w:val="en"/>
        </w:rPr>
        <w:t xml:space="preserve">See </w:t>
      </w:r>
      <w:hyperlink r:id="rId140" w:history="1">
        <w:proofErr w:type="spellStart"/>
        <w:r>
          <w:rPr>
            <w:rStyle w:val="Hyperlink"/>
            <w:lang w:val="en"/>
          </w:rPr>
          <w:t>WoT</w:t>
        </w:r>
        <w:proofErr w:type="spellEnd"/>
        <w:r>
          <w:rPr>
            <w:rStyle w:val="Hyperlink"/>
            <w:lang w:val="en"/>
          </w:rPr>
          <w:t xml:space="preserve"> Binding Templates</w:t>
        </w:r>
      </w:hyperlink>
      <w:r>
        <w:rPr>
          <w:lang w:val="en"/>
        </w:rPr>
        <w:t xml:space="preserve"> for details. </w:t>
      </w:r>
    </w:p>
    <w:p w14:paraId="2405C2BC" w14:textId="77777777" w:rsidR="00000000" w:rsidRDefault="0094571A">
      <w:pPr>
        <w:pStyle w:val="Heading2"/>
        <w:rPr>
          <w:rFonts w:eastAsia="Times New Roman"/>
          <w:lang w:val="en"/>
        </w:rPr>
      </w:pPr>
      <w:r>
        <w:rPr>
          <w:rFonts w:eastAsia="Times New Roman"/>
          <w:lang w:val="en"/>
        </w:rPr>
        <w:t>System API</w:t>
      </w:r>
    </w:p>
    <w:p w14:paraId="0C0C6EE8" w14:textId="77777777" w:rsidR="00000000" w:rsidRDefault="0094571A">
      <w:pPr>
        <w:pStyle w:val="NormalWeb"/>
        <w:rPr>
          <w:lang w:val="en"/>
        </w:rPr>
      </w:pPr>
      <w:r>
        <w:rPr>
          <w:lang w:val="en"/>
        </w:rPr>
        <w:t xml:space="preserve">The implementation of a </w:t>
      </w:r>
      <w:hyperlink r:id="rId141" w:anchor="user-content-thing" w:history="1">
        <w:r>
          <w:rPr>
            <w:rStyle w:val="Hyperlink"/>
            <w:lang w:val="en"/>
          </w:rPr>
          <w:t>Thing</w:t>
        </w:r>
      </w:hyperlink>
      <w:r>
        <w:rPr>
          <w:lang w:val="en"/>
        </w:rPr>
        <w:t xml:space="preserve"> may access </w:t>
      </w:r>
      <w:r>
        <w:rPr>
          <w:lang w:val="en"/>
        </w:rPr>
        <w:t xml:space="preserve">local hardware or system services (e.g. storage) through proprietary APIs or other means. This block is out of scope of </w:t>
      </w:r>
      <w:proofErr w:type="spellStart"/>
      <w:r>
        <w:rPr>
          <w:lang w:val="en"/>
        </w:rPr>
        <w:t>WoT</w:t>
      </w:r>
      <w:proofErr w:type="spellEnd"/>
      <w:r>
        <w:rPr>
          <w:lang w:val="en"/>
        </w:rPr>
        <w:t xml:space="preserve"> standardization. </w:t>
      </w:r>
    </w:p>
    <w:p w14:paraId="54076E21" w14:textId="77777777" w:rsidR="00000000" w:rsidRDefault="0094571A">
      <w:pPr>
        <w:pStyle w:val="NormalWeb"/>
        <w:rPr>
          <w:lang w:val="en"/>
        </w:rPr>
      </w:pPr>
      <w:r>
        <w:rPr>
          <w:lang w:val="en"/>
        </w:rPr>
        <w:t xml:space="preserve">A </w:t>
      </w:r>
      <w:hyperlink r:id="rId142" w:anchor="user-content-wot-runtime" w:history="1">
        <w:proofErr w:type="spellStart"/>
        <w:r>
          <w:rPr>
            <w:rStyle w:val="Hyperlink"/>
            <w:lang w:val="en"/>
          </w:rPr>
          <w:t>WoT</w:t>
        </w:r>
        <w:proofErr w:type="spellEnd"/>
        <w:r>
          <w:rPr>
            <w:rStyle w:val="Hyperlink"/>
            <w:lang w:val="en"/>
          </w:rPr>
          <w:t xml:space="preserve"> Runtime</w:t>
        </w:r>
      </w:hyperlink>
      <w:r>
        <w:rPr>
          <w:lang w:val="en"/>
        </w:rPr>
        <w:t xml:space="preserve"> may provide local hardware or system services to application scripts through the </w:t>
      </w:r>
      <w:hyperlink r:id="rId143" w:anchor="user-content-thing" w:history="1">
        <w:r>
          <w:rPr>
            <w:rStyle w:val="Hyperlink"/>
            <w:lang w:val="en"/>
          </w:rPr>
          <w:t>Thing</w:t>
        </w:r>
      </w:hyperlink>
      <w:r>
        <w:rPr>
          <w:lang w:val="en"/>
        </w:rPr>
        <w:t xml:space="preserve"> abstraction, as if they were accessible over a ne</w:t>
      </w:r>
      <w:r>
        <w:rPr>
          <w:lang w:val="en"/>
        </w:rPr>
        <w:t xml:space="preserve">twork protocol. In this case the implementation should be optimized to avoid the overhead that would be involved in a literal implementation of a network protocol while maintaining a consistent </w:t>
      </w:r>
      <w:hyperlink r:id="rId144" w:anchor="user-content-wot-interface" w:history="1">
        <w:proofErr w:type="spellStart"/>
        <w:r>
          <w:rPr>
            <w:rStyle w:val="Hyperlink"/>
            <w:lang w:val="en"/>
          </w:rPr>
          <w:t>WoT</w:t>
        </w:r>
        <w:proofErr w:type="spellEnd"/>
        <w:r>
          <w:rPr>
            <w:rStyle w:val="Hyperlink"/>
            <w:lang w:val="en"/>
          </w:rPr>
          <w:t xml:space="preserve"> Interface</w:t>
        </w:r>
      </w:hyperlink>
      <w:r>
        <w:rPr>
          <w:lang w:val="en"/>
        </w:rPr>
        <w:t xml:space="preserve">. The </w:t>
      </w:r>
      <w:r>
        <w:rPr>
          <w:lang w:val="en"/>
        </w:rPr>
        <w:lastRenderedPageBreak/>
        <w:t xml:space="preserve">details of such "System Things" are out of the scope of standardization at present, although W3C </w:t>
      </w:r>
      <w:proofErr w:type="spellStart"/>
      <w:r>
        <w:rPr>
          <w:lang w:val="en"/>
        </w:rPr>
        <w:t>WoT</w:t>
      </w:r>
      <w:proofErr w:type="spellEnd"/>
      <w:r>
        <w:rPr>
          <w:lang w:val="en"/>
        </w:rPr>
        <w:t xml:space="preserve"> will document several informational examples. </w:t>
      </w:r>
    </w:p>
    <w:p w14:paraId="3C18DC81" w14:textId="77777777" w:rsidR="00000000" w:rsidRDefault="0094571A">
      <w:pPr>
        <w:pStyle w:val="NormalWeb"/>
        <w:rPr>
          <w:lang w:val="en"/>
        </w:rPr>
      </w:pPr>
      <w:r>
        <w:rPr>
          <w:lang w:val="en"/>
        </w:rPr>
        <w:t xml:space="preserve">A device may be physically external </w:t>
      </w:r>
      <w:r>
        <w:rPr>
          <w:lang w:val="en"/>
        </w:rPr>
        <w:t xml:space="preserve">to a </w:t>
      </w:r>
      <w:hyperlink r:id="rId145" w:anchor="user-content-servient" w:history="1">
        <w:r>
          <w:rPr>
            <w:rStyle w:val="Hyperlink"/>
            <w:lang w:val="en"/>
          </w:rPr>
          <w:t>Servient</w:t>
        </w:r>
      </w:hyperlink>
      <w:r>
        <w:rPr>
          <w:lang w:val="en"/>
        </w:rPr>
        <w:t>, but connected via proprietary protocols. In this case, the implemented runtime environment may access legacy devices with such prot</w:t>
      </w:r>
      <w:r>
        <w:rPr>
          <w:lang w:val="en"/>
        </w:rPr>
        <w:t xml:space="preserve">ocols (e.g., </w:t>
      </w:r>
      <w:proofErr w:type="spellStart"/>
      <w:r>
        <w:rPr>
          <w:lang w:val="en"/>
        </w:rPr>
        <w:t>Echonet</w:t>
      </w:r>
      <w:proofErr w:type="spellEnd"/>
      <w:r>
        <w:rPr>
          <w:lang w:val="en"/>
        </w:rPr>
        <w:t xml:space="preserve"> Lite, X10, I2C, SPI) through proprietary APIs, but again exposes them to applications as </w:t>
      </w:r>
      <w:hyperlink r:id="rId146" w:anchor="user-content-thing" w:history="1">
        <w:r>
          <w:rPr>
            <w:rStyle w:val="Hyperlink"/>
            <w:lang w:val="en"/>
          </w:rPr>
          <w:t>Things</w:t>
        </w:r>
      </w:hyperlink>
      <w:r>
        <w:rPr>
          <w:lang w:val="en"/>
        </w:rPr>
        <w:t xml:space="preserve"> through the </w:t>
      </w:r>
      <w:hyperlink r:id="rId147" w:anchor="user-content-scripting-api" w:history="1">
        <w:r>
          <w:rPr>
            <w:rStyle w:val="Hyperlink"/>
            <w:lang w:val="en"/>
          </w:rPr>
          <w:t>Scripting API</w:t>
        </w:r>
      </w:hyperlink>
      <w:r>
        <w:rPr>
          <w:lang w:val="en"/>
        </w:rPr>
        <w:t xml:space="preserve">. A script can then act as gateway to the legacy devices. This should only be done if the legacy device cannot be described using the </w:t>
      </w:r>
      <w:hyperlink r:id="rId148" w:anchor="user-content-thing-description-td" w:history="1">
        <w:proofErr w:type="spellStart"/>
        <w:r>
          <w:rPr>
            <w:rStyle w:val="Hyperlink"/>
            <w:lang w:val="en"/>
          </w:rPr>
          <w:t>WoT</w:t>
        </w:r>
        <w:proofErr w:type="spellEnd"/>
        <w:r>
          <w:rPr>
            <w:rStyle w:val="Hyperlink"/>
            <w:lang w:val="en"/>
          </w:rPr>
          <w:t xml:space="preserve"> Thing Description</w:t>
        </w:r>
      </w:hyperlink>
      <w:r>
        <w:rPr>
          <w:lang w:val="en"/>
        </w:rPr>
        <w:t xml:space="preserve">. </w:t>
      </w:r>
    </w:p>
    <w:p w14:paraId="20D005A6" w14:textId="77777777" w:rsidR="00000000" w:rsidRDefault="0094571A">
      <w:pPr>
        <w:pStyle w:val="Heading2"/>
        <w:rPr>
          <w:rFonts w:eastAsia="Times New Roman"/>
          <w:lang w:val="en"/>
        </w:rPr>
      </w:pPr>
      <w:proofErr w:type="spellStart"/>
      <w:r>
        <w:rPr>
          <w:rFonts w:eastAsia="Times New Roman"/>
          <w:lang w:val="en"/>
        </w:rPr>
        <w:t>WoT</w:t>
      </w:r>
      <w:proofErr w:type="spellEnd"/>
      <w:r>
        <w:rPr>
          <w:rFonts w:eastAsia="Times New Roman"/>
          <w:lang w:val="en"/>
        </w:rPr>
        <w:t xml:space="preserve"> in the Web Browser</w:t>
      </w:r>
    </w:p>
    <w:p w14:paraId="67758167" w14:textId="77777777" w:rsidR="00000000" w:rsidRDefault="0094571A">
      <w:pPr>
        <w:pStyle w:val="ednote"/>
        <w:rPr>
          <w:lang w:val="en"/>
        </w:rPr>
      </w:pPr>
      <w:r>
        <w:rPr>
          <w:lang w:val="en"/>
        </w:rPr>
        <w:t xml:space="preserve">This section is an early outline to realize </w:t>
      </w:r>
      <w:proofErr w:type="spellStart"/>
      <w:r>
        <w:rPr>
          <w:lang w:val="en"/>
        </w:rPr>
        <w:t>WoT</w:t>
      </w:r>
      <w:proofErr w:type="spellEnd"/>
      <w:r>
        <w:rPr>
          <w:lang w:val="en"/>
        </w:rPr>
        <w:t xml:space="preserve"> with the existing browser APIs. More details and a na</w:t>
      </w:r>
      <w:r>
        <w:rPr>
          <w:lang w:val="en"/>
        </w:rPr>
        <w:t xml:space="preserve">tive </w:t>
      </w:r>
      <w:proofErr w:type="spellStart"/>
      <w:r>
        <w:rPr>
          <w:lang w:val="en"/>
        </w:rPr>
        <w:t>WoT</w:t>
      </w:r>
      <w:proofErr w:type="spellEnd"/>
      <w:r>
        <w:rPr>
          <w:lang w:val="en"/>
        </w:rPr>
        <w:t xml:space="preserve"> integration into the Web browser will be added as the WG drafts progress. </w:t>
      </w:r>
    </w:p>
    <w:p w14:paraId="21F22CEE" w14:textId="77777777" w:rsidR="00000000" w:rsidRDefault="0094571A">
      <w:pPr>
        <w:pStyle w:val="NormalWeb"/>
        <w:rPr>
          <w:lang w:val="en"/>
        </w:rPr>
      </w:pPr>
      <w:r>
        <w:rPr>
          <w:lang w:val="en"/>
        </w:rPr>
        <w:t xml:space="preserve">shows how a </w:t>
      </w:r>
      <w:hyperlink r:id="rId149" w:anchor="user-content-servient" w:history="1">
        <w:r>
          <w:rPr>
            <w:rStyle w:val="Hyperlink"/>
            <w:lang w:val="en"/>
          </w:rPr>
          <w:t>Servien</w:t>
        </w:r>
        <w:r>
          <w:rPr>
            <w:rStyle w:val="Hyperlink"/>
            <w:lang w:val="en"/>
          </w:rPr>
          <w:t>t</w:t>
        </w:r>
      </w:hyperlink>
      <w:r>
        <w:rPr>
          <w:lang w:val="en"/>
        </w:rPr>
        <w:t xml:space="preserve"> implementation for Web browsers would look like. </w:t>
      </w:r>
    </w:p>
    <w:p w14:paraId="62B25823" w14:textId="557EE0F5" w:rsidR="00000000" w:rsidRDefault="0094571A">
      <w:pPr>
        <w:rPr>
          <w:rFonts w:eastAsia="Times New Roman"/>
          <w:lang w:val="en"/>
        </w:rPr>
      </w:pPr>
      <w:del w:id="826" w:author="combined PRs" w:date="2019-01-23T11:48:00Z">
        <w:r>
          <w:rPr>
            <w:rFonts w:eastAsia="Times New Roman"/>
            <w:lang w:val="en"/>
          </w:rPr>
          <w:fldChar w:fldCharType="begin"/>
        </w:r>
        <w:r>
          <w:rPr>
            <w:rFonts w:eastAsia="Times New Roman"/>
            <w:lang w:val="en"/>
          </w:rPr>
          <w:delInstrText xml:space="preserve"> </w:delInstrText>
        </w:r>
        <w:r>
          <w:rPr>
            <w:rFonts w:eastAsia="Times New Roman"/>
            <w:lang w:val="en"/>
          </w:rPr>
          <w:delInstrText>INCLUDEPICTURE  \d "/Users/mike-work/git/w3c/wot-architecture/images/architecture-browser.png" \x \y \* MERGEFORMA</w:delInstrText>
        </w:r>
        <w:r>
          <w:rPr>
            <w:rFonts w:eastAsia="Times New Roman"/>
            <w:lang w:val="en"/>
          </w:rPr>
          <w:delInstrText>TINET</w:delInstrText>
        </w:r>
        <w:r>
          <w:rPr>
            <w:rFonts w:eastAsia="Times New Roman"/>
            <w:lang w:val="en"/>
          </w:rPr>
          <w:delInstrText xml:space="preserve"> </w:delInstrText>
        </w:r>
        <w:r>
          <w:rPr>
            <w:rFonts w:eastAsia="Times New Roman"/>
            <w:lang w:val="en"/>
          </w:rPr>
          <w:fldChar w:fldCharType="separate"/>
        </w:r>
        <w:r>
          <w:rPr>
            <w:rFonts w:eastAsia="Times New Roman"/>
            <w:noProof/>
            <w:lang w:val="en"/>
          </w:rPr>
          <w:drawing>
            <wp:inline distT="0" distB="0" distL="0" distR="0" wp14:anchorId="7F88F4E3" wp14:editId="44279928">
              <wp:extent cx="7442200" cy="5676900"/>
              <wp:effectExtent l="0" t="0" r="0" b="0"/>
              <wp:docPr id="44" name="Picture 44" descr="/Users/mike-work/git/w3c/wot-architecture/images/architecture-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s/mike-work/git/w3c/wot-architecture/images/architecture-browser.png"/>
                      <pic:cNvPicPr>
                        <a:picLocks noChangeAspect="1" noChangeArrowheads="1"/>
                      </pic:cNvPicPr>
                    </pic:nvPicPr>
                    <pic:blipFill>
                      <a:blip r:link="rId150">
                        <a:extLst>
                          <a:ext uri="{28A0092B-C50C-407E-A947-70E740481C1C}">
                            <a14:useLocalDpi xmlns:a14="http://schemas.microsoft.com/office/drawing/2010/main" val="0"/>
                          </a:ext>
                        </a:extLst>
                      </a:blip>
                      <a:srcRect/>
                      <a:stretch>
                        <a:fillRect/>
                      </a:stretch>
                    </pic:blipFill>
                    <pic:spPr bwMode="auto">
                      <a:xfrm>
                        <a:off x="0" y="0"/>
                        <a:ext cx="7442200" cy="5676900"/>
                      </a:xfrm>
                      <a:prstGeom prst="rect">
                        <a:avLst/>
                      </a:prstGeom>
                      <a:noFill/>
                      <a:ln>
                        <a:noFill/>
                      </a:ln>
                    </pic:spPr>
                  </pic:pic>
                </a:graphicData>
              </a:graphic>
            </wp:inline>
          </w:drawing>
        </w:r>
        <w:r>
          <w:rPr>
            <w:rFonts w:eastAsia="Times New Roman"/>
            <w:lang w:val="en"/>
          </w:rPr>
          <w:fldChar w:fldCharType="end"/>
        </w:r>
      </w:del>
      <w:ins w:id="827" w:author="combined PRs" w:date="2019-01-23T11:48:00Z">
        <w:r>
          <w:rPr>
            <w:rFonts w:eastAsia="Times New Roman"/>
            <w:lang w:val="en"/>
          </w:rPr>
          <w:fldChar w:fldCharType="begin"/>
        </w:r>
        <w:r>
          <w:rPr>
            <w:rFonts w:eastAsia="Times New Roman"/>
            <w:lang w:val="en"/>
          </w:rPr>
          <w:instrText xml:space="preserve"> </w:instrText>
        </w:r>
        <w:r>
          <w:rPr>
            <w:rFonts w:eastAsia="Times New Roman"/>
            <w:lang w:val="en"/>
          </w:rPr>
          <w:instrText>INCLUDEPICTURE  \d "/Users/mike-work/git/mlagally/wot-architecture/images/architecture-browser.png" \x \y \* MERGEFORMATINET</w:instrText>
        </w:r>
        <w:r>
          <w:rPr>
            <w:rFonts w:eastAsia="Times New Roman"/>
            <w:lang w:val="en"/>
          </w:rPr>
          <w:instrText xml:space="preserve"> </w:instrText>
        </w:r>
        <w:r>
          <w:rPr>
            <w:rFonts w:eastAsia="Times New Roman"/>
            <w:lang w:val="en"/>
          </w:rPr>
          <w:fldChar w:fldCharType="separate"/>
        </w:r>
        <w:r>
          <w:rPr>
            <w:rFonts w:eastAsia="Times New Roman"/>
            <w:noProof/>
            <w:lang w:val="en"/>
          </w:rPr>
          <w:drawing>
            <wp:inline distT="0" distB="0" distL="0" distR="0">
              <wp:extent cx="7442200" cy="5676900"/>
              <wp:effectExtent l="0" t="0" r="0" b="0"/>
              <wp:docPr id="15" name="Picture 15" descr="/Users/mike-work/git/mlagally/wot-architecture/images/architecture-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s/mike-work/git/mlagally/wot-architecture/images/architecture-browser.png"/>
                      <pic:cNvPicPr>
                        <a:picLocks noChangeAspect="1" noChangeArrowheads="1"/>
                      </pic:cNvPicPr>
                    </pic:nvPicPr>
                    <pic:blipFill>
                      <a:blip r:link="rId151">
                        <a:extLst>
                          <a:ext uri="{28A0092B-C50C-407E-A947-70E740481C1C}">
                            <a14:useLocalDpi xmlns:a14="http://schemas.microsoft.com/office/drawing/2010/main" val="0"/>
                          </a:ext>
                        </a:extLst>
                      </a:blip>
                      <a:srcRect/>
                      <a:stretch>
                        <a:fillRect/>
                      </a:stretch>
                    </pic:blipFill>
                    <pic:spPr bwMode="auto">
                      <a:xfrm>
                        <a:off x="0" y="0"/>
                        <a:ext cx="7442200" cy="5676900"/>
                      </a:xfrm>
                      <a:prstGeom prst="rect">
                        <a:avLst/>
                      </a:prstGeom>
                      <a:noFill/>
                      <a:ln>
                        <a:noFill/>
                      </a:ln>
                    </pic:spPr>
                  </pic:pic>
                </a:graphicData>
              </a:graphic>
            </wp:inline>
          </w:drawing>
        </w:r>
        <w:r>
          <w:rPr>
            <w:rFonts w:eastAsia="Times New Roman"/>
            <w:lang w:val="en"/>
          </w:rPr>
          <w:fldChar w:fldCharType="end"/>
        </w:r>
      </w:ins>
      <w:r>
        <w:rPr>
          <w:rFonts w:eastAsia="Times New Roman"/>
          <w:lang w:val="en"/>
        </w:rPr>
        <w:t xml:space="preserve">Implementing </w:t>
      </w:r>
      <w:proofErr w:type="spellStart"/>
      <w:r>
        <w:rPr>
          <w:rFonts w:eastAsia="Times New Roman"/>
          <w:lang w:val="en"/>
        </w:rPr>
        <w:t>WoT</w:t>
      </w:r>
      <w:proofErr w:type="spellEnd"/>
      <w:r>
        <w:rPr>
          <w:rFonts w:eastAsia="Times New Roman"/>
          <w:lang w:val="en"/>
        </w:rPr>
        <w:t xml:space="preserve"> in the Web Browse</w:t>
      </w:r>
      <w:r>
        <w:rPr>
          <w:rFonts w:eastAsia="Times New Roman"/>
          <w:lang w:val="en"/>
        </w:rPr>
        <w:t>r</w:t>
      </w:r>
      <w:r>
        <w:rPr>
          <w:rFonts w:eastAsia="Times New Roman"/>
          <w:lang w:val="en"/>
        </w:rPr>
        <w:t xml:space="preserve"> </w:t>
      </w:r>
    </w:p>
    <w:p w14:paraId="6EEC20F6" w14:textId="77777777" w:rsidR="00000000" w:rsidRDefault="0094571A">
      <w:pPr>
        <w:pStyle w:val="NormalWeb"/>
        <w:rPr>
          <w:lang w:val="en"/>
        </w:rPr>
      </w:pPr>
      <w:r>
        <w:rPr>
          <w:lang w:val="en"/>
        </w:rPr>
        <w:lastRenderedPageBreak/>
        <w:t xml:space="preserve">The Web browser implicitly isolates applications in tabs using the </w:t>
      </w:r>
      <w:hyperlink r:id="rId152" w:history="1">
        <w:r>
          <w:rPr>
            <w:rStyle w:val="Hyperlink"/>
            <w:lang w:val="en"/>
          </w:rPr>
          <w:t>same-origin policy</w:t>
        </w:r>
      </w:hyperlink>
      <w:r>
        <w:rPr>
          <w:lang w:val="en"/>
        </w:rPr>
        <w:t xml:space="preserve">. Thus, the security metadata is not mandatory. The application scripts would be part of a Web page that can provide visualization and user interaction. </w:t>
      </w:r>
    </w:p>
    <w:p w14:paraId="73B96CEF" w14:textId="77777777" w:rsidR="00000000" w:rsidRDefault="0094571A">
      <w:pPr>
        <w:pStyle w:val="NormalWeb"/>
        <w:rPr>
          <w:lang w:val="en"/>
        </w:rPr>
      </w:pPr>
      <w:r>
        <w:rPr>
          <w:lang w:val="en"/>
        </w:rPr>
        <w:t xml:space="preserve">The </w:t>
      </w:r>
      <w:hyperlink r:id="rId153" w:anchor="user-content-scripting-api" w:history="1">
        <w:proofErr w:type="spellStart"/>
        <w:r>
          <w:rPr>
            <w:rStyle w:val="Hyperlink"/>
            <w:lang w:val="en"/>
          </w:rPr>
          <w:t>WoT</w:t>
        </w:r>
        <w:proofErr w:type="spellEnd"/>
        <w:r>
          <w:rPr>
            <w:rStyle w:val="Hyperlink"/>
            <w:lang w:val="en"/>
          </w:rPr>
          <w:t xml:space="preserve"> Scripting API</w:t>
        </w:r>
      </w:hyperlink>
      <w:r>
        <w:rPr>
          <w:lang w:val="en"/>
        </w:rPr>
        <w:t xml:space="preserve"> needs to be added by a </w:t>
      </w:r>
      <w:proofErr w:type="spellStart"/>
      <w:r>
        <w:rPr>
          <w:lang w:val="en"/>
        </w:rPr>
        <w:t>WoT</w:t>
      </w:r>
      <w:proofErr w:type="spellEnd"/>
      <w:r>
        <w:rPr>
          <w:lang w:val="en"/>
        </w:rPr>
        <w:t xml:space="preserve"> library loaded together with the application scripts by the Web page. This library would also implement </w:t>
      </w:r>
      <w:hyperlink r:id="rId154" w:anchor="user-content-td" w:history="1">
        <w:r>
          <w:rPr>
            <w:rStyle w:val="Hyperlink"/>
            <w:lang w:val="en"/>
          </w:rPr>
          <w:t>TD</w:t>
        </w:r>
      </w:hyperlink>
      <w:r>
        <w:rPr>
          <w:lang w:val="en"/>
        </w:rPr>
        <w:t xml:space="preserve"> handling (i.e., parsing for consuming </w:t>
      </w:r>
      <w:hyperlink r:id="rId155" w:anchor="user-content-thing" w:history="1">
        <w:r>
          <w:rPr>
            <w:rStyle w:val="Hyperlink"/>
            <w:lang w:val="en"/>
          </w:rPr>
          <w:t>Things</w:t>
        </w:r>
      </w:hyperlink>
      <w:r>
        <w:rPr>
          <w:lang w:val="en"/>
        </w:rPr>
        <w:t xml:space="preserve"> an</w:t>
      </w:r>
      <w:r>
        <w:rPr>
          <w:lang w:val="en"/>
        </w:rPr>
        <w:t xml:space="preserve">d generating for exposing </w:t>
      </w:r>
      <w:hyperlink r:id="rId156" w:anchor="user-content-thing" w:history="1">
        <w:r>
          <w:rPr>
            <w:rStyle w:val="Hyperlink"/>
            <w:lang w:val="en"/>
          </w:rPr>
          <w:t>Things</w:t>
        </w:r>
      </w:hyperlink>
      <w:r>
        <w:rPr>
          <w:lang w:val="en"/>
        </w:rPr>
        <w:t xml:space="preserve">) and provide glue code to use the browser APIs. The other aspects of the </w:t>
      </w:r>
      <w:hyperlink r:id="rId157" w:anchor="user-content-wot-runtime" w:history="1">
        <w:proofErr w:type="spellStart"/>
        <w:r>
          <w:rPr>
            <w:rStyle w:val="Hyperlink"/>
            <w:lang w:val="en"/>
          </w:rPr>
          <w:t>WoT</w:t>
        </w:r>
        <w:proofErr w:type="spellEnd"/>
        <w:r>
          <w:rPr>
            <w:rStyle w:val="Hyperlink"/>
            <w:lang w:val="en"/>
          </w:rPr>
          <w:t xml:space="preserve"> Runtime</w:t>
        </w:r>
      </w:hyperlink>
      <w:r>
        <w:rPr>
          <w:lang w:val="en"/>
        </w:rPr>
        <w:t xml:space="preserve"> are provided by the browser JavaScript runtime system. </w:t>
      </w:r>
    </w:p>
    <w:p w14:paraId="2B94F87F" w14:textId="77777777" w:rsidR="00000000" w:rsidRDefault="0094571A">
      <w:pPr>
        <w:pStyle w:val="NormalWeb"/>
        <w:rPr>
          <w:lang w:val="en"/>
        </w:rPr>
      </w:pPr>
      <w:r>
        <w:rPr>
          <w:lang w:val="en"/>
        </w:rPr>
        <w:t xml:space="preserve">The </w:t>
      </w:r>
      <w:hyperlink r:id="rId158" w:anchor="user-content-protocol-binding" w:history="1">
        <w:r>
          <w:rPr>
            <w:rStyle w:val="Hyperlink"/>
            <w:lang w:val="en"/>
          </w:rPr>
          <w:t>Protocol Bindings</w:t>
        </w:r>
      </w:hyperlink>
      <w:r>
        <w:rPr>
          <w:lang w:val="en"/>
        </w:rPr>
        <w:t xml:space="preserve"> are limited to the protocols implemented by Web browsers. These are: </w:t>
      </w:r>
    </w:p>
    <w:p w14:paraId="0D0DFABA" w14:textId="77777777" w:rsidR="00000000" w:rsidRDefault="0094571A">
      <w:pPr>
        <w:numPr>
          <w:ilvl w:val="0"/>
          <w:numId w:val="18"/>
        </w:numPr>
        <w:spacing w:before="100" w:beforeAutospacing="1" w:after="100" w:afterAutospacing="1"/>
        <w:rPr>
          <w:rFonts w:eastAsia="Times New Roman"/>
          <w:lang w:val="en"/>
        </w:rPr>
        <w:pPrChange w:id="828" w:author="combined PRs" w:date="2019-01-23T11:48:00Z">
          <w:pPr>
            <w:numPr>
              <w:numId w:val="45"/>
            </w:numPr>
            <w:tabs>
              <w:tab w:val="num" w:pos="720"/>
            </w:tabs>
            <w:spacing w:before="100" w:beforeAutospacing="1" w:after="100" w:afterAutospacing="1"/>
            <w:ind w:left="720" w:hanging="360"/>
          </w:pPr>
        </w:pPrChange>
      </w:pPr>
      <w:r>
        <w:rPr>
          <w:rFonts w:eastAsia="Times New Roman"/>
          <w:lang w:val="en"/>
        </w:rPr>
        <w:t>HTTP(S) (1.0/1.1/2.0) [</w:t>
      </w:r>
      <w:proofErr w:type="gramStart"/>
      <w:r>
        <w:rPr>
          <w:rFonts w:eastAsia="Times New Roman"/>
          <w:lang w:val="en"/>
        </w:rPr>
        <w:t>[!RFC</w:t>
      </w:r>
      <w:proofErr w:type="gramEnd"/>
      <w:r>
        <w:rPr>
          <w:rFonts w:eastAsia="Times New Roman"/>
          <w:lang w:val="en"/>
        </w:rPr>
        <w:t>7230]]/[[!RFC7540]] (including Server-Sent Events [[!HTML5]]),</w:t>
      </w:r>
    </w:p>
    <w:p w14:paraId="6C587C32" w14:textId="77777777" w:rsidR="00000000" w:rsidRDefault="0094571A">
      <w:pPr>
        <w:numPr>
          <w:ilvl w:val="0"/>
          <w:numId w:val="18"/>
        </w:numPr>
        <w:spacing w:before="100" w:beforeAutospacing="1" w:after="100" w:afterAutospacing="1"/>
        <w:rPr>
          <w:rFonts w:eastAsia="Times New Roman"/>
          <w:lang w:val="en"/>
        </w:rPr>
        <w:pPrChange w:id="829" w:author="combined PRs" w:date="2019-01-23T11:48:00Z">
          <w:pPr>
            <w:numPr>
              <w:numId w:val="45"/>
            </w:numPr>
            <w:tabs>
              <w:tab w:val="num" w:pos="720"/>
            </w:tabs>
            <w:spacing w:before="100" w:beforeAutospacing="1" w:after="100" w:afterAutospacing="1"/>
            <w:ind w:left="720" w:hanging="360"/>
          </w:pPr>
        </w:pPrChange>
      </w:pPr>
      <w:proofErr w:type="spellStart"/>
      <w:r>
        <w:rPr>
          <w:rFonts w:eastAsia="Times New Roman"/>
          <w:lang w:val="en"/>
        </w:rPr>
        <w:t>WebSockets</w:t>
      </w:r>
      <w:proofErr w:type="spellEnd"/>
      <w:r>
        <w:rPr>
          <w:rFonts w:eastAsia="Times New Roman"/>
          <w:lang w:val="en"/>
        </w:rPr>
        <w:t xml:space="preserve"> [</w:t>
      </w:r>
      <w:proofErr w:type="gramStart"/>
      <w:r>
        <w:rPr>
          <w:rFonts w:eastAsia="Times New Roman"/>
          <w:lang w:val="en"/>
        </w:rPr>
        <w:t>[!RFC</w:t>
      </w:r>
      <w:proofErr w:type="gramEnd"/>
      <w:r>
        <w:rPr>
          <w:rFonts w:eastAsia="Times New Roman"/>
          <w:lang w:val="en"/>
        </w:rPr>
        <w:t xml:space="preserve">6455]] (which enables the </w:t>
      </w:r>
      <w:proofErr w:type="spellStart"/>
      <w:r>
        <w:rPr>
          <w:rFonts w:eastAsia="Times New Roman"/>
          <w:lang w:val="en"/>
        </w:rPr>
        <w:t>WoT</w:t>
      </w:r>
      <w:proofErr w:type="spellEnd"/>
      <w:r>
        <w:rPr>
          <w:rFonts w:eastAsia="Times New Roman"/>
          <w:lang w:val="en"/>
        </w:rPr>
        <w:t xml:space="preserve"> library to implement MQTT-</w:t>
      </w:r>
      <w:r>
        <w:rPr>
          <w:rFonts w:eastAsia="Times New Roman"/>
          <w:lang w:val="en"/>
        </w:rPr>
        <w:t>over-</w:t>
      </w:r>
      <w:proofErr w:type="spellStart"/>
      <w:r>
        <w:rPr>
          <w:rFonts w:eastAsia="Times New Roman"/>
          <w:lang w:val="en"/>
        </w:rPr>
        <w:t>WebSockets</w:t>
      </w:r>
      <w:proofErr w:type="spellEnd"/>
      <w:r>
        <w:rPr>
          <w:rFonts w:eastAsia="Times New Roman"/>
          <w:lang w:val="en"/>
        </w:rPr>
        <w:t xml:space="preserve"> and </w:t>
      </w:r>
      <w:proofErr w:type="spellStart"/>
      <w:r>
        <w:rPr>
          <w:rFonts w:eastAsia="Times New Roman"/>
          <w:lang w:val="en"/>
        </w:rPr>
        <w:t>CoAP</w:t>
      </w:r>
      <w:proofErr w:type="spellEnd"/>
      <w:r>
        <w:rPr>
          <w:rFonts w:eastAsia="Times New Roman"/>
          <w:lang w:val="en"/>
        </w:rPr>
        <w:t>-over-</w:t>
      </w:r>
      <w:proofErr w:type="spellStart"/>
      <w:r>
        <w:rPr>
          <w:rFonts w:eastAsia="Times New Roman"/>
          <w:lang w:val="en"/>
        </w:rPr>
        <w:t>WebSockets</w:t>
      </w:r>
      <w:proofErr w:type="spellEnd"/>
      <w:r>
        <w:rPr>
          <w:rFonts w:eastAsia="Times New Roman"/>
          <w:lang w:val="en"/>
        </w:rPr>
        <w:t xml:space="preserve">) </w:t>
      </w:r>
    </w:p>
    <w:p w14:paraId="19A18712" w14:textId="77777777" w:rsidR="00000000" w:rsidRDefault="0094571A">
      <w:pPr>
        <w:numPr>
          <w:ilvl w:val="0"/>
          <w:numId w:val="18"/>
        </w:numPr>
        <w:spacing w:before="100" w:beforeAutospacing="1" w:after="100" w:afterAutospacing="1"/>
        <w:rPr>
          <w:rFonts w:eastAsia="Times New Roman"/>
          <w:lang w:val="en"/>
        </w:rPr>
        <w:pPrChange w:id="830" w:author="combined PRs" w:date="2019-01-23T11:48:00Z">
          <w:pPr>
            <w:numPr>
              <w:numId w:val="45"/>
            </w:numPr>
            <w:tabs>
              <w:tab w:val="num" w:pos="720"/>
            </w:tabs>
            <w:spacing w:before="100" w:beforeAutospacing="1" w:after="100" w:afterAutospacing="1"/>
            <w:ind w:left="720" w:hanging="360"/>
          </w:pPr>
        </w:pPrChange>
      </w:pPr>
      <w:r>
        <w:rPr>
          <w:rFonts w:eastAsia="Times New Roman"/>
          <w:lang w:val="en"/>
        </w:rPr>
        <w:t>(S)RTP of WebRTC [</w:t>
      </w:r>
      <w:proofErr w:type="gramStart"/>
      <w:r>
        <w:rPr>
          <w:rFonts w:eastAsia="Times New Roman"/>
          <w:lang w:val="en"/>
        </w:rPr>
        <w:t>[!WEBRTC</w:t>
      </w:r>
      <w:proofErr w:type="gramEnd"/>
      <w:r>
        <w:rPr>
          <w:rFonts w:eastAsia="Times New Roman"/>
          <w:lang w:val="en"/>
        </w:rPr>
        <w:t>]], and</w:t>
      </w:r>
    </w:p>
    <w:p w14:paraId="64C78F95" w14:textId="77777777" w:rsidR="00000000" w:rsidRDefault="0094571A">
      <w:pPr>
        <w:numPr>
          <w:ilvl w:val="0"/>
          <w:numId w:val="18"/>
        </w:numPr>
        <w:spacing w:before="100" w:beforeAutospacing="1" w:after="100" w:afterAutospacing="1"/>
        <w:rPr>
          <w:rFonts w:eastAsia="Times New Roman"/>
          <w:lang w:val="en"/>
        </w:rPr>
        <w:pPrChange w:id="831" w:author="combined PRs" w:date="2019-01-23T11:48:00Z">
          <w:pPr>
            <w:numPr>
              <w:numId w:val="45"/>
            </w:numPr>
            <w:tabs>
              <w:tab w:val="num" w:pos="720"/>
            </w:tabs>
            <w:spacing w:before="100" w:beforeAutospacing="1" w:after="100" w:afterAutospacing="1"/>
            <w:ind w:left="720" w:hanging="360"/>
          </w:pPr>
        </w:pPrChange>
      </w:pPr>
      <w:r>
        <w:rPr>
          <w:rFonts w:eastAsia="Times New Roman"/>
          <w:lang w:val="en"/>
        </w:rPr>
        <w:t>FTP [</w:t>
      </w:r>
      <w:proofErr w:type="gramStart"/>
      <w:r>
        <w:rPr>
          <w:rFonts w:eastAsia="Times New Roman"/>
          <w:lang w:val="en"/>
        </w:rPr>
        <w:t>[!RFC</w:t>
      </w:r>
      <w:proofErr w:type="gramEnd"/>
      <w:r>
        <w:rPr>
          <w:rFonts w:eastAsia="Times New Roman"/>
          <w:lang w:val="en"/>
        </w:rPr>
        <w:t>765]] (which might be of limited use similar to the file protocol)</w:t>
      </w:r>
    </w:p>
    <w:p w14:paraId="56DC435C" w14:textId="77777777" w:rsidR="00000000" w:rsidRDefault="0094571A">
      <w:pPr>
        <w:pStyle w:val="NormalWeb"/>
        <w:rPr>
          <w:lang w:val="en"/>
        </w:rPr>
      </w:pPr>
      <w:r>
        <w:rPr>
          <w:lang w:val="en"/>
        </w:rPr>
        <w:t>The other browser APIs (e.g., Geolocation, Vibration, and Web Storage) are comparable to the System AP</w:t>
      </w:r>
      <w:r>
        <w:rPr>
          <w:lang w:val="en"/>
        </w:rPr>
        <w:t xml:space="preserve">I of normal </w:t>
      </w:r>
      <w:hyperlink r:id="rId159" w:anchor="user-content-servient" w:history="1">
        <w:proofErr w:type="spellStart"/>
        <w:r>
          <w:rPr>
            <w:rStyle w:val="Hyperlink"/>
            <w:lang w:val="en"/>
          </w:rPr>
          <w:t>Servients</w:t>
        </w:r>
        <w:proofErr w:type="spellEnd"/>
      </w:hyperlink>
      <w:r>
        <w:rPr>
          <w:lang w:val="en"/>
        </w:rPr>
        <w:t xml:space="preserve"> and can enable access to local hardware. </w:t>
      </w:r>
    </w:p>
    <w:p w14:paraId="5B110067" w14:textId="77777777" w:rsidR="00000000" w:rsidRDefault="0094571A">
      <w:pPr>
        <w:pStyle w:val="Heading1"/>
        <w:rPr>
          <w:rFonts w:eastAsia="Times New Roman"/>
          <w:lang w:val="en"/>
        </w:rPr>
      </w:pPr>
      <w:proofErr w:type="spellStart"/>
      <w:r>
        <w:rPr>
          <w:rFonts w:eastAsia="Times New Roman"/>
          <w:lang w:val="en"/>
        </w:rPr>
        <w:t>WoT</w:t>
      </w:r>
      <w:proofErr w:type="spellEnd"/>
      <w:r>
        <w:rPr>
          <w:rFonts w:eastAsia="Times New Roman"/>
          <w:lang w:val="en"/>
        </w:rPr>
        <w:t xml:space="preserve"> Deployment Scenarios and Guidelines</w:t>
      </w:r>
    </w:p>
    <w:p w14:paraId="36496368" w14:textId="77777777" w:rsidR="00000000" w:rsidRDefault="0094571A">
      <w:pPr>
        <w:pStyle w:val="NormalWeb"/>
        <w:rPr>
          <w:lang w:val="en"/>
        </w:rPr>
      </w:pPr>
      <w:r>
        <w:rPr>
          <w:lang w:val="en"/>
        </w:rPr>
        <w:t>There are many possibilities for deploying</w:t>
      </w:r>
      <w:r>
        <w:rPr>
          <w:lang w:val="en"/>
        </w:rPr>
        <w:t xml:space="preserve"> the abstract </w:t>
      </w:r>
      <w:proofErr w:type="spellStart"/>
      <w:r>
        <w:rPr>
          <w:lang w:val="en"/>
        </w:rPr>
        <w:t>WoT</w:t>
      </w:r>
      <w:proofErr w:type="spellEnd"/>
      <w:r>
        <w:rPr>
          <w:lang w:val="en"/>
        </w:rPr>
        <w:t xml:space="preserve"> Architecture and mapping the functions to physical devices and network structures. This section, which is informative but not normative, lists a number of design patterns that may be used when implementing the Web of Things. </w:t>
      </w:r>
    </w:p>
    <w:p w14:paraId="38776D84" w14:textId="77777777" w:rsidR="00000000" w:rsidRDefault="0094571A">
      <w:pPr>
        <w:pStyle w:val="Heading2"/>
        <w:rPr>
          <w:rFonts w:eastAsia="Times New Roman"/>
          <w:lang w:val="en"/>
        </w:rPr>
      </w:pPr>
      <w:proofErr w:type="spellStart"/>
      <w:r>
        <w:rPr>
          <w:rFonts w:eastAsia="Times New Roman"/>
          <w:lang w:val="en"/>
        </w:rPr>
        <w:t>WoT</w:t>
      </w:r>
      <w:proofErr w:type="spellEnd"/>
      <w:r>
        <w:rPr>
          <w:rFonts w:eastAsia="Times New Roman"/>
          <w:lang w:val="en"/>
        </w:rPr>
        <w:t xml:space="preserve"> Client</w:t>
      </w:r>
    </w:p>
    <w:p w14:paraId="58B12789" w14:textId="3E2B7490" w:rsidR="00000000" w:rsidRDefault="0094571A">
      <w:pPr>
        <w:rPr>
          <w:rFonts w:eastAsia="Times New Roman"/>
          <w:lang w:val="en"/>
        </w:rPr>
      </w:pPr>
      <w:del w:id="832" w:author="combined PRs" w:date="2019-01-23T11:48:00Z">
        <w:r>
          <w:rPr>
            <w:rFonts w:eastAsia="Times New Roman"/>
            <w:lang w:val="en"/>
          </w:rPr>
          <w:lastRenderedPageBreak/>
          <w:fldChar w:fldCharType="begin"/>
        </w:r>
        <w:r>
          <w:rPr>
            <w:rFonts w:eastAsia="Times New Roman"/>
            <w:lang w:val="en"/>
          </w:rPr>
          <w:delInstrText xml:space="preserve"> </w:delInstrText>
        </w:r>
        <w:r>
          <w:rPr>
            <w:rFonts w:eastAsia="Times New Roman"/>
            <w:lang w:val="en"/>
          </w:rPr>
          <w:delInstrText>INCLUDEPICTURE  \d "/Users/mike-work/git/w3c/wot-architecture/images/wot-exist</w:delInstrText>
        </w:r>
        <w:r>
          <w:rPr>
            <w:rFonts w:eastAsia="Times New Roman"/>
            <w:lang w:val="en"/>
          </w:rPr>
          <w:delInstrText>ing.png" \x \y \* MERGEFORMATINET</w:delInstrText>
        </w:r>
        <w:r>
          <w:rPr>
            <w:rFonts w:eastAsia="Times New Roman"/>
            <w:lang w:val="en"/>
          </w:rPr>
          <w:delInstrText xml:space="preserve"> </w:delInstrText>
        </w:r>
        <w:r>
          <w:rPr>
            <w:rFonts w:eastAsia="Times New Roman"/>
            <w:lang w:val="en"/>
          </w:rPr>
          <w:fldChar w:fldCharType="separate"/>
        </w:r>
        <w:r>
          <w:rPr>
            <w:rFonts w:eastAsia="Times New Roman"/>
            <w:noProof/>
            <w:lang w:val="en"/>
          </w:rPr>
          <w:drawing>
            <wp:inline distT="0" distB="0" distL="0" distR="0" wp14:anchorId="24239AC5" wp14:editId="04F544F9">
              <wp:extent cx="8077200" cy="4737100"/>
              <wp:effectExtent l="0" t="0" r="0" b="0"/>
              <wp:docPr id="45" name="Picture 45" descr="/Users/mike-work/git/w3c/wot-architecture/images/wot-exi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s/mike-work/git/w3c/wot-architecture/images/wot-existing.png"/>
                      <pic:cNvPicPr>
                        <a:picLocks noChangeAspect="1" noChangeArrowheads="1"/>
                      </pic:cNvPicPr>
                    </pic:nvPicPr>
                    <pic:blipFill>
                      <a:blip r:link="rId160">
                        <a:extLst>
                          <a:ext uri="{28A0092B-C50C-407E-A947-70E740481C1C}">
                            <a14:useLocalDpi xmlns:a14="http://schemas.microsoft.com/office/drawing/2010/main" val="0"/>
                          </a:ext>
                        </a:extLst>
                      </a:blip>
                      <a:srcRect/>
                      <a:stretch>
                        <a:fillRect/>
                      </a:stretch>
                    </pic:blipFill>
                    <pic:spPr bwMode="auto">
                      <a:xfrm>
                        <a:off x="0" y="0"/>
                        <a:ext cx="8077200" cy="4737100"/>
                      </a:xfrm>
                      <a:prstGeom prst="rect">
                        <a:avLst/>
                      </a:prstGeom>
                      <a:noFill/>
                      <a:ln>
                        <a:noFill/>
                      </a:ln>
                    </pic:spPr>
                  </pic:pic>
                </a:graphicData>
              </a:graphic>
            </wp:inline>
          </w:drawing>
        </w:r>
        <w:r>
          <w:rPr>
            <w:rFonts w:eastAsia="Times New Roman"/>
            <w:lang w:val="en"/>
          </w:rPr>
          <w:fldChar w:fldCharType="end"/>
        </w:r>
      </w:del>
      <w:ins w:id="833" w:author="combined PRs" w:date="2019-01-23T11:48:00Z">
        <w:r>
          <w:rPr>
            <w:rFonts w:eastAsia="Times New Roman"/>
            <w:lang w:val="en"/>
          </w:rPr>
          <w:fldChar w:fldCharType="begin"/>
        </w:r>
        <w:r>
          <w:rPr>
            <w:rFonts w:eastAsia="Times New Roman"/>
            <w:lang w:val="en"/>
          </w:rPr>
          <w:instrText xml:space="preserve"> </w:instrText>
        </w:r>
        <w:r>
          <w:rPr>
            <w:rFonts w:eastAsia="Times New Roman"/>
            <w:lang w:val="en"/>
          </w:rPr>
          <w:instrText>I</w:instrText>
        </w:r>
        <w:r>
          <w:rPr>
            <w:rFonts w:eastAsia="Times New Roman"/>
            <w:lang w:val="en"/>
          </w:rPr>
          <w:instrText>NCLUDEPICTURE  \d "/Users/mike-work/git/mlagally/wot-architecture/images/wot-existing.png" \x \y \* MERGEFORMATINET</w:instrText>
        </w:r>
        <w:r>
          <w:rPr>
            <w:rFonts w:eastAsia="Times New Roman"/>
            <w:lang w:val="en"/>
          </w:rPr>
          <w:instrText xml:space="preserve"> </w:instrText>
        </w:r>
        <w:r>
          <w:rPr>
            <w:rFonts w:eastAsia="Times New Roman"/>
            <w:lang w:val="en"/>
          </w:rPr>
          <w:fldChar w:fldCharType="separate"/>
        </w:r>
        <w:r>
          <w:rPr>
            <w:rFonts w:eastAsia="Times New Roman"/>
            <w:noProof/>
            <w:lang w:val="en"/>
          </w:rPr>
          <w:drawing>
            <wp:inline distT="0" distB="0" distL="0" distR="0">
              <wp:extent cx="8077200" cy="4737100"/>
              <wp:effectExtent l="0" t="0" r="0" b="0"/>
              <wp:docPr id="16" name="Picture 16" descr="/Users/mike-work/git/mlagally/wot-architecture/images/wot-exi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s/mike-work/git/mlagally/wot-architecture/images/wot-existing.png"/>
                      <pic:cNvPicPr>
                        <a:picLocks noChangeAspect="1" noChangeArrowheads="1"/>
                      </pic:cNvPicPr>
                    </pic:nvPicPr>
                    <pic:blipFill>
                      <a:blip r:link="rId161">
                        <a:extLst>
                          <a:ext uri="{28A0092B-C50C-407E-A947-70E740481C1C}">
                            <a14:useLocalDpi xmlns:a14="http://schemas.microsoft.com/office/drawing/2010/main" val="0"/>
                          </a:ext>
                        </a:extLst>
                      </a:blip>
                      <a:srcRect/>
                      <a:stretch>
                        <a:fillRect/>
                      </a:stretch>
                    </pic:blipFill>
                    <pic:spPr bwMode="auto">
                      <a:xfrm>
                        <a:off x="0" y="0"/>
                        <a:ext cx="8077200" cy="4737100"/>
                      </a:xfrm>
                      <a:prstGeom prst="rect">
                        <a:avLst/>
                      </a:prstGeom>
                      <a:noFill/>
                      <a:ln>
                        <a:noFill/>
                      </a:ln>
                    </pic:spPr>
                  </pic:pic>
                </a:graphicData>
              </a:graphic>
            </wp:inline>
          </w:drawing>
        </w:r>
        <w:r>
          <w:rPr>
            <w:rFonts w:eastAsia="Times New Roman"/>
            <w:lang w:val="en"/>
          </w:rPr>
          <w:fldChar w:fldCharType="end"/>
        </w:r>
      </w:ins>
      <w:r>
        <w:rPr>
          <w:rFonts w:eastAsia="Times New Roman"/>
          <w:lang w:val="en"/>
        </w:rPr>
        <w:t>Servient Consuming Thin</w:t>
      </w:r>
      <w:r>
        <w:rPr>
          <w:rFonts w:eastAsia="Times New Roman"/>
          <w:lang w:val="en"/>
        </w:rPr>
        <w:t>g</w:t>
      </w:r>
      <w:r>
        <w:rPr>
          <w:rFonts w:eastAsia="Times New Roman"/>
          <w:lang w:val="en"/>
        </w:rPr>
        <w:t xml:space="preserve"> </w:t>
      </w:r>
    </w:p>
    <w:p w14:paraId="1F4690A8" w14:textId="77777777" w:rsidR="00000000" w:rsidRDefault="0094571A">
      <w:pPr>
        <w:pStyle w:val="NormalWeb"/>
        <w:rPr>
          <w:lang w:val="en"/>
        </w:rPr>
      </w:pPr>
      <w:r>
        <w:rPr>
          <w:lang w:val="en"/>
        </w:rPr>
        <w:t xml:space="preserve">shows the basic scenario, where a </w:t>
      </w:r>
      <w:hyperlink r:id="rId162" w:anchor="user-content-servient" w:history="1">
        <w:r>
          <w:rPr>
            <w:rStyle w:val="Hyperlink"/>
            <w:lang w:val="en"/>
          </w:rPr>
          <w:t>Servient</w:t>
        </w:r>
      </w:hyperlink>
      <w:r>
        <w:rPr>
          <w:lang w:val="en"/>
        </w:rPr>
        <w:t xml:space="preserve"> in client role, a </w:t>
      </w:r>
      <w:hyperlink r:id="rId163" w:anchor="user-content-wot-client" w:history="1">
        <w:proofErr w:type="spellStart"/>
        <w:r>
          <w:rPr>
            <w:rStyle w:val="Hyperlink"/>
            <w:lang w:val="en"/>
          </w:rPr>
          <w:t>WoT</w:t>
        </w:r>
        <w:proofErr w:type="spellEnd"/>
        <w:r>
          <w:rPr>
            <w:rStyle w:val="Hyperlink"/>
            <w:lang w:val="en"/>
          </w:rPr>
          <w:t xml:space="preserve"> Client</w:t>
        </w:r>
      </w:hyperlink>
      <w:r>
        <w:rPr>
          <w:lang w:val="en"/>
        </w:rPr>
        <w:t xml:space="preserve">, is consuming an existing device that is augmented with a </w:t>
      </w:r>
      <w:hyperlink r:id="rId164" w:anchor="user-content-thing-description-td" w:history="1">
        <w:r>
          <w:rPr>
            <w:rStyle w:val="Hyperlink"/>
            <w:lang w:val="en"/>
          </w:rPr>
          <w:t>Thing Description</w:t>
        </w:r>
      </w:hyperlink>
      <w:r>
        <w:rPr>
          <w:lang w:val="en"/>
        </w:rPr>
        <w:t xml:space="preserve"> </w:t>
      </w:r>
      <w:r>
        <w:rPr>
          <w:lang w:val="en"/>
        </w:rPr>
        <w:t xml:space="preserve">(TD). The latter could be generated from digital descriptions already available for the device within the corresponding the </w:t>
      </w:r>
      <w:hyperlink r:id="rId165" w:anchor="user-content-iot-platform" w:history="1">
        <w:r>
          <w:rPr>
            <w:rStyle w:val="Hyperlink"/>
            <w:lang w:val="en"/>
          </w:rPr>
          <w:t>IoT Platform</w:t>
        </w:r>
      </w:hyperlink>
      <w:r>
        <w:rPr>
          <w:lang w:val="en"/>
        </w:rPr>
        <w:t>. It c</w:t>
      </w:r>
      <w:r>
        <w:rPr>
          <w:lang w:val="en"/>
        </w:rPr>
        <w:t xml:space="preserve">ould also be written by a developer using tools or even manually. </w:t>
      </w:r>
    </w:p>
    <w:p w14:paraId="7128475C" w14:textId="77777777" w:rsidR="00000000" w:rsidRDefault="0094571A">
      <w:pPr>
        <w:pStyle w:val="NormalWeb"/>
        <w:rPr>
          <w:lang w:val="en"/>
        </w:rPr>
      </w:pPr>
      <w:r>
        <w:rPr>
          <w:lang w:val="en"/>
        </w:rPr>
        <w:t xml:space="preserve">The Application Script is loaded and executed by the </w:t>
      </w:r>
      <w:hyperlink r:id="rId166" w:anchor="user-content-wot-runtime" w:history="1">
        <w:proofErr w:type="spellStart"/>
        <w:r>
          <w:rPr>
            <w:rStyle w:val="Hyperlink"/>
            <w:lang w:val="en"/>
          </w:rPr>
          <w:t>WoT</w:t>
        </w:r>
        <w:proofErr w:type="spellEnd"/>
        <w:r>
          <w:rPr>
            <w:rStyle w:val="Hyperlink"/>
            <w:lang w:val="en"/>
          </w:rPr>
          <w:t xml:space="preserve"> Runtime</w:t>
        </w:r>
      </w:hyperlink>
      <w:r>
        <w:rPr>
          <w:lang w:val="en"/>
        </w:rPr>
        <w:t>. Scripts ca</w:t>
      </w:r>
      <w:r>
        <w:rPr>
          <w:lang w:val="en"/>
        </w:rPr>
        <w:t xml:space="preserve">n be manually configured with the URI of the device </w:t>
      </w:r>
      <w:hyperlink r:id="rId167" w:anchor="user-content-td" w:history="1">
        <w:r>
          <w:rPr>
            <w:rStyle w:val="Hyperlink"/>
            <w:lang w:val="en"/>
          </w:rPr>
          <w:t>TD</w:t>
        </w:r>
      </w:hyperlink>
      <w:r>
        <w:rPr>
          <w:lang w:val="en"/>
        </w:rPr>
        <w:t xml:space="preserve"> located on a reachable Web server. Using the </w:t>
      </w:r>
      <w:hyperlink r:id="rId168" w:anchor="user-content-wot-object" w:history="1">
        <w:proofErr w:type="spellStart"/>
        <w:r>
          <w:rPr>
            <w:rStyle w:val="HTMLCode"/>
            <w:color w:val="0000FF"/>
            <w:u w:val="single"/>
            <w:lang w:val="en"/>
          </w:rPr>
          <w:t>WoT</w:t>
        </w:r>
        <w:proofErr w:type="spellEnd"/>
        <w:r>
          <w:rPr>
            <w:rStyle w:val="Hyperlink"/>
            <w:lang w:val="en"/>
          </w:rPr>
          <w:t xml:space="preserve"> object</w:t>
        </w:r>
      </w:hyperlink>
      <w:r>
        <w:rPr>
          <w:lang w:val="en"/>
        </w:rPr>
        <w:t xml:space="preserve">, the Application Script retrieves the </w:t>
      </w:r>
      <w:hyperlink r:id="rId169" w:anchor="user-content-td" w:history="1">
        <w:r>
          <w:rPr>
            <w:rStyle w:val="Hyperlink"/>
            <w:lang w:val="en"/>
          </w:rPr>
          <w:t>TD</w:t>
        </w:r>
      </w:hyperlink>
      <w:r>
        <w:rPr>
          <w:lang w:val="en"/>
        </w:rPr>
        <w:t xml:space="preserve"> and instantiates a corresponding </w:t>
      </w:r>
      <w:hyperlink r:id="rId170" w:anchor="user-content-consumed-thing" w:history="1">
        <w:r>
          <w:rPr>
            <w:rStyle w:val="Hyperlink"/>
            <w:lang w:val="en"/>
          </w:rPr>
          <w:t>Consumed Thing</w:t>
        </w:r>
      </w:hyperlink>
      <w:r>
        <w:rPr>
          <w:lang w:val="en"/>
        </w:rPr>
        <w:t xml:space="preserve">. The Application Script can use the metadata of the </w:t>
      </w:r>
      <w:hyperlink r:id="rId171" w:anchor="user-content-thing" w:history="1">
        <w:r>
          <w:rPr>
            <w:rStyle w:val="Hyperlink"/>
            <w:lang w:val="en"/>
          </w:rPr>
          <w:t>Thing</w:t>
        </w:r>
      </w:hyperlink>
      <w:r>
        <w:rPr>
          <w:lang w:val="en"/>
        </w:rPr>
        <w:t xml:space="preserve"> and inspect what </w:t>
      </w:r>
      <w:hyperlink r:id="rId172" w:anchor="user-content-interaction" w:history="1">
        <w:r>
          <w:rPr>
            <w:rStyle w:val="Hyperlink"/>
            <w:lang w:val="en"/>
          </w:rPr>
          <w:t>Interactions</w:t>
        </w:r>
      </w:hyperlink>
      <w:r>
        <w:rPr>
          <w:lang w:val="en"/>
        </w:rPr>
        <w:t xml:space="preserve"> it provides. The communication metadata within the </w:t>
      </w:r>
      <w:hyperlink r:id="rId173" w:anchor="user-content-td" w:history="1">
        <w:r>
          <w:rPr>
            <w:rStyle w:val="Hyperlink"/>
            <w:lang w:val="en"/>
          </w:rPr>
          <w:t>TD</w:t>
        </w:r>
      </w:hyperlink>
      <w:r>
        <w:rPr>
          <w:lang w:val="en"/>
        </w:rPr>
        <w:t xml:space="preserve"> is used by the </w:t>
      </w:r>
      <w:hyperlink r:id="rId174" w:anchor="user-content-servient" w:history="1">
        <w:r>
          <w:rPr>
            <w:rStyle w:val="Hyperlink"/>
            <w:lang w:val="en"/>
          </w:rPr>
          <w:t>Servient</w:t>
        </w:r>
      </w:hyperlink>
      <w:r>
        <w:rPr>
          <w:lang w:val="en"/>
        </w:rPr>
        <w:t xml:space="preserve"> to select the m</w:t>
      </w:r>
      <w:r>
        <w:rPr>
          <w:lang w:val="en"/>
        </w:rPr>
        <w:t xml:space="preserve">atching </w:t>
      </w:r>
      <w:hyperlink r:id="rId175" w:anchor="user-content-protocol-binding" w:history="1">
        <w:r>
          <w:rPr>
            <w:rStyle w:val="Hyperlink"/>
            <w:lang w:val="en"/>
          </w:rPr>
          <w:t>Protocol Binding</w:t>
        </w:r>
      </w:hyperlink>
      <w:r>
        <w:rPr>
          <w:lang w:val="en"/>
        </w:rPr>
        <w:t xml:space="preserve"> and to configure its protocol stack. These communication details are hidden from the Application Script. However,</w:t>
      </w:r>
      <w:r>
        <w:rPr>
          <w:lang w:val="en"/>
        </w:rPr>
        <w:t xml:space="preserve"> the script can only interact with the </w:t>
      </w:r>
      <w:hyperlink r:id="rId176" w:anchor="user-content-thing" w:history="1">
        <w:r>
          <w:rPr>
            <w:rStyle w:val="Hyperlink"/>
            <w:lang w:val="en"/>
          </w:rPr>
          <w:t>Thing</w:t>
        </w:r>
      </w:hyperlink>
      <w:r>
        <w:rPr>
          <w:lang w:val="en"/>
        </w:rPr>
        <w:t xml:space="preserve">, if the </w:t>
      </w:r>
      <w:hyperlink r:id="rId177" w:anchor="user-content-servient" w:history="1">
        <w:r>
          <w:rPr>
            <w:rStyle w:val="Hyperlink"/>
            <w:lang w:val="en"/>
          </w:rPr>
          <w:t>Servient</w:t>
        </w:r>
      </w:hyperlink>
      <w:r>
        <w:rPr>
          <w:lang w:val="en"/>
        </w:rPr>
        <w:t xml:space="preserve"> implements a </w:t>
      </w:r>
      <w:hyperlink r:id="rId178" w:anchor="user-content-protocol-binding" w:history="1">
        <w:r>
          <w:rPr>
            <w:rStyle w:val="Hyperlink"/>
            <w:lang w:val="en"/>
          </w:rPr>
          <w:t>Protocol Binding</w:t>
        </w:r>
      </w:hyperlink>
      <w:r>
        <w:rPr>
          <w:lang w:val="en"/>
        </w:rPr>
        <w:t xml:space="preserve"> that matches the communication metadata given in the </w:t>
      </w:r>
      <w:hyperlink r:id="rId179" w:anchor="user-content-td" w:history="1">
        <w:r>
          <w:rPr>
            <w:rStyle w:val="Hyperlink"/>
            <w:lang w:val="en"/>
          </w:rPr>
          <w:t>TD</w:t>
        </w:r>
      </w:hyperlink>
      <w:r>
        <w:rPr>
          <w:lang w:val="en"/>
        </w:rPr>
        <w:t xml:space="preserve">. </w:t>
      </w:r>
    </w:p>
    <w:p w14:paraId="31467575" w14:textId="77777777" w:rsidR="00000000" w:rsidRDefault="0094571A">
      <w:pPr>
        <w:pStyle w:val="NormalWeb"/>
        <w:rPr>
          <w:lang w:val="en"/>
        </w:rPr>
      </w:pPr>
      <w:r>
        <w:rPr>
          <w:lang w:val="en"/>
        </w:rPr>
        <w:t xml:space="preserve">Using the </w:t>
      </w:r>
      <w:hyperlink r:id="rId180" w:anchor="user-content-client-api" w:history="1">
        <w:r>
          <w:rPr>
            <w:rStyle w:val="Hyperlink"/>
            <w:lang w:val="en"/>
          </w:rPr>
          <w:t>Client API</w:t>
        </w:r>
      </w:hyperlink>
      <w:r>
        <w:rPr>
          <w:lang w:val="en"/>
        </w:rPr>
        <w:t xml:space="preserve"> (i.e., </w:t>
      </w:r>
      <w:proofErr w:type="spellStart"/>
      <w:r>
        <w:rPr>
          <w:rStyle w:val="HTMLCode"/>
          <w:lang w:val="en"/>
        </w:rPr>
        <w:t>ConsumedThing</w:t>
      </w:r>
      <w:proofErr w:type="spellEnd"/>
      <w:r>
        <w:rPr>
          <w:lang w:val="en"/>
        </w:rPr>
        <w:t xml:space="preserve"> interface), the Applicati</w:t>
      </w:r>
      <w:r>
        <w:rPr>
          <w:lang w:val="en"/>
        </w:rPr>
        <w:t xml:space="preserve">on Script can read or write a </w:t>
      </w:r>
      <w:hyperlink r:id="rId181" w:anchor="user-content-property" w:history="1">
        <w:r>
          <w:rPr>
            <w:rStyle w:val="Hyperlink"/>
            <w:lang w:val="en"/>
          </w:rPr>
          <w:t>Property</w:t>
        </w:r>
      </w:hyperlink>
      <w:r>
        <w:rPr>
          <w:lang w:val="en"/>
        </w:rPr>
        <w:t xml:space="preserve">, invoke an </w:t>
      </w:r>
      <w:hyperlink r:id="rId182" w:anchor="user-content-action" w:history="1">
        <w:r>
          <w:rPr>
            <w:rStyle w:val="Hyperlink"/>
            <w:lang w:val="en"/>
          </w:rPr>
          <w:t>Action</w:t>
        </w:r>
      </w:hyperlink>
      <w:r>
        <w:rPr>
          <w:lang w:val="en"/>
        </w:rPr>
        <w:t xml:space="preserve">, or subscribe for </w:t>
      </w:r>
      <w:hyperlink r:id="rId183" w:anchor="user-content-event" w:history="1">
        <w:r>
          <w:rPr>
            <w:rStyle w:val="Hyperlink"/>
            <w:lang w:val="en"/>
          </w:rPr>
          <w:t>Events</w:t>
        </w:r>
      </w:hyperlink>
      <w:r>
        <w:rPr>
          <w:lang w:val="en"/>
        </w:rPr>
        <w:t xml:space="preserve"> offered by the </w:t>
      </w:r>
      <w:hyperlink r:id="rId184" w:anchor="user-content-thing" w:history="1">
        <w:r>
          <w:rPr>
            <w:rStyle w:val="Hyperlink"/>
            <w:lang w:val="en"/>
          </w:rPr>
          <w:t>Thing</w:t>
        </w:r>
      </w:hyperlink>
      <w:r>
        <w:rPr>
          <w:lang w:val="en"/>
        </w:rPr>
        <w:t xml:space="preserve">. The selected </w:t>
      </w:r>
      <w:hyperlink r:id="rId185" w:anchor="user-content-protocol-binding" w:history="1">
        <w:r>
          <w:rPr>
            <w:rStyle w:val="Hyperlink"/>
            <w:lang w:val="en"/>
          </w:rPr>
          <w:t>Protocol Binding</w:t>
        </w:r>
      </w:hyperlink>
      <w:r>
        <w:rPr>
          <w:lang w:val="en"/>
        </w:rPr>
        <w:t xml:space="preserve"> maps these </w:t>
      </w:r>
      <w:hyperlink r:id="rId186" w:anchor="user-content-interaction" w:history="1">
        <w:r>
          <w:rPr>
            <w:rStyle w:val="Hyperlink"/>
            <w:lang w:val="en"/>
          </w:rPr>
          <w:t>Interactions</w:t>
        </w:r>
      </w:hyperlink>
      <w:r>
        <w:rPr>
          <w:lang w:val="en"/>
        </w:rPr>
        <w:t xml:space="preserve"> to the low-level protocol operations and serializations understood by the remote </w:t>
      </w:r>
      <w:hyperlink r:id="rId187" w:anchor="user-content-thing" w:history="1">
        <w:r>
          <w:rPr>
            <w:rStyle w:val="Hyperlink"/>
            <w:lang w:val="en"/>
          </w:rPr>
          <w:t>Thing</w:t>
        </w:r>
      </w:hyperlink>
      <w:r>
        <w:rPr>
          <w:lang w:val="en"/>
        </w:rPr>
        <w:t>. When a m</w:t>
      </w:r>
      <w:r>
        <w:rPr>
          <w:lang w:val="en"/>
        </w:rPr>
        <w:t xml:space="preserve">essage is returned by the </w:t>
      </w:r>
      <w:hyperlink r:id="rId188" w:anchor="user-content-thing" w:history="1">
        <w:r>
          <w:rPr>
            <w:rStyle w:val="Hyperlink"/>
            <w:lang w:val="en"/>
          </w:rPr>
          <w:t>Thing</w:t>
        </w:r>
      </w:hyperlink>
      <w:r>
        <w:rPr>
          <w:lang w:val="en"/>
        </w:rPr>
        <w:t xml:space="preserve">, the </w:t>
      </w:r>
      <w:hyperlink r:id="rId189" w:anchor="user-content-protocol-binding" w:history="1">
        <w:r>
          <w:rPr>
            <w:rStyle w:val="Hyperlink"/>
            <w:lang w:val="en"/>
          </w:rPr>
          <w:t>Protocol Binding</w:t>
        </w:r>
      </w:hyperlink>
      <w:r>
        <w:rPr>
          <w:lang w:val="en"/>
        </w:rPr>
        <w:t xml:space="preserve"> parses the response and maps it back to the </w:t>
      </w:r>
      <w:hyperlink r:id="rId190" w:anchor="user-content-interaction" w:history="1">
        <w:r>
          <w:rPr>
            <w:rStyle w:val="Hyperlink"/>
            <w:lang w:val="en"/>
          </w:rPr>
          <w:t>Interaction</w:t>
        </w:r>
      </w:hyperlink>
      <w:r>
        <w:rPr>
          <w:lang w:val="en"/>
        </w:rPr>
        <w:t xml:space="preserve"> abstraction. The </w:t>
      </w:r>
      <w:hyperlink r:id="rId191" w:anchor="user-content-interaction" w:history="1">
        <w:r>
          <w:rPr>
            <w:rStyle w:val="Hyperlink"/>
            <w:lang w:val="en"/>
          </w:rPr>
          <w:t>Interaction</w:t>
        </w:r>
      </w:hyperlink>
      <w:r>
        <w:rPr>
          <w:lang w:val="en"/>
        </w:rPr>
        <w:t xml:space="preserve"> output is delivered back to the Application Script by resolving a (JavaScript) Promise. </w:t>
      </w:r>
    </w:p>
    <w:p w14:paraId="7714C5AB" w14:textId="77777777" w:rsidR="00000000" w:rsidRDefault="0094571A">
      <w:pPr>
        <w:pStyle w:val="ednote"/>
        <w:rPr>
          <w:lang w:val="en"/>
        </w:rPr>
      </w:pPr>
      <w:r>
        <w:rPr>
          <w:lang w:val="en"/>
        </w:rPr>
        <w:lastRenderedPageBreak/>
        <w:t xml:space="preserve">Each sub-section shall describe the technical details to realize the scenario. They shall describe how to discover the involved </w:t>
      </w:r>
      <w:proofErr w:type="spellStart"/>
      <w:r>
        <w:rPr>
          <w:lang w:val="en"/>
        </w:rPr>
        <w:t>WoT</w:t>
      </w:r>
      <w:proofErr w:type="spellEnd"/>
      <w:r>
        <w:rPr>
          <w:lang w:val="en"/>
        </w:rPr>
        <w:t xml:space="preserve"> components, how to realize connectivity, and what security mechanisms can be used. For now, the draft only contains strawman</w:t>
      </w:r>
      <w:r>
        <w:rPr>
          <w:lang w:val="en"/>
        </w:rPr>
        <w:t xml:space="preserve"> proposals and placeholders that will be replaced as the draft progresses. </w:t>
      </w:r>
    </w:p>
    <w:p w14:paraId="72F02BDA" w14:textId="77777777" w:rsidR="00000000" w:rsidRDefault="0094571A">
      <w:pPr>
        <w:rPr>
          <w:rFonts w:eastAsia="Times New Roman"/>
          <w:lang w:val="en"/>
        </w:rPr>
      </w:pPr>
      <w:r>
        <w:rPr>
          <w:rFonts w:eastAsia="Times New Roman"/>
          <w:lang w:val="en"/>
        </w:rPr>
        <w:t>Discovery</w:t>
      </w:r>
    </w:p>
    <w:p w14:paraId="02CF386B" w14:textId="77777777" w:rsidR="00000000" w:rsidRDefault="0094571A">
      <w:pPr>
        <w:numPr>
          <w:ilvl w:val="0"/>
          <w:numId w:val="19"/>
        </w:numPr>
        <w:spacing w:before="100" w:beforeAutospacing="1" w:after="100" w:afterAutospacing="1"/>
        <w:ind w:left="1440"/>
        <w:rPr>
          <w:rFonts w:eastAsia="Times New Roman"/>
          <w:lang w:val="en"/>
        </w:rPr>
        <w:pPrChange w:id="834" w:author="combined PRs" w:date="2019-01-23T11:48:00Z">
          <w:pPr>
            <w:numPr>
              <w:numId w:val="46"/>
            </w:numPr>
            <w:tabs>
              <w:tab w:val="num" w:pos="720"/>
            </w:tabs>
            <w:spacing w:before="100" w:beforeAutospacing="1" w:after="100" w:afterAutospacing="1"/>
            <w:ind w:left="720" w:hanging="360"/>
          </w:pPr>
        </w:pPrChange>
      </w:pPr>
      <w:r>
        <w:rPr>
          <w:rFonts w:eastAsia="Times New Roman"/>
          <w:lang w:val="en"/>
        </w:rPr>
        <w:t>Manual (Application Script is configured with TD URI)</w:t>
      </w:r>
    </w:p>
    <w:p w14:paraId="62B41BD6" w14:textId="77777777" w:rsidR="00000000" w:rsidRDefault="0094571A">
      <w:pPr>
        <w:rPr>
          <w:rFonts w:eastAsia="Times New Roman"/>
          <w:lang w:val="en"/>
        </w:rPr>
      </w:pPr>
      <w:r>
        <w:rPr>
          <w:rFonts w:eastAsia="Times New Roman"/>
          <w:lang w:val="en"/>
        </w:rPr>
        <w:t>Connectivity</w:t>
      </w:r>
    </w:p>
    <w:p w14:paraId="329CDF13" w14:textId="77777777" w:rsidR="00000000" w:rsidRDefault="0094571A">
      <w:pPr>
        <w:numPr>
          <w:ilvl w:val="0"/>
          <w:numId w:val="20"/>
        </w:numPr>
        <w:spacing w:before="100" w:beforeAutospacing="1" w:after="100" w:afterAutospacing="1"/>
        <w:ind w:left="1440"/>
        <w:rPr>
          <w:rFonts w:eastAsia="Times New Roman"/>
          <w:lang w:val="en"/>
        </w:rPr>
        <w:pPrChange w:id="835" w:author="combined PRs" w:date="2019-01-23T11:48:00Z">
          <w:pPr>
            <w:numPr>
              <w:numId w:val="47"/>
            </w:numPr>
            <w:tabs>
              <w:tab w:val="num" w:pos="720"/>
            </w:tabs>
            <w:spacing w:before="100" w:beforeAutospacing="1" w:after="100" w:afterAutospacing="1"/>
            <w:ind w:left="720" w:hanging="360"/>
          </w:pPr>
        </w:pPrChange>
      </w:pPr>
      <w:r>
        <w:rPr>
          <w:rFonts w:eastAsia="Times New Roman"/>
          <w:lang w:val="en"/>
        </w:rPr>
        <w:t>Local over (W)LAN or LPWANs (ZigBee, Z-Wave, etc.)</w:t>
      </w:r>
    </w:p>
    <w:p w14:paraId="4726AFD2" w14:textId="77777777" w:rsidR="00000000" w:rsidRDefault="0094571A">
      <w:pPr>
        <w:numPr>
          <w:ilvl w:val="0"/>
          <w:numId w:val="20"/>
        </w:numPr>
        <w:spacing w:before="100" w:beforeAutospacing="1" w:after="100" w:afterAutospacing="1"/>
        <w:ind w:left="1440"/>
        <w:rPr>
          <w:rFonts w:eastAsia="Times New Roman"/>
          <w:lang w:val="en"/>
        </w:rPr>
        <w:pPrChange w:id="836" w:author="combined PRs" w:date="2019-01-23T11:48:00Z">
          <w:pPr>
            <w:numPr>
              <w:numId w:val="47"/>
            </w:numPr>
            <w:tabs>
              <w:tab w:val="num" w:pos="720"/>
            </w:tabs>
            <w:spacing w:before="100" w:beforeAutospacing="1" w:after="100" w:afterAutospacing="1"/>
            <w:ind w:left="720" w:hanging="360"/>
          </w:pPr>
        </w:pPrChange>
      </w:pPr>
      <w:r>
        <w:rPr>
          <w:rFonts w:eastAsia="Times New Roman"/>
          <w:lang w:val="en"/>
        </w:rPr>
        <w:t>Remote over globally reachable IP address of the Thi</w:t>
      </w:r>
      <w:r>
        <w:rPr>
          <w:rFonts w:eastAsia="Times New Roman"/>
          <w:lang w:val="en"/>
        </w:rPr>
        <w:t>ng</w:t>
      </w:r>
    </w:p>
    <w:p w14:paraId="3233F5EA" w14:textId="77777777" w:rsidR="00000000" w:rsidRDefault="0094571A">
      <w:pPr>
        <w:rPr>
          <w:rFonts w:eastAsia="Times New Roman"/>
          <w:lang w:val="en"/>
        </w:rPr>
      </w:pPr>
      <w:r>
        <w:rPr>
          <w:rFonts w:eastAsia="Times New Roman"/>
          <w:lang w:val="en"/>
        </w:rPr>
        <w:t>Security</w:t>
      </w:r>
    </w:p>
    <w:p w14:paraId="0E6DD7B2" w14:textId="77777777" w:rsidR="00000000" w:rsidRDefault="0094571A">
      <w:pPr>
        <w:numPr>
          <w:ilvl w:val="0"/>
          <w:numId w:val="21"/>
        </w:numPr>
        <w:spacing w:before="100" w:beforeAutospacing="1" w:after="100" w:afterAutospacing="1"/>
        <w:ind w:left="1440"/>
        <w:rPr>
          <w:rFonts w:eastAsia="Times New Roman"/>
          <w:lang w:val="en"/>
        </w:rPr>
        <w:pPrChange w:id="837" w:author="combined PRs" w:date="2019-01-23T11:48:00Z">
          <w:pPr>
            <w:numPr>
              <w:numId w:val="48"/>
            </w:numPr>
            <w:tabs>
              <w:tab w:val="num" w:pos="720"/>
            </w:tabs>
            <w:spacing w:before="100" w:beforeAutospacing="1" w:after="100" w:afterAutospacing="1"/>
            <w:ind w:left="720" w:hanging="360"/>
          </w:pPr>
        </w:pPrChange>
      </w:pPr>
      <w:r>
        <w:rPr>
          <w:rFonts w:eastAsia="Times New Roman"/>
          <w:lang w:val="en"/>
        </w:rPr>
        <w:t>Security metadata to sandbox the Application Script</w:t>
      </w:r>
    </w:p>
    <w:p w14:paraId="26F8784B" w14:textId="77777777" w:rsidR="00000000" w:rsidRDefault="0094571A">
      <w:pPr>
        <w:numPr>
          <w:ilvl w:val="0"/>
          <w:numId w:val="21"/>
        </w:numPr>
        <w:spacing w:before="100" w:beforeAutospacing="1" w:after="100" w:afterAutospacing="1"/>
        <w:ind w:left="1440"/>
        <w:rPr>
          <w:rFonts w:eastAsia="Times New Roman"/>
          <w:lang w:val="en"/>
        </w:rPr>
        <w:pPrChange w:id="838" w:author="combined PRs" w:date="2019-01-23T11:48:00Z">
          <w:pPr>
            <w:numPr>
              <w:numId w:val="48"/>
            </w:numPr>
            <w:tabs>
              <w:tab w:val="num" w:pos="720"/>
            </w:tabs>
            <w:spacing w:before="100" w:beforeAutospacing="1" w:after="100" w:afterAutospacing="1"/>
            <w:ind w:left="720" w:hanging="360"/>
          </w:pPr>
        </w:pPrChange>
      </w:pPr>
      <w:r>
        <w:rPr>
          <w:rFonts w:eastAsia="Times New Roman"/>
          <w:lang w:val="en"/>
        </w:rPr>
        <w:t>Access control implemented on the Thing</w:t>
      </w:r>
    </w:p>
    <w:p w14:paraId="252BAAAB" w14:textId="77777777" w:rsidR="00000000" w:rsidRDefault="0094571A">
      <w:pPr>
        <w:numPr>
          <w:ilvl w:val="0"/>
          <w:numId w:val="21"/>
        </w:numPr>
        <w:spacing w:before="100" w:beforeAutospacing="1" w:after="100" w:afterAutospacing="1"/>
        <w:ind w:left="1440"/>
        <w:rPr>
          <w:rFonts w:eastAsia="Times New Roman"/>
          <w:lang w:val="en"/>
        </w:rPr>
        <w:pPrChange w:id="839" w:author="combined PRs" w:date="2019-01-23T11:48:00Z">
          <w:pPr>
            <w:numPr>
              <w:numId w:val="48"/>
            </w:numPr>
            <w:tabs>
              <w:tab w:val="num" w:pos="720"/>
            </w:tabs>
            <w:spacing w:before="100" w:beforeAutospacing="1" w:after="100" w:afterAutospacing="1"/>
            <w:ind w:left="720" w:hanging="360"/>
          </w:pPr>
        </w:pPrChange>
      </w:pPr>
      <w:r>
        <w:rPr>
          <w:rFonts w:eastAsia="Times New Roman"/>
          <w:lang w:val="en"/>
        </w:rPr>
        <w:t>Integrity protection when retrieving the TD</w:t>
      </w:r>
    </w:p>
    <w:p w14:paraId="173F184C" w14:textId="77777777" w:rsidR="00000000" w:rsidRDefault="0094571A">
      <w:pPr>
        <w:numPr>
          <w:ilvl w:val="0"/>
          <w:numId w:val="21"/>
        </w:numPr>
        <w:spacing w:before="100" w:beforeAutospacing="1" w:after="100" w:afterAutospacing="1"/>
        <w:ind w:left="1440"/>
        <w:rPr>
          <w:rFonts w:eastAsia="Times New Roman"/>
          <w:lang w:val="en"/>
        </w:rPr>
        <w:pPrChange w:id="840" w:author="combined PRs" w:date="2019-01-23T11:48:00Z">
          <w:pPr>
            <w:numPr>
              <w:numId w:val="48"/>
            </w:numPr>
            <w:tabs>
              <w:tab w:val="num" w:pos="720"/>
            </w:tabs>
            <w:spacing w:before="100" w:beforeAutospacing="1" w:after="100" w:afterAutospacing="1"/>
            <w:ind w:left="720" w:hanging="360"/>
          </w:pPr>
        </w:pPrChange>
      </w:pPr>
      <w:r>
        <w:rPr>
          <w:rFonts w:eastAsia="Times New Roman"/>
          <w:lang w:val="en"/>
        </w:rPr>
        <w:t>Potentially confidentiality and integrity protection when interacting with the Thing</w:t>
      </w:r>
    </w:p>
    <w:p w14:paraId="6A93DB99" w14:textId="77777777" w:rsidR="00000000" w:rsidRDefault="0094571A">
      <w:pPr>
        <w:pStyle w:val="Heading2"/>
        <w:rPr>
          <w:rFonts w:eastAsia="Times New Roman"/>
          <w:lang w:val="en"/>
        </w:rPr>
      </w:pPr>
      <w:r>
        <w:rPr>
          <w:rFonts w:eastAsia="Times New Roman"/>
          <w:lang w:val="en"/>
        </w:rPr>
        <w:t>Servient on Device</w:t>
      </w:r>
    </w:p>
    <w:p w14:paraId="455C5B11" w14:textId="5063A9EC" w:rsidR="00000000" w:rsidRDefault="0094571A">
      <w:pPr>
        <w:rPr>
          <w:rFonts w:eastAsia="Times New Roman"/>
          <w:lang w:val="en"/>
        </w:rPr>
      </w:pPr>
      <w:del w:id="841" w:author="combined PRs" w:date="2019-01-23T11:48:00Z">
        <w:r>
          <w:rPr>
            <w:rFonts w:eastAsia="Times New Roman"/>
            <w:lang w:val="en"/>
          </w:rPr>
          <w:lastRenderedPageBreak/>
          <w:fldChar w:fldCharType="begin"/>
        </w:r>
        <w:r>
          <w:rPr>
            <w:rFonts w:eastAsia="Times New Roman"/>
            <w:lang w:val="en"/>
          </w:rPr>
          <w:delInstrText xml:space="preserve"> </w:delInstrText>
        </w:r>
        <w:r>
          <w:rPr>
            <w:rFonts w:eastAsia="Times New Roman"/>
            <w:lang w:val="en"/>
          </w:rPr>
          <w:delInstrText>INCLUDEPICTURE  \d "/Users/mike-work/git/w3c/wot-architecture/images/wot-on-device.png" \x \y \* MERGEFORMATINET</w:delInstrText>
        </w:r>
        <w:r>
          <w:rPr>
            <w:rFonts w:eastAsia="Times New Roman"/>
            <w:lang w:val="en"/>
          </w:rPr>
          <w:delInstrText xml:space="preserve"> </w:delInstrText>
        </w:r>
        <w:r>
          <w:rPr>
            <w:rFonts w:eastAsia="Times New Roman"/>
            <w:lang w:val="en"/>
          </w:rPr>
          <w:fldChar w:fldCharType="separate"/>
        </w:r>
        <w:r>
          <w:rPr>
            <w:rFonts w:eastAsia="Times New Roman"/>
            <w:noProof/>
            <w:lang w:val="en"/>
          </w:rPr>
          <w:drawing>
            <wp:inline distT="0" distB="0" distL="0" distR="0" wp14:anchorId="1A7A95AF" wp14:editId="6BCD10F8">
              <wp:extent cx="10528300" cy="5575300"/>
              <wp:effectExtent l="0" t="0" r="0" b="0"/>
              <wp:docPr id="46" name="Picture 46" descr="/Users/mike-work/git/w3c/wot-architecture/images/wot-on-de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s/mike-work/git/w3c/wot-architecture/images/wot-on-device.png"/>
                      <pic:cNvPicPr>
                        <a:picLocks noChangeAspect="1" noChangeArrowheads="1"/>
                      </pic:cNvPicPr>
                    </pic:nvPicPr>
                    <pic:blipFill>
                      <a:blip r:link="rId192">
                        <a:extLst>
                          <a:ext uri="{28A0092B-C50C-407E-A947-70E740481C1C}">
                            <a14:useLocalDpi xmlns:a14="http://schemas.microsoft.com/office/drawing/2010/main" val="0"/>
                          </a:ext>
                        </a:extLst>
                      </a:blip>
                      <a:srcRect/>
                      <a:stretch>
                        <a:fillRect/>
                      </a:stretch>
                    </pic:blipFill>
                    <pic:spPr bwMode="auto">
                      <a:xfrm>
                        <a:off x="0" y="0"/>
                        <a:ext cx="10528300" cy="5575300"/>
                      </a:xfrm>
                      <a:prstGeom prst="rect">
                        <a:avLst/>
                      </a:prstGeom>
                      <a:noFill/>
                      <a:ln>
                        <a:noFill/>
                      </a:ln>
                    </pic:spPr>
                  </pic:pic>
                </a:graphicData>
              </a:graphic>
            </wp:inline>
          </w:drawing>
        </w:r>
        <w:r>
          <w:rPr>
            <w:rFonts w:eastAsia="Times New Roman"/>
            <w:lang w:val="en"/>
          </w:rPr>
          <w:fldChar w:fldCharType="end"/>
        </w:r>
      </w:del>
      <w:ins w:id="842" w:author="combined PRs" w:date="2019-01-23T11:48:00Z">
        <w:r>
          <w:rPr>
            <w:rFonts w:eastAsia="Times New Roman"/>
            <w:lang w:val="en"/>
          </w:rPr>
          <w:fldChar w:fldCharType="begin"/>
        </w:r>
        <w:r>
          <w:rPr>
            <w:rFonts w:eastAsia="Times New Roman"/>
            <w:lang w:val="en"/>
          </w:rPr>
          <w:instrText xml:space="preserve"> </w:instrText>
        </w:r>
        <w:r>
          <w:rPr>
            <w:rFonts w:eastAsia="Times New Roman"/>
            <w:lang w:val="en"/>
          </w:rPr>
          <w:instrText>INCL</w:instrText>
        </w:r>
        <w:r>
          <w:rPr>
            <w:rFonts w:eastAsia="Times New Roman"/>
            <w:lang w:val="en"/>
          </w:rPr>
          <w:instrText>UDEPICTURE  \d "/Users/mike-work/git/mlagally/wot-architecture/images/wot-on-device.png" \x \y \* MERGEFORMATINET</w:instrText>
        </w:r>
        <w:r>
          <w:rPr>
            <w:rFonts w:eastAsia="Times New Roman"/>
            <w:lang w:val="en"/>
          </w:rPr>
          <w:instrText xml:space="preserve"> </w:instrText>
        </w:r>
        <w:r>
          <w:rPr>
            <w:rFonts w:eastAsia="Times New Roman"/>
            <w:lang w:val="en"/>
          </w:rPr>
          <w:fldChar w:fldCharType="separate"/>
        </w:r>
        <w:r>
          <w:rPr>
            <w:rFonts w:eastAsia="Times New Roman"/>
            <w:noProof/>
            <w:lang w:val="en"/>
          </w:rPr>
          <w:drawing>
            <wp:inline distT="0" distB="0" distL="0" distR="0">
              <wp:extent cx="10528300" cy="5575300"/>
              <wp:effectExtent l="0" t="0" r="0" b="0"/>
              <wp:docPr id="17" name="Picture 17" descr="/Users/mike-work/git/mlagally/wot-architecture/images/wot-on-de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s/mike-work/git/mlagally/wot-architecture/images/wot-on-device.png"/>
                      <pic:cNvPicPr>
                        <a:picLocks noChangeAspect="1" noChangeArrowheads="1"/>
                      </pic:cNvPicPr>
                    </pic:nvPicPr>
                    <pic:blipFill>
                      <a:blip r:link="rId193">
                        <a:extLst>
                          <a:ext uri="{28A0092B-C50C-407E-A947-70E740481C1C}">
                            <a14:useLocalDpi xmlns:a14="http://schemas.microsoft.com/office/drawing/2010/main" val="0"/>
                          </a:ext>
                        </a:extLst>
                      </a:blip>
                      <a:srcRect/>
                      <a:stretch>
                        <a:fillRect/>
                      </a:stretch>
                    </pic:blipFill>
                    <pic:spPr bwMode="auto">
                      <a:xfrm>
                        <a:off x="0" y="0"/>
                        <a:ext cx="10528300" cy="5575300"/>
                      </a:xfrm>
                      <a:prstGeom prst="rect">
                        <a:avLst/>
                      </a:prstGeom>
                      <a:noFill/>
                      <a:ln>
                        <a:noFill/>
                      </a:ln>
                    </pic:spPr>
                  </pic:pic>
                </a:graphicData>
              </a:graphic>
            </wp:inline>
          </w:drawing>
        </w:r>
        <w:r>
          <w:rPr>
            <w:rFonts w:eastAsia="Times New Roman"/>
            <w:lang w:val="en"/>
          </w:rPr>
          <w:fldChar w:fldCharType="end"/>
        </w:r>
      </w:ins>
      <w:r>
        <w:rPr>
          <w:rFonts w:eastAsia="Times New Roman"/>
          <w:lang w:val="en"/>
        </w:rPr>
        <w:t>Servient on Device Itsel</w:t>
      </w:r>
      <w:r>
        <w:rPr>
          <w:rFonts w:eastAsia="Times New Roman"/>
          <w:lang w:val="en"/>
        </w:rPr>
        <w:t>f</w:t>
      </w:r>
      <w:r>
        <w:rPr>
          <w:rFonts w:eastAsia="Times New Roman"/>
          <w:lang w:val="en"/>
        </w:rPr>
        <w:t xml:space="preserve"> </w:t>
      </w:r>
    </w:p>
    <w:p w14:paraId="031E76E4" w14:textId="77777777" w:rsidR="00000000" w:rsidRDefault="0094571A">
      <w:pPr>
        <w:pStyle w:val="NormalWeb"/>
        <w:rPr>
          <w:lang w:val="en"/>
        </w:rPr>
      </w:pPr>
      <w:r>
        <w:rPr>
          <w:lang w:val="en"/>
        </w:rPr>
        <w:t xml:space="preserve">In this case, a </w:t>
      </w:r>
      <w:hyperlink r:id="rId194" w:anchor="user-content-servient" w:history="1">
        <w:r>
          <w:rPr>
            <w:rStyle w:val="Hyperlink"/>
            <w:lang w:val="en"/>
          </w:rPr>
          <w:t>Servient</w:t>
        </w:r>
      </w:hyperlink>
      <w:r>
        <w:rPr>
          <w:lang w:val="en"/>
        </w:rPr>
        <w:t xml:space="preserve"> is running on the device itself. The right most </w:t>
      </w:r>
      <w:hyperlink r:id="rId195" w:anchor="user-content-servient" w:history="1">
        <w:r>
          <w:rPr>
            <w:rStyle w:val="Hyperlink"/>
            <w:lang w:val="en"/>
          </w:rPr>
          <w:t>Servient</w:t>
        </w:r>
      </w:hyperlink>
      <w:r>
        <w:rPr>
          <w:lang w:val="en"/>
        </w:rPr>
        <w:t xml:space="preserve"> in </w:t>
      </w:r>
      <w:r>
        <w:rPr>
          <w:lang w:val="en"/>
        </w:rPr>
        <w:t>shows an LED Light, whose controlle</w:t>
      </w:r>
      <w:r>
        <w:rPr>
          <w:lang w:val="en"/>
        </w:rPr>
        <w:t xml:space="preserve">r has a powerful CPU and a large memory and is able to provide web server functionality connected directly to the Internet. Then the leftmost browser and/or another application on the internet can access the LED light through the Internet directly. </w:t>
      </w:r>
    </w:p>
    <w:p w14:paraId="42C3C8E4" w14:textId="3510F55A" w:rsidR="00000000" w:rsidRDefault="0094571A">
      <w:pPr>
        <w:rPr>
          <w:rFonts w:eastAsia="Times New Roman"/>
          <w:lang w:val="en"/>
        </w:rPr>
      </w:pPr>
      <w:del w:id="843" w:author="combined PRs" w:date="2019-01-23T11:48:00Z">
        <w:r>
          <w:rPr>
            <w:rFonts w:eastAsia="Times New Roman"/>
            <w:lang w:val="en"/>
          </w:rPr>
          <w:lastRenderedPageBreak/>
          <w:fldChar w:fldCharType="begin"/>
        </w:r>
        <w:r>
          <w:rPr>
            <w:rFonts w:eastAsia="Times New Roman"/>
            <w:lang w:val="en"/>
          </w:rPr>
          <w:delInstrText xml:space="preserve"> </w:delInstrText>
        </w:r>
        <w:r>
          <w:rPr>
            <w:rFonts w:eastAsia="Times New Roman"/>
            <w:lang w:val="en"/>
          </w:rPr>
          <w:delInstrText>INCLUDEPICTURE  \d "/Users/mike-work/git/w3c/wot-architecture/images/wot-on-device-minimal.png" \x \y \* MERGEFORMATINET</w:delInstrText>
        </w:r>
        <w:r>
          <w:rPr>
            <w:rFonts w:eastAsia="Times New Roman"/>
            <w:lang w:val="en"/>
          </w:rPr>
          <w:delInstrText xml:space="preserve"> </w:delInstrText>
        </w:r>
        <w:r>
          <w:rPr>
            <w:rFonts w:eastAsia="Times New Roman"/>
            <w:lang w:val="en"/>
          </w:rPr>
          <w:fldChar w:fldCharType="separate"/>
        </w:r>
        <w:r>
          <w:rPr>
            <w:rFonts w:eastAsia="Times New Roman"/>
            <w:noProof/>
            <w:lang w:val="en"/>
          </w:rPr>
          <w:drawing>
            <wp:inline distT="0" distB="0" distL="0" distR="0" wp14:anchorId="66A14FE4" wp14:editId="5582C1A2">
              <wp:extent cx="10528300" cy="5334000"/>
              <wp:effectExtent l="0" t="0" r="0" b="0"/>
              <wp:docPr id="47" name="Picture 47" descr="/Users/mike-work/git/w3c/wot-architecture/images/wot-on-device-mini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s/mike-work/git/w3c/wot-architecture/images/wot-on-device-minimal.png"/>
                      <pic:cNvPicPr>
                        <a:picLocks noChangeAspect="1" noChangeArrowheads="1"/>
                      </pic:cNvPicPr>
                    </pic:nvPicPr>
                    <pic:blipFill>
                      <a:blip r:link="rId196">
                        <a:extLst>
                          <a:ext uri="{28A0092B-C50C-407E-A947-70E740481C1C}">
                            <a14:useLocalDpi xmlns:a14="http://schemas.microsoft.com/office/drawing/2010/main" val="0"/>
                          </a:ext>
                        </a:extLst>
                      </a:blip>
                      <a:srcRect/>
                      <a:stretch>
                        <a:fillRect/>
                      </a:stretch>
                    </pic:blipFill>
                    <pic:spPr bwMode="auto">
                      <a:xfrm>
                        <a:off x="0" y="0"/>
                        <a:ext cx="10528300" cy="5334000"/>
                      </a:xfrm>
                      <a:prstGeom prst="rect">
                        <a:avLst/>
                      </a:prstGeom>
                      <a:noFill/>
                      <a:ln>
                        <a:noFill/>
                      </a:ln>
                    </pic:spPr>
                  </pic:pic>
                </a:graphicData>
              </a:graphic>
            </wp:inline>
          </w:drawing>
        </w:r>
        <w:r>
          <w:rPr>
            <w:rFonts w:eastAsia="Times New Roman"/>
            <w:lang w:val="en"/>
          </w:rPr>
          <w:fldChar w:fldCharType="end"/>
        </w:r>
      </w:del>
      <w:ins w:id="844" w:author="combined PRs" w:date="2019-01-23T11:48:00Z">
        <w:r>
          <w:rPr>
            <w:rFonts w:eastAsia="Times New Roman"/>
            <w:lang w:val="en"/>
          </w:rPr>
          <w:fldChar w:fldCharType="begin"/>
        </w:r>
        <w:r>
          <w:rPr>
            <w:rFonts w:eastAsia="Times New Roman"/>
            <w:lang w:val="en"/>
          </w:rPr>
          <w:instrText xml:space="preserve"> </w:instrText>
        </w:r>
        <w:r>
          <w:rPr>
            <w:rFonts w:eastAsia="Times New Roman"/>
            <w:lang w:val="en"/>
          </w:rPr>
          <w:instrText>INCLUD</w:instrText>
        </w:r>
        <w:r>
          <w:rPr>
            <w:rFonts w:eastAsia="Times New Roman"/>
            <w:lang w:val="en"/>
          </w:rPr>
          <w:instrText>EPICTURE  \d "/Users/mike-work/git/mlagally/wot-architecture/images/wot-on-device-minimal.png" \x \y \* MERGEFORMATINET</w:instrText>
        </w:r>
        <w:r>
          <w:rPr>
            <w:rFonts w:eastAsia="Times New Roman"/>
            <w:lang w:val="en"/>
          </w:rPr>
          <w:instrText xml:space="preserve"> </w:instrText>
        </w:r>
        <w:r>
          <w:rPr>
            <w:rFonts w:eastAsia="Times New Roman"/>
            <w:lang w:val="en"/>
          </w:rPr>
          <w:fldChar w:fldCharType="separate"/>
        </w:r>
        <w:r>
          <w:rPr>
            <w:rFonts w:eastAsia="Times New Roman"/>
            <w:noProof/>
            <w:lang w:val="en"/>
          </w:rPr>
          <w:drawing>
            <wp:inline distT="0" distB="0" distL="0" distR="0">
              <wp:extent cx="10528300" cy="5334000"/>
              <wp:effectExtent l="0" t="0" r="0" b="0"/>
              <wp:docPr id="18" name="Picture 18" descr="/Users/mike-work/git/mlagally/wot-architecture/images/wot-on-device-mini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s/mike-work/git/mlagally/wot-architecture/images/wot-on-device-minimal.png"/>
                      <pic:cNvPicPr>
                        <a:picLocks noChangeAspect="1" noChangeArrowheads="1"/>
                      </pic:cNvPicPr>
                    </pic:nvPicPr>
                    <pic:blipFill>
                      <a:blip r:link="rId197">
                        <a:extLst>
                          <a:ext uri="{28A0092B-C50C-407E-A947-70E740481C1C}">
                            <a14:useLocalDpi xmlns:a14="http://schemas.microsoft.com/office/drawing/2010/main" val="0"/>
                          </a:ext>
                        </a:extLst>
                      </a:blip>
                      <a:srcRect/>
                      <a:stretch>
                        <a:fillRect/>
                      </a:stretch>
                    </pic:blipFill>
                    <pic:spPr bwMode="auto">
                      <a:xfrm>
                        <a:off x="0" y="0"/>
                        <a:ext cx="10528300" cy="5334000"/>
                      </a:xfrm>
                      <a:prstGeom prst="rect">
                        <a:avLst/>
                      </a:prstGeom>
                      <a:noFill/>
                      <a:ln>
                        <a:noFill/>
                      </a:ln>
                    </pic:spPr>
                  </pic:pic>
                </a:graphicData>
              </a:graphic>
            </wp:inline>
          </w:drawing>
        </w:r>
        <w:r>
          <w:rPr>
            <w:rFonts w:eastAsia="Times New Roman"/>
            <w:lang w:val="en"/>
          </w:rPr>
          <w:fldChar w:fldCharType="end"/>
        </w:r>
      </w:ins>
      <w:r>
        <w:rPr>
          <w:rFonts w:eastAsia="Times New Roman"/>
          <w:lang w:val="en"/>
        </w:rPr>
        <w:t>Resource-constrained Device as Thin</w:t>
      </w:r>
      <w:r>
        <w:rPr>
          <w:rFonts w:eastAsia="Times New Roman"/>
          <w:lang w:val="en"/>
        </w:rPr>
        <w:t>g</w:t>
      </w:r>
      <w:r>
        <w:rPr>
          <w:rFonts w:eastAsia="Times New Roman"/>
          <w:lang w:val="en"/>
        </w:rPr>
        <w:t xml:space="preserve"> </w:t>
      </w:r>
    </w:p>
    <w:p w14:paraId="6BFEB848" w14:textId="3DCF14E9" w:rsidR="00000000" w:rsidRDefault="0094571A">
      <w:pPr>
        <w:pStyle w:val="NormalWeb"/>
        <w:rPr>
          <w:lang w:val="en"/>
        </w:rPr>
      </w:pPr>
      <w:r>
        <w:rPr>
          <w:lang w:val="en"/>
        </w:rPr>
        <w:t xml:space="preserve">Devices that are not powerful enough to host a </w:t>
      </w:r>
      <w:hyperlink r:id="rId198" w:anchor="user-content-servient" w:history="1">
        <w:r>
          <w:rPr>
            <w:rStyle w:val="Hyperlink"/>
            <w:lang w:val="en"/>
          </w:rPr>
          <w:t>Servient</w:t>
        </w:r>
      </w:hyperlink>
      <w:r>
        <w:rPr>
          <w:lang w:val="en"/>
        </w:rPr>
        <w:t xml:space="preserve"> can still act as </w:t>
      </w:r>
      <w:hyperlink r:id="rId199" w:anchor="user-content-thing" w:history="1">
        <w:r>
          <w:rPr>
            <w:rStyle w:val="Hyperlink"/>
            <w:lang w:val="en"/>
          </w:rPr>
          <w:t>Things</w:t>
        </w:r>
      </w:hyperlink>
      <w:r>
        <w:rPr>
          <w:lang w:val="en"/>
        </w:rPr>
        <w:t xml:space="preserve">. In this case, a classic firmware is providing a </w:t>
      </w:r>
      <w:hyperlink r:id="rId200" w:anchor="user-content-thing-description-td" w:history="1">
        <w:r>
          <w:rPr>
            <w:rStyle w:val="Hyperlink"/>
            <w:lang w:val="en"/>
          </w:rPr>
          <w:t>Thing Description</w:t>
        </w:r>
      </w:hyperlink>
      <w:r>
        <w:rPr>
          <w:lang w:val="en"/>
        </w:rPr>
        <w:t xml:space="preserve"> that describes the functionality and protocols implemented. The right most </w:t>
      </w:r>
      <w:hyperlink r:id="rId201" w:anchor="user-content-servient" w:history="1">
        <w:r>
          <w:rPr>
            <w:rStyle w:val="Hyperlink"/>
            <w:lang w:val="en"/>
          </w:rPr>
          <w:t>Servient</w:t>
        </w:r>
      </w:hyperlink>
      <w:r>
        <w:rPr>
          <w:lang w:val="en"/>
        </w:rPr>
        <w:t xml:space="preserve"> in </w:t>
      </w:r>
      <w:r>
        <w:rPr>
          <w:lang w:val="en"/>
        </w:rPr>
        <w:t xml:space="preserve">shows </w:t>
      </w:r>
      <w:del w:id="845" w:author="combined PRs" w:date="2019-01-23T11:48:00Z">
        <w:r>
          <w:rPr>
            <w:lang w:val="en"/>
          </w:rPr>
          <w:delText>an</w:delText>
        </w:r>
      </w:del>
      <w:ins w:id="846" w:author="combined PRs" w:date="2019-01-23T11:48:00Z">
        <w:r>
          <w:rPr>
            <w:lang w:val="en"/>
          </w:rPr>
          <w:t>a</w:t>
        </w:r>
      </w:ins>
      <w:r>
        <w:rPr>
          <w:lang w:val="en"/>
        </w:rPr>
        <w:t xml:space="preserve"> legacy device </w:t>
      </w:r>
      <w:ins w:id="847" w:author="combined PRs" w:date="2019-01-23T11:48:00Z">
        <w:r>
          <w:rPr>
            <w:lang w:val="en"/>
          </w:rPr>
          <w:t xml:space="preserve">that </w:t>
        </w:r>
      </w:ins>
      <w:r>
        <w:rPr>
          <w:lang w:val="en"/>
        </w:rPr>
        <w:t xml:space="preserve">has a </w:t>
      </w:r>
      <w:del w:id="848" w:author="combined PRs" w:date="2019-01-23T11:48:00Z">
        <w:r>
          <w:rPr>
            <w:lang w:val="en"/>
          </w:rPr>
          <w:delText>constraint</w:delText>
        </w:r>
      </w:del>
      <w:ins w:id="849" w:author="combined PRs" w:date="2019-01-23T11:48:00Z">
        <w:r>
          <w:rPr>
            <w:lang w:val="en"/>
          </w:rPr>
          <w:t>constrained</w:t>
        </w:r>
      </w:ins>
      <w:r>
        <w:rPr>
          <w:lang w:val="en"/>
        </w:rPr>
        <w:t xml:space="preserve"> CPU and a small memory and is able to provide web server functionality connected directly t</w:t>
      </w:r>
      <w:r>
        <w:rPr>
          <w:lang w:val="en"/>
        </w:rPr>
        <w:t xml:space="preserve">o the internet. Then the leftmost browser and/or another application on the internet can access the device through the </w:t>
      </w:r>
      <w:del w:id="850" w:author="combined PRs" w:date="2019-01-23T11:48:00Z">
        <w:r>
          <w:rPr>
            <w:lang w:val="en"/>
          </w:rPr>
          <w:delText>internet</w:delText>
        </w:r>
      </w:del>
      <w:ins w:id="851" w:author="combined PRs" w:date="2019-01-23T11:48:00Z">
        <w:r>
          <w:rPr>
            <w:lang w:val="en"/>
          </w:rPr>
          <w:t>Internet</w:t>
        </w:r>
      </w:ins>
      <w:r>
        <w:rPr>
          <w:lang w:val="en"/>
        </w:rPr>
        <w:t xml:space="preserve"> directly </w:t>
      </w:r>
      <w:proofErr w:type="gramStart"/>
      <w:r>
        <w:rPr>
          <w:lang w:val="en"/>
        </w:rPr>
        <w:t xml:space="preserve">like </w:t>
      </w:r>
      <w:r>
        <w:rPr>
          <w:lang w:val="en"/>
        </w:rPr>
        <w:t>.</w:t>
      </w:r>
      <w:proofErr w:type="gramEnd"/>
      <w:r>
        <w:rPr>
          <w:lang w:val="en"/>
        </w:rPr>
        <w:t xml:space="preserve"> </w:t>
      </w:r>
    </w:p>
    <w:p w14:paraId="25F090C1" w14:textId="77777777" w:rsidR="00000000" w:rsidRDefault="0094571A">
      <w:pPr>
        <w:rPr>
          <w:rFonts w:eastAsia="Times New Roman"/>
          <w:lang w:val="en"/>
        </w:rPr>
      </w:pPr>
      <w:r>
        <w:rPr>
          <w:rFonts w:eastAsia="Times New Roman"/>
          <w:lang w:val="en"/>
        </w:rPr>
        <w:t>Discovery</w:t>
      </w:r>
    </w:p>
    <w:p w14:paraId="18EDF37D" w14:textId="77777777" w:rsidR="00000000" w:rsidRDefault="0094571A">
      <w:pPr>
        <w:numPr>
          <w:ilvl w:val="0"/>
          <w:numId w:val="22"/>
        </w:numPr>
        <w:spacing w:before="100" w:beforeAutospacing="1" w:after="100" w:afterAutospacing="1"/>
        <w:ind w:left="1440"/>
        <w:rPr>
          <w:rFonts w:eastAsia="Times New Roman"/>
          <w:lang w:val="en"/>
        </w:rPr>
        <w:pPrChange w:id="852" w:author="combined PRs" w:date="2019-01-23T11:48:00Z">
          <w:pPr>
            <w:numPr>
              <w:numId w:val="49"/>
            </w:numPr>
            <w:tabs>
              <w:tab w:val="num" w:pos="720"/>
            </w:tabs>
            <w:spacing w:before="100" w:beforeAutospacing="1" w:after="100" w:afterAutospacing="1"/>
            <w:ind w:left="720" w:hanging="360"/>
          </w:pPr>
        </w:pPrChange>
      </w:pPr>
      <w:proofErr w:type="spellStart"/>
      <w:r>
        <w:rPr>
          <w:rFonts w:eastAsia="Times New Roman"/>
          <w:lang w:val="en"/>
        </w:rPr>
        <w:t>WoT</w:t>
      </w:r>
      <w:proofErr w:type="spellEnd"/>
      <w:r>
        <w:rPr>
          <w:rFonts w:eastAsia="Times New Roman"/>
          <w:lang w:val="en"/>
        </w:rPr>
        <w:t xml:space="preserve"> Client discovers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"https://github.com/w3c/wot-archit</w:instrText>
      </w:r>
      <w:r>
        <w:rPr>
          <w:rFonts w:eastAsia="Times New Roman"/>
          <w:lang w:val="en"/>
        </w:rPr>
        <w:instrText>ecture/blob/master/terminology.md" \l "user-content-servient"</w:instrText>
      </w:r>
      <w:r>
        <w:rPr>
          <w:rFonts w:eastAsia="Times New Roman"/>
          <w:lang w:val="en"/>
        </w:rPr>
        <w:instrText xml:space="preserve"> </w:instrText>
      </w:r>
      <w:r>
        <w:rPr>
          <w:rFonts w:eastAsia="Times New Roman"/>
          <w:lang w:val="en"/>
        </w:rPr>
        <w:fldChar w:fldCharType="separate"/>
      </w:r>
      <w:r>
        <w:rPr>
          <w:rStyle w:val="Hyperlink"/>
          <w:rFonts w:eastAsia="Times New Roman"/>
          <w:lang w:val="en"/>
        </w:rPr>
        <w:t>Servient</w:t>
      </w:r>
      <w:r>
        <w:rPr>
          <w:rFonts w:eastAsia="Times New Roman"/>
          <w:lang w:val="en"/>
        </w:rPr>
        <w:fldChar w:fldCharType="end"/>
      </w:r>
      <w:r>
        <w:rPr>
          <w:rFonts w:eastAsia="Times New Roman"/>
          <w:lang w:val="en"/>
        </w:rPr>
        <w:t xml:space="preserve"> on the same network [network discovery].</w:t>
      </w:r>
    </w:p>
    <w:p w14:paraId="7BA2BECD" w14:textId="77777777" w:rsidR="00000000" w:rsidRDefault="0094571A">
      <w:pPr>
        <w:rPr>
          <w:rFonts w:eastAsia="Times New Roman"/>
          <w:lang w:val="en"/>
        </w:rPr>
      </w:pPr>
      <w:r>
        <w:rPr>
          <w:rFonts w:eastAsia="Times New Roman"/>
          <w:lang w:val="en"/>
        </w:rPr>
        <w:t>Connectivity</w:t>
      </w:r>
    </w:p>
    <w:p w14:paraId="2D7EA7C0" w14:textId="77777777" w:rsidR="00000000" w:rsidRDefault="0094571A">
      <w:pPr>
        <w:numPr>
          <w:ilvl w:val="0"/>
          <w:numId w:val="23"/>
        </w:numPr>
        <w:spacing w:before="100" w:beforeAutospacing="1" w:after="100" w:afterAutospacing="1"/>
        <w:ind w:left="1440"/>
        <w:rPr>
          <w:rFonts w:eastAsia="Times New Roman"/>
          <w:lang w:val="en"/>
        </w:rPr>
        <w:pPrChange w:id="853" w:author="combined PRs" w:date="2019-01-23T11:48:00Z">
          <w:pPr>
            <w:numPr>
              <w:numId w:val="50"/>
            </w:numPr>
            <w:tabs>
              <w:tab w:val="num" w:pos="720"/>
            </w:tabs>
            <w:spacing w:before="100" w:beforeAutospacing="1" w:after="100" w:afterAutospacing="1"/>
            <w:ind w:left="720" w:hanging="360"/>
          </w:pPr>
        </w:pPrChange>
      </w:pPr>
      <w:r>
        <w:rPr>
          <w:rFonts w:eastAsia="Times New Roman"/>
          <w:lang w:val="en"/>
        </w:rPr>
        <w:t>(W)LAN</w:t>
      </w:r>
    </w:p>
    <w:p w14:paraId="6EF62C2A" w14:textId="77777777" w:rsidR="00000000" w:rsidRPr="000545F1" w:rsidRDefault="0094571A">
      <w:pPr>
        <w:numPr>
          <w:ilvl w:val="0"/>
          <w:numId w:val="23"/>
        </w:numPr>
        <w:spacing w:before="100" w:beforeAutospacing="1" w:after="100" w:afterAutospacing="1"/>
        <w:ind w:left="1440"/>
        <w:rPr>
          <w:rPrChange w:id="854" w:author="combined PRs" w:date="2019-01-23T11:48:00Z">
            <w:rPr>
              <w:lang w:val="en"/>
            </w:rPr>
          </w:rPrChange>
        </w:rPr>
        <w:pPrChange w:id="855" w:author="combined PRs" w:date="2019-01-23T11:48:00Z">
          <w:pPr>
            <w:numPr>
              <w:numId w:val="50"/>
            </w:numPr>
            <w:tabs>
              <w:tab w:val="num" w:pos="720"/>
            </w:tabs>
            <w:spacing w:before="100" w:beforeAutospacing="1" w:after="100" w:afterAutospacing="1"/>
            <w:ind w:left="720" w:hanging="360"/>
          </w:pPr>
        </w:pPrChange>
      </w:pPr>
      <w:r w:rsidRPr="000545F1">
        <w:rPr>
          <w:rPrChange w:id="856" w:author="combined PRs" w:date="2019-01-23T11:48:00Z">
            <w:rPr>
              <w:lang w:val="en"/>
            </w:rPr>
          </w:rPrChange>
        </w:rPr>
        <w:t>LPWANs (</w:t>
      </w:r>
      <w:proofErr w:type="spellStart"/>
      <w:r w:rsidRPr="000545F1">
        <w:rPr>
          <w:rPrChange w:id="857" w:author="combined PRs" w:date="2019-01-23T11:48:00Z">
            <w:rPr>
              <w:lang w:val="en"/>
            </w:rPr>
          </w:rPrChange>
        </w:rPr>
        <w:t>ZigBee</w:t>
      </w:r>
      <w:proofErr w:type="spellEnd"/>
      <w:r w:rsidRPr="000545F1">
        <w:rPr>
          <w:rPrChange w:id="858" w:author="combined PRs" w:date="2019-01-23T11:48:00Z">
            <w:rPr>
              <w:lang w:val="en"/>
            </w:rPr>
          </w:rPrChange>
        </w:rPr>
        <w:t>, Z-Wave, etc.)</w:t>
      </w:r>
    </w:p>
    <w:p w14:paraId="75094908" w14:textId="77777777" w:rsidR="00000000" w:rsidRDefault="0094571A">
      <w:pPr>
        <w:rPr>
          <w:rFonts w:eastAsia="Times New Roman"/>
          <w:lang w:val="en"/>
        </w:rPr>
      </w:pPr>
      <w:r>
        <w:rPr>
          <w:rFonts w:eastAsia="Times New Roman"/>
          <w:lang w:val="en"/>
        </w:rPr>
        <w:t>Security</w:t>
      </w:r>
    </w:p>
    <w:p w14:paraId="0043A8D4" w14:textId="77777777" w:rsidR="00000000" w:rsidRDefault="0094571A">
      <w:pPr>
        <w:numPr>
          <w:ilvl w:val="0"/>
          <w:numId w:val="24"/>
        </w:numPr>
        <w:spacing w:before="100" w:beforeAutospacing="1" w:after="100" w:afterAutospacing="1"/>
        <w:ind w:left="1440"/>
        <w:rPr>
          <w:rFonts w:eastAsia="Times New Roman"/>
          <w:lang w:val="en"/>
        </w:rPr>
        <w:pPrChange w:id="859" w:author="combined PRs" w:date="2019-01-23T11:48:00Z">
          <w:pPr>
            <w:numPr>
              <w:numId w:val="51"/>
            </w:numPr>
            <w:tabs>
              <w:tab w:val="num" w:pos="720"/>
            </w:tabs>
            <w:spacing w:before="100" w:beforeAutospacing="1" w:after="100" w:afterAutospacing="1"/>
            <w:ind w:left="720" w:hanging="360"/>
          </w:pPr>
        </w:pPrChange>
      </w:pPr>
      <w:proofErr w:type="spellStart"/>
      <w:r>
        <w:rPr>
          <w:rFonts w:eastAsia="Times New Roman"/>
          <w:lang w:val="en"/>
        </w:rPr>
        <w:t>t.b.d</w:t>
      </w:r>
      <w:proofErr w:type="spellEnd"/>
      <w:r>
        <w:rPr>
          <w:rFonts w:eastAsia="Times New Roman"/>
          <w:lang w:val="en"/>
        </w:rPr>
        <w:t>.</w:t>
      </w:r>
    </w:p>
    <w:p w14:paraId="3EB0764D" w14:textId="77777777" w:rsidR="00000000" w:rsidRDefault="0094571A">
      <w:pPr>
        <w:pStyle w:val="Heading2"/>
        <w:rPr>
          <w:rFonts w:eastAsia="Times New Roman"/>
          <w:lang w:val="en"/>
        </w:rPr>
      </w:pPr>
      <w:r>
        <w:rPr>
          <w:rFonts w:eastAsia="Times New Roman"/>
          <w:lang w:val="en"/>
        </w:rPr>
        <w:lastRenderedPageBreak/>
        <w:t>Servient on Smartphone</w:t>
      </w:r>
    </w:p>
    <w:p w14:paraId="12B7450A" w14:textId="77777777" w:rsidR="00000000" w:rsidRDefault="0094571A">
      <w:pPr>
        <w:pStyle w:val="NormalWeb"/>
        <w:rPr>
          <w:lang w:val="en"/>
        </w:rPr>
      </w:pPr>
      <w:r>
        <w:rPr>
          <w:lang w:val="en"/>
        </w:rPr>
        <w:t xml:space="preserve">This example uses a </w:t>
      </w:r>
      <w:hyperlink r:id="rId202" w:anchor="user-content-servient" w:history="1">
        <w:r>
          <w:rPr>
            <w:rStyle w:val="Hyperlink"/>
            <w:lang w:val="en"/>
          </w:rPr>
          <w:t>Servient</w:t>
        </w:r>
      </w:hyperlink>
      <w:r>
        <w:rPr>
          <w:lang w:val="en"/>
        </w:rPr>
        <w:t xml:space="preserve"> running on a Smartphone. Smartphones are not only popular but have enough performance to provide gateway functionality. </w:t>
      </w:r>
      <w:r>
        <w:rPr>
          <w:lang w:val="en"/>
        </w:rPr>
        <w:t xml:space="preserve">This functionality can be used to bridge between the internet and a legacy device without any intermediate hardware. </w:t>
      </w:r>
    </w:p>
    <w:p w14:paraId="1BE04310" w14:textId="4C61F261" w:rsidR="00000000" w:rsidRDefault="0094571A">
      <w:pPr>
        <w:rPr>
          <w:rFonts w:eastAsia="Times New Roman"/>
          <w:lang w:val="en"/>
        </w:rPr>
      </w:pPr>
      <w:del w:id="860" w:author="combined PRs" w:date="2019-01-23T11:48:00Z">
        <w:r>
          <w:rPr>
            <w:rFonts w:eastAsia="Times New Roman"/>
            <w:lang w:val="en"/>
          </w:rPr>
          <w:fldChar w:fldCharType="begin"/>
        </w:r>
        <w:r>
          <w:rPr>
            <w:rFonts w:eastAsia="Times New Roman"/>
            <w:lang w:val="en"/>
          </w:rPr>
          <w:delInstrText xml:space="preserve"> </w:delInstrText>
        </w:r>
        <w:r>
          <w:rPr>
            <w:rFonts w:eastAsia="Times New Roman"/>
            <w:lang w:val="en"/>
          </w:rPr>
          <w:delInstrText>INCLUDEPICTURE  \d "/Users/mike-work/git/w3c/wot-architect</w:delInstrText>
        </w:r>
        <w:r>
          <w:rPr>
            <w:rFonts w:eastAsia="Times New Roman"/>
            <w:lang w:val="en"/>
          </w:rPr>
          <w:delInstrText>ure/images/wot-on-smartphone.png" \x \y \* MERGEFORMATINET</w:delInstrText>
        </w:r>
        <w:r>
          <w:rPr>
            <w:rFonts w:eastAsia="Times New Roman"/>
            <w:lang w:val="en"/>
          </w:rPr>
          <w:delInstrText xml:space="preserve"> </w:delInstrText>
        </w:r>
        <w:r>
          <w:rPr>
            <w:rFonts w:eastAsia="Times New Roman"/>
            <w:lang w:val="en"/>
          </w:rPr>
          <w:fldChar w:fldCharType="separate"/>
        </w:r>
        <w:r>
          <w:rPr>
            <w:rFonts w:eastAsia="Times New Roman"/>
            <w:noProof/>
            <w:lang w:val="en"/>
          </w:rPr>
          <w:drawing>
            <wp:inline distT="0" distB="0" distL="0" distR="0" wp14:anchorId="649C54DE" wp14:editId="5C70BC7C">
              <wp:extent cx="11061700" cy="6375400"/>
              <wp:effectExtent l="0" t="0" r="0" b="0"/>
              <wp:docPr id="48" name="Picture 48" descr="/Users/mike-work/git/w3c/wot-architecture/images/wot-on-smar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s/mike-work/git/w3c/wot-architecture/images/wot-on-smartphone.png"/>
                      <pic:cNvPicPr>
                        <a:picLocks noChangeAspect="1" noChangeArrowheads="1"/>
                      </pic:cNvPicPr>
                    </pic:nvPicPr>
                    <pic:blipFill>
                      <a:blip r:link="rId203">
                        <a:extLst>
                          <a:ext uri="{28A0092B-C50C-407E-A947-70E740481C1C}">
                            <a14:useLocalDpi xmlns:a14="http://schemas.microsoft.com/office/drawing/2010/main" val="0"/>
                          </a:ext>
                        </a:extLst>
                      </a:blip>
                      <a:srcRect/>
                      <a:stretch>
                        <a:fillRect/>
                      </a:stretch>
                    </pic:blipFill>
                    <pic:spPr bwMode="auto">
                      <a:xfrm>
                        <a:off x="0" y="0"/>
                        <a:ext cx="11061700" cy="6375400"/>
                      </a:xfrm>
                      <a:prstGeom prst="rect">
                        <a:avLst/>
                      </a:prstGeom>
                      <a:noFill/>
                      <a:ln>
                        <a:noFill/>
                      </a:ln>
                    </pic:spPr>
                  </pic:pic>
                </a:graphicData>
              </a:graphic>
            </wp:inline>
          </w:drawing>
        </w:r>
        <w:r>
          <w:rPr>
            <w:rFonts w:eastAsia="Times New Roman"/>
            <w:lang w:val="en"/>
          </w:rPr>
          <w:fldChar w:fldCharType="end"/>
        </w:r>
      </w:del>
      <w:ins w:id="861" w:author="combined PRs" w:date="2019-01-23T11:48:00Z">
        <w:r>
          <w:rPr>
            <w:rFonts w:eastAsia="Times New Roman"/>
            <w:lang w:val="en"/>
          </w:rPr>
          <w:fldChar w:fldCharType="begin"/>
        </w:r>
        <w:r>
          <w:rPr>
            <w:rFonts w:eastAsia="Times New Roman"/>
            <w:lang w:val="en"/>
          </w:rPr>
          <w:instrText xml:space="preserve"> </w:instrText>
        </w:r>
        <w:r>
          <w:rPr>
            <w:rFonts w:eastAsia="Times New Roman"/>
            <w:lang w:val="en"/>
          </w:rPr>
          <w:instrText>INCLUDEPICTURE  \d "/Users/mike-work/git/mlagally/wot-architecture/images/wot-on-smartphone.png" \x \y \* MERGEFORMATINET</w:instrText>
        </w:r>
        <w:r>
          <w:rPr>
            <w:rFonts w:eastAsia="Times New Roman"/>
            <w:lang w:val="en"/>
          </w:rPr>
          <w:instrText xml:space="preserve"> </w:instrText>
        </w:r>
        <w:r>
          <w:rPr>
            <w:rFonts w:eastAsia="Times New Roman"/>
            <w:lang w:val="en"/>
          </w:rPr>
          <w:fldChar w:fldCharType="separate"/>
        </w:r>
        <w:r>
          <w:rPr>
            <w:rFonts w:eastAsia="Times New Roman"/>
            <w:noProof/>
            <w:lang w:val="en"/>
          </w:rPr>
          <w:drawing>
            <wp:inline distT="0" distB="0" distL="0" distR="0">
              <wp:extent cx="11061700" cy="6375400"/>
              <wp:effectExtent l="0" t="0" r="0" b="0"/>
              <wp:docPr id="19" name="Picture 19" descr="/Users/mike-work/git/mlagally/wot-architecture/images/wot-on-smar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s/mike-work/git/mlagally/wot-architecture/images/wot-on-smartphone.png"/>
                      <pic:cNvPicPr>
                        <a:picLocks noChangeAspect="1" noChangeArrowheads="1"/>
                      </pic:cNvPicPr>
                    </pic:nvPicPr>
                    <pic:blipFill>
                      <a:blip r:link="rId204">
                        <a:extLst>
                          <a:ext uri="{28A0092B-C50C-407E-A947-70E740481C1C}">
                            <a14:useLocalDpi xmlns:a14="http://schemas.microsoft.com/office/drawing/2010/main" val="0"/>
                          </a:ext>
                        </a:extLst>
                      </a:blip>
                      <a:srcRect/>
                      <a:stretch>
                        <a:fillRect/>
                      </a:stretch>
                    </pic:blipFill>
                    <pic:spPr bwMode="auto">
                      <a:xfrm>
                        <a:off x="0" y="0"/>
                        <a:ext cx="11061700" cy="6375400"/>
                      </a:xfrm>
                      <a:prstGeom prst="rect">
                        <a:avLst/>
                      </a:prstGeom>
                      <a:noFill/>
                      <a:ln>
                        <a:noFill/>
                      </a:ln>
                    </pic:spPr>
                  </pic:pic>
                </a:graphicData>
              </a:graphic>
            </wp:inline>
          </w:drawing>
        </w:r>
        <w:r>
          <w:rPr>
            <w:rFonts w:eastAsia="Times New Roman"/>
            <w:lang w:val="en"/>
          </w:rPr>
          <w:fldChar w:fldCharType="end"/>
        </w:r>
      </w:ins>
      <w:r>
        <w:rPr>
          <w:rFonts w:eastAsia="Times New Roman"/>
          <w:lang w:val="en"/>
        </w:rPr>
        <w:t>Servien</w:t>
      </w:r>
      <w:r>
        <w:rPr>
          <w:rFonts w:eastAsia="Times New Roman"/>
          <w:lang w:val="en"/>
        </w:rPr>
        <w:t>t on Smartphon</w:t>
      </w:r>
      <w:r>
        <w:rPr>
          <w:rFonts w:eastAsia="Times New Roman"/>
          <w:lang w:val="en"/>
        </w:rPr>
        <w:t>e</w:t>
      </w:r>
      <w:r>
        <w:rPr>
          <w:rFonts w:eastAsia="Times New Roman"/>
          <w:lang w:val="en"/>
        </w:rPr>
        <w:t xml:space="preserve"> </w:t>
      </w:r>
    </w:p>
    <w:p w14:paraId="057979A8" w14:textId="77777777" w:rsidR="00000000" w:rsidRDefault="0094571A">
      <w:pPr>
        <w:pStyle w:val="NormalWeb"/>
        <w:rPr>
          <w:lang w:val="en"/>
        </w:rPr>
      </w:pPr>
      <w:r>
        <w:rPr>
          <w:lang w:val="en"/>
        </w:rPr>
        <w:t xml:space="preserve">shows an example of a </w:t>
      </w:r>
      <w:hyperlink r:id="rId205" w:anchor="user-content-servient" w:history="1">
        <w:r>
          <w:rPr>
            <w:rStyle w:val="Hyperlink"/>
            <w:lang w:val="en"/>
          </w:rPr>
          <w:t>Servient</w:t>
        </w:r>
      </w:hyperlink>
      <w:r>
        <w:rPr>
          <w:lang w:val="en"/>
        </w:rPr>
        <w:t xml:space="preserve"> on a smartphone, which can act as a gateway to existing de</w:t>
      </w:r>
      <w:r>
        <w:rPr>
          <w:lang w:val="en"/>
        </w:rPr>
        <w:t xml:space="preserve">vices (e.g., via Bluetooth or local Wi-Fi). The Web browser with the user interface can either run on the smartphone directly or remotely on a separate device (such as a laptop). </w:t>
      </w:r>
    </w:p>
    <w:p w14:paraId="203CE864" w14:textId="77777777" w:rsidR="00000000" w:rsidRDefault="0094571A">
      <w:pPr>
        <w:rPr>
          <w:rFonts w:eastAsia="Times New Roman"/>
          <w:lang w:val="en"/>
        </w:rPr>
      </w:pPr>
      <w:r>
        <w:rPr>
          <w:rFonts w:eastAsia="Times New Roman"/>
          <w:lang w:val="en"/>
        </w:rPr>
        <w:t>Discovery</w:t>
      </w:r>
    </w:p>
    <w:p w14:paraId="5BAC0D4F" w14:textId="77777777" w:rsidR="00000000" w:rsidRDefault="0094571A">
      <w:pPr>
        <w:numPr>
          <w:ilvl w:val="0"/>
          <w:numId w:val="25"/>
        </w:numPr>
        <w:spacing w:before="100" w:beforeAutospacing="1" w:after="100" w:afterAutospacing="1"/>
        <w:ind w:left="1440"/>
        <w:rPr>
          <w:rFonts w:eastAsia="Times New Roman"/>
          <w:lang w:val="en"/>
        </w:rPr>
        <w:pPrChange w:id="862" w:author="combined PRs" w:date="2019-01-23T11:48:00Z">
          <w:pPr>
            <w:numPr>
              <w:numId w:val="52"/>
            </w:numPr>
            <w:tabs>
              <w:tab w:val="num" w:pos="720"/>
            </w:tabs>
            <w:spacing w:before="100" w:beforeAutospacing="1" w:after="100" w:afterAutospacing="1"/>
            <w:ind w:left="720" w:hanging="360"/>
          </w:pPr>
        </w:pPrChange>
      </w:pPr>
      <w:proofErr w:type="spellStart"/>
      <w:r>
        <w:rPr>
          <w:rFonts w:eastAsia="Times New Roman"/>
          <w:lang w:val="en"/>
        </w:rPr>
        <w:lastRenderedPageBreak/>
        <w:t>WoT</w:t>
      </w:r>
      <w:proofErr w:type="spellEnd"/>
      <w:r>
        <w:rPr>
          <w:rFonts w:eastAsia="Times New Roman"/>
          <w:lang w:val="en"/>
        </w:rPr>
        <w:t xml:space="preserve"> Client discovers an electronic appliance when the remote contr</w:t>
      </w:r>
      <w:r>
        <w:rPr>
          <w:rFonts w:eastAsia="Times New Roman"/>
          <w:lang w:val="en"/>
        </w:rPr>
        <w:t>oller is nearby [nearby discovery].</w:t>
      </w:r>
    </w:p>
    <w:p w14:paraId="72876663" w14:textId="77777777" w:rsidR="00000000" w:rsidRDefault="0094571A">
      <w:pPr>
        <w:numPr>
          <w:ilvl w:val="0"/>
          <w:numId w:val="25"/>
        </w:numPr>
        <w:spacing w:before="100" w:beforeAutospacing="1" w:after="100" w:afterAutospacing="1"/>
        <w:ind w:left="1440"/>
        <w:rPr>
          <w:rFonts w:eastAsia="Times New Roman"/>
          <w:lang w:val="en"/>
        </w:rPr>
        <w:pPrChange w:id="863" w:author="combined PRs" w:date="2019-01-23T11:48:00Z">
          <w:pPr>
            <w:numPr>
              <w:numId w:val="52"/>
            </w:numPr>
            <w:tabs>
              <w:tab w:val="num" w:pos="720"/>
            </w:tabs>
            <w:spacing w:before="100" w:beforeAutospacing="1" w:after="100" w:afterAutospacing="1"/>
            <w:ind w:left="720" w:hanging="360"/>
          </w:pPr>
        </w:pPrChange>
      </w:pPr>
      <w:proofErr w:type="spellStart"/>
      <w:r>
        <w:rPr>
          <w:rFonts w:eastAsia="Times New Roman"/>
          <w:lang w:val="en"/>
        </w:rPr>
        <w:t>WoT</w:t>
      </w:r>
      <w:proofErr w:type="spellEnd"/>
      <w:r>
        <w:rPr>
          <w:rFonts w:eastAsia="Times New Roman"/>
          <w:lang w:val="en"/>
        </w:rPr>
        <w:t xml:space="preserve"> Client discovers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"https://github.com/w3c/wot-architecture/blob/master/terminology.md" \l "user-content-servient"</w:instrText>
      </w:r>
      <w:r>
        <w:rPr>
          <w:rFonts w:eastAsia="Times New Roman"/>
          <w:lang w:val="en"/>
        </w:rPr>
        <w:instrText xml:space="preserve"> </w:instrText>
      </w:r>
      <w:r>
        <w:rPr>
          <w:rFonts w:eastAsia="Times New Roman"/>
          <w:lang w:val="en"/>
        </w:rPr>
        <w:fldChar w:fldCharType="separate"/>
      </w:r>
      <w:r>
        <w:rPr>
          <w:rStyle w:val="Hyperlink"/>
          <w:rFonts w:eastAsia="Times New Roman"/>
          <w:lang w:val="en"/>
        </w:rPr>
        <w:t>Servient</w:t>
      </w:r>
      <w:r>
        <w:rPr>
          <w:rFonts w:eastAsia="Times New Roman"/>
          <w:lang w:val="en"/>
        </w:rPr>
        <w:fldChar w:fldCharType="end"/>
      </w:r>
      <w:r>
        <w:rPr>
          <w:rFonts w:eastAsia="Times New Roman"/>
          <w:lang w:val="en"/>
        </w:rPr>
        <w:t xml:space="preserve"> remotely when the remote controller is outside [remote discovery].</w:t>
      </w:r>
    </w:p>
    <w:p w14:paraId="4F6FEA3C" w14:textId="77777777" w:rsidR="00000000" w:rsidRDefault="0094571A">
      <w:pPr>
        <w:rPr>
          <w:rFonts w:eastAsia="Times New Roman"/>
          <w:lang w:val="en"/>
        </w:rPr>
      </w:pPr>
      <w:r>
        <w:rPr>
          <w:rFonts w:eastAsia="Times New Roman"/>
          <w:lang w:val="en"/>
        </w:rPr>
        <w:t>Connectivity</w:t>
      </w:r>
    </w:p>
    <w:p w14:paraId="1379ECD2" w14:textId="77777777" w:rsidR="00000000" w:rsidRDefault="0094571A">
      <w:pPr>
        <w:numPr>
          <w:ilvl w:val="0"/>
          <w:numId w:val="26"/>
        </w:numPr>
        <w:spacing w:before="100" w:beforeAutospacing="1" w:after="100" w:afterAutospacing="1"/>
        <w:ind w:left="1440"/>
        <w:rPr>
          <w:rFonts w:eastAsia="Times New Roman"/>
          <w:lang w:val="en"/>
        </w:rPr>
        <w:pPrChange w:id="864" w:author="combined PRs" w:date="2019-01-23T11:48:00Z">
          <w:pPr>
            <w:numPr>
              <w:numId w:val="53"/>
            </w:numPr>
            <w:tabs>
              <w:tab w:val="num" w:pos="720"/>
            </w:tabs>
            <w:spacing w:before="100" w:beforeAutospacing="1" w:after="100" w:afterAutospacing="1"/>
            <w:ind w:left="720" w:hanging="360"/>
          </w:pPr>
        </w:pPrChange>
      </w:pPr>
      <w:proofErr w:type="spellStart"/>
      <w:r>
        <w:rPr>
          <w:rFonts w:eastAsia="Times New Roman"/>
          <w:lang w:val="en"/>
        </w:rPr>
        <w:t>t.b.d</w:t>
      </w:r>
      <w:proofErr w:type="spellEnd"/>
      <w:r>
        <w:rPr>
          <w:rFonts w:eastAsia="Times New Roman"/>
          <w:lang w:val="en"/>
        </w:rPr>
        <w:t>.</w:t>
      </w:r>
    </w:p>
    <w:p w14:paraId="477EF2C7" w14:textId="77777777" w:rsidR="00000000" w:rsidRDefault="0094571A">
      <w:pPr>
        <w:rPr>
          <w:rFonts w:eastAsia="Times New Roman"/>
          <w:lang w:val="en"/>
        </w:rPr>
      </w:pPr>
      <w:r>
        <w:rPr>
          <w:rFonts w:eastAsia="Times New Roman"/>
          <w:lang w:val="en"/>
        </w:rPr>
        <w:t>Security</w:t>
      </w:r>
    </w:p>
    <w:p w14:paraId="6C34A8DD" w14:textId="77777777" w:rsidR="00000000" w:rsidRDefault="0094571A">
      <w:pPr>
        <w:numPr>
          <w:ilvl w:val="0"/>
          <w:numId w:val="27"/>
        </w:numPr>
        <w:spacing w:before="100" w:beforeAutospacing="1" w:after="100" w:afterAutospacing="1"/>
        <w:ind w:left="1440"/>
        <w:rPr>
          <w:rFonts w:eastAsia="Times New Roman"/>
          <w:lang w:val="en"/>
        </w:rPr>
        <w:pPrChange w:id="865" w:author="combined PRs" w:date="2019-01-23T11:48:00Z">
          <w:pPr>
            <w:numPr>
              <w:numId w:val="54"/>
            </w:numPr>
            <w:tabs>
              <w:tab w:val="num" w:pos="720"/>
            </w:tabs>
            <w:spacing w:before="100" w:beforeAutospacing="1" w:after="100" w:afterAutospacing="1"/>
            <w:ind w:left="720" w:hanging="360"/>
          </w:pPr>
        </w:pPrChange>
      </w:pPr>
      <w:proofErr w:type="spellStart"/>
      <w:r>
        <w:rPr>
          <w:rFonts w:eastAsia="Times New Roman"/>
          <w:lang w:val="en"/>
        </w:rPr>
        <w:t>t.b.d</w:t>
      </w:r>
      <w:proofErr w:type="spellEnd"/>
      <w:r>
        <w:rPr>
          <w:rFonts w:eastAsia="Times New Roman"/>
          <w:lang w:val="en"/>
        </w:rPr>
        <w:t>.</w:t>
      </w:r>
    </w:p>
    <w:p w14:paraId="3B3F07B1" w14:textId="77777777" w:rsidR="00000000" w:rsidRDefault="0094571A">
      <w:pPr>
        <w:pStyle w:val="Heading2"/>
        <w:rPr>
          <w:rFonts w:eastAsia="Times New Roman"/>
          <w:lang w:val="en"/>
        </w:rPr>
      </w:pPr>
      <w:r>
        <w:rPr>
          <w:rFonts w:eastAsia="Times New Roman"/>
          <w:lang w:val="en"/>
        </w:rPr>
        <w:t>Servient on Gateway</w:t>
      </w:r>
    </w:p>
    <w:p w14:paraId="7C16F03B" w14:textId="6BFBDA34" w:rsidR="00000000" w:rsidRDefault="0094571A">
      <w:pPr>
        <w:rPr>
          <w:rFonts w:eastAsia="Times New Roman"/>
          <w:lang w:val="en"/>
        </w:rPr>
      </w:pPr>
      <w:del w:id="866" w:author="combined PRs" w:date="2019-01-23T11:48:00Z">
        <w:r>
          <w:rPr>
            <w:rFonts w:eastAsia="Times New Roman"/>
            <w:lang w:val="en"/>
          </w:rPr>
          <w:fldChar w:fldCharType="begin"/>
        </w:r>
        <w:r>
          <w:rPr>
            <w:rFonts w:eastAsia="Times New Roman"/>
            <w:lang w:val="en"/>
          </w:rPr>
          <w:delInstrText xml:space="preserve"> </w:delInstrText>
        </w:r>
        <w:r>
          <w:rPr>
            <w:rFonts w:eastAsia="Times New Roman"/>
            <w:lang w:val="en"/>
          </w:rPr>
          <w:delInstrText>INCLUDEPICTURE  \d "/Users/mike-work/git/w3c/wot-architecture/images/wot-on-gateway.png" \x \y \* MERGEFORMATINET</w:delInstrText>
        </w:r>
        <w:r>
          <w:rPr>
            <w:rFonts w:eastAsia="Times New Roman"/>
            <w:lang w:val="en"/>
          </w:rPr>
          <w:delInstrText xml:space="preserve"> </w:delInstrText>
        </w:r>
        <w:r>
          <w:rPr>
            <w:rFonts w:eastAsia="Times New Roman"/>
            <w:lang w:val="en"/>
          </w:rPr>
          <w:fldChar w:fldCharType="separate"/>
        </w:r>
        <w:r>
          <w:rPr>
            <w:rFonts w:eastAsia="Times New Roman"/>
            <w:noProof/>
            <w:lang w:val="en"/>
          </w:rPr>
          <w:drawing>
            <wp:inline distT="0" distB="0" distL="0" distR="0" wp14:anchorId="37EEF214" wp14:editId="64C9C666">
              <wp:extent cx="11061700" cy="6007100"/>
              <wp:effectExtent l="0" t="0" r="0" b="0"/>
              <wp:docPr id="49" name="Picture 49" descr="/Users/mike-work/git/w3c/wot-architecture/images/wot-on-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s/mike-work/git/w3c/wot-architecture/images/wot-on-gateway.png"/>
                      <pic:cNvPicPr>
                        <a:picLocks noChangeAspect="1" noChangeArrowheads="1"/>
                      </pic:cNvPicPr>
                    </pic:nvPicPr>
                    <pic:blipFill>
                      <a:blip r:link="rId206">
                        <a:extLst>
                          <a:ext uri="{28A0092B-C50C-407E-A947-70E740481C1C}">
                            <a14:useLocalDpi xmlns:a14="http://schemas.microsoft.com/office/drawing/2010/main" val="0"/>
                          </a:ext>
                        </a:extLst>
                      </a:blip>
                      <a:srcRect/>
                      <a:stretch>
                        <a:fillRect/>
                      </a:stretch>
                    </pic:blipFill>
                    <pic:spPr bwMode="auto">
                      <a:xfrm>
                        <a:off x="0" y="0"/>
                        <a:ext cx="11061700" cy="6007100"/>
                      </a:xfrm>
                      <a:prstGeom prst="rect">
                        <a:avLst/>
                      </a:prstGeom>
                      <a:noFill/>
                      <a:ln>
                        <a:noFill/>
                      </a:ln>
                    </pic:spPr>
                  </pic:pic>
                </a:graphicData>
              </a:graphic>
            </wp:inline>
          </w:drawing>
        </w:r>
        <w:r>
          <w:rPr>
            <w:rFonts w:eastAsia="Times New Roman"/>
            <w:lang w:val="en"/>
          </w:rPr>
          <w:fldChar w:fldCharType="end"/>
        </w:r>
        <w:r>
          <w:rPr>
            <w:rFonts w:eastAsia="Times New Roman"/>
            <w:lang w:val="en"/>
          </w:rPr>
          <w:delText>Servient on Gatewa</w:delText>
        </w:r>
        <w:r>
          <w:rPr>
            <w:rFonts w:eastAsia="Times New Roman"/>
            <w:lang w:val="en"/>
          </w:rPr>
          <w:delText>y</w:delText>
        </w:r>
      </w:del>
      <w:ins w:id="867" w:author="combined PRs" w:date="2019-01-23T11:48:00Z">
        <w:r>
          <w:rPr>
            <w:rFonts w:eastAsia="Times New Roman"/>
            <w:lang w:val="en"/>
          </w:rPr>
          <w:fldChar w:fldCharType="begin"/>
        </w:r>
        <w:r>
          <w:rPr>
            <w:rFonts w:eastAsia="Times New Roman"/>
            <w:lang w:val="en"/>
          </w:rPr>
          <w:instrText xml:space="preserve"> </w:instrText>
        </w:r>
        <w:r>
          <w:rPr>
            <w:rFonts w:eastAsia="Times New Roman"/>
            <w:lang w:val="en"/>
          </w:rPr>
          <w:instrText>INCLUDEPICTURE  \d "/Users/mike-work/git/mlagally/wot-architecture/images/wot-on-gateway.png" \x \y \* MERGEFORMATINET</w:instrText>
        </w:r>
        <w:r>
          <w:rPr>
            <w:rFonts w:eastAsia="Times New Roman"/>
            <w:lang w:val="en"/>
          </w:rPr>
          <w:instrText xml:space="preserve"> </w:instrText>
        </w:r>
        <w:r>
          <w:rPr>
            <w:rFonts w:eastAsia="Times New Roman"/>
            <w:lang w:val="en"/>
          </w:rPr>
          <w:fldChar w:fldCharType="separate"/>
        </w:r>
        <w:r>
          <w:rPr>
            <w:rFonts w:eastAsia="Times New Roman"/>
            <w:noProof/>
            <w:lang w:val="en"/>
          </w:rPr>
          <w:drawing>
            <wp:inline distT="0" distB="0" distL="0" distR="0">
              <wp:extent cx="11061700" cy="6007100"/>
              <wp:effectExtent l="0" t="0" r="0" b="0"/>
              <wp:docPr id="20" name="Picture 20" descr="/Users/mike-work/git/mlagally/wot-architecture/images/wot-on-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s/mike-work/git/mlagally/wot-architecture/images/wot-on-gateway.png"/>
                      <pic:cNvPicPr>
                        <a:picLocks noChangeAspect="1" noChangeArrowheads="1"/>
                      </pic:cNvPicPr>
                    </pic:nvPicPr>
                    <pic:blipFill>
                      <a:blip r:link="rId207">
                        <a:extLst>
                          <a:ext uri="{28A0092B-C50C-407E-A947-70E740481C1C}">
                            <a14:useLocalDpi xmlns:a14="http://schemas.microsoft.com/office/drawing/2010/main" val="0"/>
                          </a:ext>
                        </a:extLst>
                      </a:blip>
                      <a:srcRect/>
                      <a:stretch>
                        <a:fillRect/>
                      </a:stretch>
                    </pic:blipFill>
                    <pic:spPr bwMode="auto">
                      <a:xfrm>
                        <a:off x="0" y="0"/>
                        <a:ext cx="11061700" cy="6007100"/>
                      </a:xfrm>
                      <a:prstGeom prst="rect">
                        <a:avLst/>
                      </a:prstGeom>
                      <a:noFill/>
                      <a:ln>
                        <a:noFill/>
                      </a:ln>
                    </pic:spPr>
                  </pic:pic>
                </a:graphicData>
              </a:graphic>
            </wp:inline>
          </w:drawing>
        </w:r>
        <w:r>
          <w:rPr>
            <w:rFonts w:eastAsia="Times New Roman"/>
            <w:lang w:val="en"/>
          </w:rPr>
          <w:fldChar w:fldCharType="end"/>
        </w:r>
        <w:r>
          <w:rPr>
            <w:rFonts w:eastAsia="Times New Roman"/>
            <w:lang w:val="en"/>
          </w:rPr>
          <w:t>Servient on Gatewa</w:t>
        </w:r>
        <w:r>
          <w:rPr>
            <w:rFonts w:eastAsia="Times New Roman"/>
            <w:lang w:val="en"/>
          </w:rPr>
          <w:t>y</w:t>
        </w:r>
      </w:ins>
      <w:r>
        <w:rPr>
          <w:rFonts w:eastAsia="Times New Roman"/>
          <w:lang w:val="en"/>
        </w:rPr>
        <w:t xml:space="preserve"> </w:t>
      </w:r>
    </w:p>
    <w:p w14:paraId="170B0CF5" w14:textId="77777777" w:rsidR="00000000" w:rsidRDefault="0094571A">
      <w:pPr>
        <w:pStyle w:val="NormalWeb"/>
        <w:rPr>
          <w:lang w:val="en"/>
        </w:rPr>
      </w:pPr>
      <w:r>
        <w:rPr>
          <w:lang w:val="en"/>
        </w:rPr>
        <w:lastRenderedPageBreak/>
        <w:t xml:space="preserve">shows an example of a </w:t>
      </w:r>
      <w:hyperlink r:id="rId208" w:anchor="user-content-servient" w:history="1">
        <w:r>
          <w:rPr>
            <w:rStyle w:val="Hyperlink"/>
            <w:lang w:val="en"/>
          </w:rPr>
          <w:t>Servient</w:t>
        </w:r>
      </w:hyperlink>
      <w:r>
        <w:rPr>
          <w:lang w:val="en"/>
        </w:rPr>
        <w:t xml:space="preserve"> on a gateway. Gateway are often introduced as a home automation and/or home energy management sol</w:t>
      </w:r>
      <w:r>
        <w:rPr>
          <w:lang w:val="en"/>
        </w:rPr>
        <w:t xml:space="preserve">ution. In the case of consumer electronics, there are very wide variety of physical communication formats such as </w:t>
      </w:r>
      <w:proofErr w:type="spellStart"/>
      <w:r>
        <w:rPr>
          <w:lang w:val="en"/>
        </w:rPr>
        <w:t>WiFi</w:t>
      </w:r>
      <w:proofErr w:type="spellEnd"/>
      <w:r>
        <w:rPr>
          <w:lang w:val="en"/>
        </w:rPr>
        <w:t>, 802.15.4g, Bluetooth Low Energy, HDPLC and so on. In order to normalize those variations, almost all home automation systems introduce a</w:t>
      </w:r>
      <w:r>
        <w:rPr>
          <w:lang w:val="en"/>
        </w:rPr>
        <w:t xml:space="preserve"> gateway. In </w:t>
      </w:r>
      <w:r>
        <w:rPr>
          <w:lang w:val="en"/>
        </w:rPr>
        <w:t xml:space="preserve">, a </w:t>
      </w:r>
      <w:hyperlink r:id="rId209" w:anchor="user-content-servient" w:history="1">
        <w:r>
          <w:rPr>
            <w:rStyle w:val="Hyperlink"/>
            <w:lang w:val="en"/>
          </w:rPr>
          <w:t>Servient</w:t>
        </w:r>
      </w:hyperlink>
      <w:r>
        <w:rPr>
          <w:lang w:val="en"/>
        </w:rPr>
        <w:t xml:space="preserve"> wraps various mechanisms for communicating with legacy devices and provides to othe</w:t>
      </w:r>
      <w:r>
        <w:rPr>
          <w:lang w:val="en"/>
        </w:rPr>
        <w:t>r clients a universal device accessing method. Inside the home, HTTP/TCP/IP/</w:t>
      </w:r>
      <w:proofErr w:type="spellStart"/>
      <w:r>
        <w:rPr>
          <w:lang w:val="en"/>
        </w:rPr>
        <w:t>WiFi</w:t>
      </w:r>
      <w:proofErr w:type="spellEnd"/>
      <w:r>
        <w:rPr>
          <w:lang w:val="en"/>
        </w:rPr>
        <w:t xml:space="preserve"> can then be used as the sole </w:t>
      </w:r>
      <w:proofErr w:type="spellStart"/>
      <w:r>
        <w:rPr>
          <w:lang w:val="en"/>
        </w:rPr>
        <w:t>unfied</w:t>
      </w:r>
      <w:proofErr w:type="spellEnd"/>
      <w:r>
        <w:rPr>
          <w:lang w:val="en"/>
        </w:rPr>
        <w:t xml:space="preserve"> communication method between the </w:t>
      </w:r>
      <w:hyperlink r:id="rId210" w:anchor="user-content-servient" w:history="1">
        <w:r>
          <w:rPr>
            <w:rStyle w:val="Hyperlink"/>
            <w:lang w:val="en"/>
          </w:rPr>
          <w:t>Servient</w:t>
        </w:r>
      </w:hyperlink>
      <w:r>
        <w:rPr>
          <w:lang w:val="en"/>
        </w:rPr>
        <w:t xml:space="preserve"> on the gateway and a user interface device such as a Web </w:t>
      </w:r>
      <w:proofErr w:type="spellStart"/>
      <w:r>
        <w:rPr>
          <w:lang w:val="en"/>
        </w:rPr>
        <w:t>broswer</w:t>
      </w:r>
      <w:proofErr w:type="spellEnd"/>
      <w:r>
        <w:rPr>
          <w:lang w:val="en"/>
        </w:rPr>
        <w:t xml:space="preserve">. </w:t>
      </w:r>
    </w:p>
    <w:p w14:paraId="1DFCE0DB" w14:textId="77777777" w:rsidR="00000000" w:rsidRDefault="0094571A">
      <w:pPr>
        <w:rPr>
          <w:rFonts w:eastAsia="Times New Roman"/>
          <w:lang w:val="en"/>
        </w:rPr>
      </w:pPr>
      <w:r>
        <w:rPr>
          <w:rFonts w:eastAsia="Times New Roman"/>
          <w:lang w:val="en"/>
        </w:rPr>
        <w:t>Discovery</w:t>
      </w:r>
    </w:p>
    <w:p w14:paraId="094B00D6" w14:textId="77777777" w:rsidR="00000000" w:rsidRDefault="0094571A">
      <w:pPr>
        <w:numPr>
          <w:ilvl w:val="0"/>
          <w:numId w:val="28"/>
        </w:numPr>
        <w:spacing w:before="100" w:beforeAutospacing="1" w:after="100" w:afterAutospacing="1"/>
        <w:ind w:left="1440"/>
        <w:rPr>
          <w:rFonts w:eastAsia="Times New Roman"/>
          <w:lang w:val="en"/>
        </w:rPr>
        <w:pPrChange w:id="868" w:author="combined PRs" w:date="2019-01-23T11:48:00Z">
          <w:pPr>
            <w:numPr>
              <w:numId w:val="55"/>
            </w:numPr>
            <w:tabs>
              <w:tab w:val="num" w:pos="720"/>
            </w:tabs>
            <w:spacing w:before="100" w:beforeAutospacing="1" w:after="100" w:afterAutospacing="1"/>
            <w:ind w:left="720" w:hanging="360"/>
          </w:pPr>
        </w:pPrChange>
      </w:pPr>
      <w:r>
        <w:rPr>
          <w:rFonts w:eastAsia="Times New Roman"/>
          <w:lang w:val="en"/>
        </w:rPr>
        <w:fldChar w:fldCharType="begin"/>
      </w:r>
      <w:r>
        <w:rPr>
          <w:rFonts w:eastAsia="Times New Roman"/>
          <w:lang w:val="en"/>
        </w:rPr>
        <w:instrText xml:space="preserve"> </w:instrText>
      </w:r>
      <w:r>
        <w:rPr>
          <w:rFonts w:eastAsia="Times New Roman"/>
          <w:lang w:val="en"/>
        </w:rPr>
        <w:instrText>HYPERLINK "https://github.com/w3c/wot-architecture/blob/master/terminology.md" \l "user-content-servient"</w:instrText>
      </w:r>
      <w:r>
        <w:rPr>
          <w:rFonts w:eastAsia="Times New Roman"/>
          <w:lang w:val="en"/>
        </w:rPr>
        <w:instrText xml:space="preserve"> </w:instrText>
      </w:r>
      <w:r>
        <w:rPr>
          <w:rFonts w:eastAsia="Times New Roman"/>
          <w:lang w:val="en"/>
        </w:rPr>
        <w:fldChar w:fldCharType="separate"/>
      </w:r>
      <w:r>
        <w:rPr>
          <w:rStyle w:val="Hyperlink"/>
          <w:rFonts w:eastAsia="Times New Roman"/>
          <w:lang w:val="en"/>
        </w:rPr>
        <w:t>Servient</w:t>
      </w:r>
      <w:r>
        <w:rPr>
          <w:rFonts w:eastAsia="Times New Roman"/>
          <w:lang w:val="en"/>
        </w:rPr>
        <w:fldChar w:fldCharType="end"/>
      </w:r>
      <w:r>
        <w:rPr>
          <w:rFonts w:eastAsia="Times New Roman"/>
          <w:lang w:val="en"/>
        </w:rPr>
        <w:t xml:space="preserve"> discovers electronic appliances nearby [nearby </w:t>
      </w:r>
      <w:r>
        <w:rPr>
          <w:rFonts w:eastAsia="Times New Roman"/>
          <w:lang w:val="en"/>
        </w:rPr>
        <w:t>discovery].</w:t>
      </w:r>
    </w:p>
    <w:p w14:paraId="1D6BCBF7" w14:textId="77777777" w:rsidR="00000000" w:rsidRDefault="0094571A">
      <w:pPr>
        <w:numPr>
          <w:ilvl w:val="0"/>
          <w:numId w:val="28"/>
        </w:numPr>
        <w:spacing w:before="100" w:beforeAutospacing="1" w:after="100" w:afterAutospacing="1"/>
        <w:ind w:left="1440"/>
        <w:rPr>
          <w:rFonts w:eastAsia="Times New Roman"/>
          <w:lang w:val="en"/>
        </w:rPr>
        <w:pPrChange w:id="869" w:author="combined PRs" w:date="2019-01-23T11:48:00Z">
          <w:pPr>
            <w:numPr>
              <w:numId w:val="55"/>
            </w:numPr>
            <w:tabs>
              <w:tab w:val="num" w:pos="720"/>
            </w:tabs>
            <w:spacing w:before="100" w:beforeAutospacing="1" w:after="100" w:afterAutospacing="1"/>
            <w:ind w:left="720" w:hanging="360"/>
          </w:pPr>
        </w:pPrChange>
      </w:pPr>
      <w:proofErr w:type="spellStart"/>
      <w:r>
        <w:rPr>
          <w:rFonts w:eastAsia="Times New Roman"/>
          <w:lang w:val="en"/>
        </w:rPr>
        <w:t>WoT</w:t>
      </w:r>
      <w:proofErr w:type="spellEnd"/>
      <w:r>
        <w:rPr>
          <w:rFonts w:eastAsia="Times New Roman"/>
          <w:lang w:val="en"/>
        </w:rPr>
        <w:t xml:space="preserve"> Client discovers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"https://github.com/w3c/wot-architecture/blob/master/terminology.md" \l "user-content-servient"</w:instrText>
      </w:r>
      <w:r>
        <w:rPr>
          <w:rFonts w:eastAsia="Times New Roman"/>
          <w:lang w:val="en"/>
        </w:rPr>
        <w:instrText xml:space="preserve"> </w:instrText>
      </w:r>
      <w:r>
        <w:rPr>
          <w:rFonts w:eastAsia="Times New Roman"/>
          <w:lang w:val="en"/>
        </w:rPr>
        <w:fldChar w:fldCharType="separate"/>
      </w:r>
      <w:r>
        <w:rPr>
          <w:rStyle w:val="Hyperlink"/>
          <w:rFonts w:eastAsia="Times New Roman"/>
          <w:lang w:val="en"/>
        </w:rPr>
        <w:t>Servient</w:t>
      </w:r>
      <w:r>
        <w:rPr>
          <w:rFonts w:eastAsia="Times New Roman"/>
          <w:lang w:val="en"/>
        </w:rPr>
        <w:fldChar w:fldCharType="end"/>
      </w:r>
      <w:r>
        <w:rPr>
          <w:rFonts w:eastAsia="Times New Roman"/>
          <w:lang w:val="en"/>
        </w:rPr>
        <w:t xml:space="preserve"> remotely [remote discovery].</w:t>
      </w:r>
    </w:p>
    <w:p w14:paraId="4B7C7B60" w14:textId="77777777" w:rsidR="00000000" w:rsidRDefault="0094571A">
      <w:pPr>
        <w:rPr>
          <w:rFonts w:eastAsia="Times New Roman"/>
          <w:lang w:val="en"/>
        </w:rPr>
      </w:pPr>
      <w:r>
        <w:rPr>
          <w:rFonts w:eastAsia="Times New Roman"/>
          <w:lang w:val="en"/>
        </w:rPr>
        <w:t>Connectivity</w:t>
      </w:r>
    </w:p>
    <w:p w14:paraId="0195F802" w14:textId="77777777" w:rsidR="00000000" w:rsidRDefault="0094571A">
      <w:pPr>
        <w:numPr>
          <w:ilvl w:val="0"/>
          <w:numId w:val="29"/>
        </w:numPr>
        <w:spacing w:before="100" w:beforeAutospacing="1" w:after="100" w:afterAutospacing="1"/>
        <w:ind w:left="1440"/>
        <w:rPr>
          <w:rFonts w:eastAsia="Times New Roman"/>
          <w:lang w:val="en"/>
        </w:rPr>
        <w:pPrChange w:id="870" w:author="combined PRs" w:date="2019-01-23T11:48:00Z">
          <w:pPr>
            <w:numPr>
              <w:numId w:val="56"/>
            </w:numPr>
            <w:tabs>
              <w:tab w:val="num" w:pos="720"/>
            </w:tabs>
            <w:spacing w:before="100" w:beforeAutospacing="1" w:after="100" w:afterAutospacing="1"/>
            <w:ind w:left="720" w:hanging="360"/>
          </w:pPr>
        </w:pPrChange>
      </w:pPr>
      <w:proofErr w:type="spellStart"/>
      <w:r>
        <w:rPr>
          <w:rFonts w:eastAsia="Times New Roman"/>
          <w:lang w:val="en"/>
        </w:rPr>
        <w:t>t.b.d</w:t>
      </w:r>
      <w:proofErr w:type="spellEnd"/>
      <w:r>
        <w:rPr>
          <w:rFonts w:eastAsia="Times New Roman"/>
          <w:lang w:val="en"/>
        </w:rPr>
        <w:t>.</w:t>
      </w:r>
    </w:p>
    <w:p w14:paraId="715807F1" w14:textId="77777777" w:rsidR="00000000" w:rsidRDefault="0094571A">
      <w:pPr>
        <w:rPr>
          <w:rFonts w:eastAsia="Times New Roman"/>
          <w:lang w:val="en"/>
        </w:rPr>
      </w:pPr>
      <w:r>
        <w:rPr>
          <w:rFonts w:eastAsia="Times New Roman"/>
          <w:lang w:val="en"/>
        </w:rPr>
        <w:t>Security</w:t>
      </w:r>
    </w:p>
    <w:p w14:paraId="593590A0" w14:textId="77777777" w:rsidR="00000000" w:rsidRDefault="0094571A">
      <w:pPr>
        <w:numPr>
          <w:ilvl w:val="0"/>
          <w:numId w:val="30"/>
        </w:numPr>
        <w:spacing w:before="100" w:beforeAutospacing="1" w:after="100" w:afterAutospacing="1"/>
        <w:ind w:left="1440"/>
        <w:rPr>
          <w:rFonts w:eastAsia="Times New Roman"/>
          <w:lang w:val="en"/>
        </w:rPr>
        <w:pPrChange w:id="871" w:author="combined PRs" w:date="2019-01-23T11:48:00Z">
          <w:pPr>
            <w:numPr>
              <w:numId w:val="57"/>
            </w:numPr>
            <w:tabs>
              <w:tab w:val="num" w:pos="720"/>
            </w:tabs>
            <w:spacing w:before="100" w:beforeAutospacing="1" w:after="100" w:afterAutospacing="1"/>
            <w:ind w:left="720" w:hanging="360"/>
          </w:pPr>
        </w:pPrChange>
      </w:pPr>
      <w:proofErr w:type="spellStart"/>
      <w:r>
        <w:rPr>
          <w:rFonts w:eastAsia="Times New Roman"/>
          <w:lang w:val="en"/>
        </w:rPr>
        <w:t>t.b.d</w:t>
      </w:r>
      <w:proofErr w:type="spellEnd"/>
      <w:r>
        <w:rPr>
          <w:rFonts w:eastAsia="Times New Roman"/>
          <w:lang w:val="en"/>
        </w:rPr>
        <w:t>.</w:t>
      </w:r>
    </w:p>
    <w:p w14:paraId="76FA3B0A" w14:textId="77777777" w:rsidR="00000000" w:rsidRDefault="0094571A">
      <w:pPr>
        <w:pStyle w:val="Heading2"/>
        <w:rPr>
          <w:rFonts w:eastAsia="Times New Roman"/>
          <w:lang w:val="en"/>
        </w:rPr>
      </w:pPr>
      <w:r>
        <w:rPr>
          <w:rFonts w:eastAsia="Times New Roman"/>
          <w:lang w:val="en"/>
        </w:rPr>
        <w:t>Servient on Cloud and Gateway</w:t>
      </w:r>
    </w:p>
    <w:p w14:paraId="78B7E491" w14:textId="77777777" w:rsidR="00000000" w:rsidRDefault="0094571A">
      <w:pPr>
        <w:pStyle w:val="NormalWeb"/>
        <w:rPr>
          <w:lang w:val="en"/>
        </w:rPr>
      </w:pPr>
      <w:r>
        <w:rPr>
          <w:lang w:val="en"/>
        </w:rPr>
        <w:t xml:space="preserve">Client Apps can control devices at home through a </w:t>
      </w:r>
      <w:hyperlink r:id="rId211" w:anchor="user-content-servient" w:history="1">
        <w:r>
          <w:rPr>
            <w:rStyle w:val="Hyperlink"/>
            <w:lang w:val="en"/>
          </w:rPr>
          <w:t>Servient</w:t>
        </w:r>
      </w:hyperlink>
      <w:r>
        <w:rPr>
          <w:lang w:val="en"/>
        </w:rPr>
        <w:t xml:space="preserve"> on a gateway. But in this case the location of client apps is restricted to the </w:t>
      </w:r>
      <w:proofErr w:type="gramStart"/>
      <w:r>
        <w:rPr>
          <w:lang w:val="en"/>
        </w:rPr>
        <w:t>home, b</w:t>
      </w:r>
      <w:r>
        <w:rPr>
          <w:lang w:val="en"/>
        </w:rPr>
        <w:t>ecause</w:t>
      </w:r>
      <w:proofErr w:type="gramEnd"/>
      <w:r>
        <w:rPr>
          <w:lang w:val="en"/>
        </w:rPr>
        <w:t xml:space="preserve"> physical communication path "</w:t>
      </w:r>
      <w:proofErr w:type="spellStart"/>
      <w:r>
        <w:rPr>
          <w:lang w:val="en"/>
        </w:rPr>
        <w:t>WiFi</w:t>
      </w:r>
      <w:proofErr w:type="spellEnd"/>
      <w:r>
        <w:rPr>
          <w:lang w:val="en"/>
        </w:rPr>
        <w:t xml:space="preserve">" and/or wired Ethernet between gateway and client apps such as a Web browser is limited to the physical domain provided by the </w:t>
      </w:r>
      <w:proofErr w:type="spellStart"/>
      <w:r>
        <w:rPr>
          <w:lang w:val="en"/>
        </w:rPr>
        <w:t>WiFi</w:t>
      </w:r>
      <w:proofErr w:type="spellEnd"/>
      <w:r>
        <w:rPr>
          <w:lang w:val="en"/>
        </w:rPr>
        <w:t xml:space="preserve"> signal. To provide for controlling devices at home from outside the house, a HTTP/T</w:t>
      </w:r>
      <w:r>
        <w:rPr>
          <w:lang w:val="en"/>
        </w:rPr>
        <w:t xml:space="preserve">CP/IP interface to a </w:t>
      </w:r>
      <w:hyperlink r:id="rId212" w:anchor="user-content-servient" w:history="1">
        <w:r>
          <w:rPr>
            <w:rStyle w:val="Hyperlink"/>
            <w:lang w:val="en"/>
          </w:rPr>
          <w:t>Servient</w:t>
        </w:r>
      </w:hyperlink>
      <w:r>
        <w:rPr>
          <w:lang w:val="en"/>
        </w:rPr>
        <w:t xml:space="preserve"> running in the cloud with a globally reachable address could be used. However, in this case the </w:t>
      </w:r>
      <w:hyperlink r:id="rId213" w:anchor="user-content-servient" w:history="1">
        <w:r>
          <w:rPr>
            <w:rStyle w:val="Hyperlink"/>
            <w:lang w:val="en"/>
          </w:rPr>
          <w:t>Servient</w:t>
        </w:r>
      </w:hyperlink>
      <w:r>
        <w:rPr>
          <w:lang w:val="en"/>
        </w:rPr>
        <w:t xml:space="preserve"> in the cloud cannot generally access devices running in the home through only local interfaces such as Bluetooth. </w:t>
      </w:r>
    </w:p>
    <w:p w14:paraId="41C88B48" w14:textId="2BCD2ECB" w:rsidR="00000000" w:rsidRDefault="0094571A">
      <w:pPr>
        <w:rPr>
          <w:rFonts w:eastAsia="Times New Roman"/>
          <w:lang w:val="en"/>
        </w:rPr>
      </w:pPr>
      <w:del w:id="872" w:author="combined PRs" w:date="2019-01-23T11:48:00Z">
        <w:r>
          <w:rPr>
            <w:rFonts w:eastAsia="Times New Roman"/>
            <w:lang w:val="en"/>
          </w:rPr>
          <w:lastRenderedPageBreak/>
          <w:fldChar w:fldCharType="begin"/>
        </w:r>
        <w:r>
          <w:rPr>
            <w:rFonts w:eastAsia="Times New Roman"/>
            <w:lang w:val="en"/>
          </w:rPr>
          <w:delInstrText xml:space="preserve"> </w:delInstrText>
        </w:r>
        <w:r>
          <w:rPr>
            <w:rFonts w:eastAsia="Times New Roman"/>
            <w:lang w:val="en"/>
          </w:rPr>
          <w:delInstrText>INCLUDEPICTURE  \d "/Users/mike-work/git/w3c/wot-architecture/images/wot-on-cloud.png" \x \y \* MERGEFORMATINET</w:delInstrText>
        </w:r>
        <w:r>
          <w:rPr>
            <w:rFonts w:eastAsia="Times New Roman"/>
            <w:lang w:val="en"/>
          </w:rPr>
          <w:delInstrText xml:space="preserve"> </w:delInstrText>
        </w:r>
        <w:r>
          <w:rPr>
            <w:rFonts w:eastAsia="Times New Roman"/>
            <w:lang w:val="en"/>
          </w:rPr>
          <w:fldChar w:fldCharType="separate"/>
        </w:r>
        <w:r>
          <w:rPr>
            <w:rFonts w:eastAsia="Times New Roman"/>
            <w:noProof/>
            <w:lang w:val="en"/>
          </w:rPr>
          <w:drawing>
            <wp:inline distT="0" distB="0" distL="0" distR="0" wp14:anchorId="7988DF42" wp14:editId="12E9EC0D">
              <wp:extent cx="14300200" cy="6007100"/>
              <wp:effectExtent l="0" t="0" r="0" b="0"/>
              <wp:docPr id="50" name="Picture 50" descr="/Users/mike-work/git/w3c/wot-architecture/images/wot-on-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s/mike-work/git/w3c/wot-architecture/images/wot-on-cloud.png"/>
                      <pic:cNvPicPr>
                        <a:picLocks noChangeAspect="1" noChangeArrowheads="1"/>
                      </pic:cNvPicPr>
                    </pic:nvPicPr>
                    <pic:blipFill>
                      <a:blip r:link="rId214">
                        <a:extLst>
                          <a:ext uri="{28A0092B-C50C-407E-A947-70E740481C1C}">
                            <a14:useLocalDpi xmlns:a14="http://schemas.microsoft.com/office/drawing/2010/main" val="0"/>
                          </a:ext>
                        </a:extLst>
                      </a:blip>
                      <a:srcRect/>
                      <a:stretch>
                        <a:fillRect/>
                      </a:stretch>
                    </pic:blipFill>
                    <pic:spPr bwMode="auto">
                      <a:xfrm>
                        <a:off x="0" y="0"/>
                        <a:ext cx="14300200" cy="6007100"/>
                      </a:xfrm>
                      <a:prstGeom prst="rect">
                        <a:avLst/>
                      </a:prstGeom>
                      <a:noFill/>
                      <a:ln>
                        <a:noFill/>
                      </a:ln>
                    </pic:spPr>
                  </pic:pic>
                </a:graphicData>
              </a:graphic>
            </wp:inline>
          </w:drawing>
        </w:r>
        <w:r>
          <w:rPr>
            <w:rFonts w:eastAsia="Times New Roman"/>
            <w:lang w:val="en"/>
          </w:rPr>
          <w:fldChar w:fldCharType="end"/>
        </w:r>
      </w:del>
      <w:ins w:id="873" w:author="combined PRs" w:date="2019-01-23T11:48:00Z">
        <w:r>
          <w:rPr>
            <w:rFonts w:eastAsia="Times New Roman"/>
            <w:lang w:val="en"/>
          </w:rPr>
          <w:fldChar w:fldCharType="begin"/>
        </w:r>
        <w:r>
          <w:rPr>
            <w:rFonts w:eastAsia="Times New Roman"/>
            <w:lang w:val="en"/>
          </w:rPr>
          <w:instrText xml:space="preserve"> </w:instrText>
        </w:r>
        <w:r>
          <w:rPr>
            <w:rFonts w:eastAsia="Times New Roman"/>
            <w:lang w:val="en"/>
          </w:rPr>
          <w:instrText>INCLUDEPICTURE  \d "/Users/mike-work/git/mlagally/wot-architecture/images/wot-on-cloud.png" \x \y \* MERGEFORMATINET</w:instrText>
        </w:r>
        <w:r>
          <w:rPr>
            <w:rFonts w:eastAsia="Times New Roman"/>
            <w:lang w:val="en"/>
          </w:rPr>
          <w:instrText xml:space="preserve"> </w:instrText>
        </w:r>
        <w:r>
          <w:rPr>
            <w:rFonts w:eastAsia="Times New Roman"/>
            <w:lang w:val="en"/>
          </w:rPr>
          <w:fldChar w:fldCharType="separate"/>
        </w:r>
        <w:r>
          <w:rPr>
            <w:rFonts w:eastAsia="Times New Roman"/>
            <w:noProof/>
            <w:lang w:val="en"/>
          </w:rPr>
          <w:drawing>
            <wp:inline distT="0" distB="0" distL="0" distR="0">
              <wp:extent cx="14300200" cy="6007100"/>
              <wp:effectExtent l="0" t="0" r="0" b="0"/>
              <wp:docPr id="21" name="Picture 21" descr="/Users/mike-work/git/mlagally/wot-architecture/images/wot-on-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s/mike-work/git/mlagally/wot-architecture/images/wot-on-cloud.png"/>
                      <pic:cNvPicPr>
                        <a:picLocks noChangeAspect="1" noChangeArrowheads="1"/>
                      </pic:cNvPicPr>
                    </pic:nvPicPr>
                    <pic:blipFill>
                      <a:blip r:link="rId215">
                        <a:extLst>
                          <a:ext uri="{28A0092B-C50C-407E-A947-70E740481C1C}">
                            <a14:useLocalDpi xmlns:a14="http://schemas.microsoft.com/office/drawing/2010/main" val="0"/>
                          </a:ext>
                        </a:extLst>
                      </a:blip>
                      <a:srcRect/>
                      <a:stretch>
                        <a:fillRect/>
                      </a:stretch>
                    </pic:blipFill>
                    <pic:spPr bwMode="auto">
                      <a:xfrm>
                        <a:off x="0" y="0"/>
                        <a:ext cx="14300200" cy="6007100"/>
                      </a:xfrm>
                      <a:prstGeom prst="rect">
                        <a:avLst/>
                      </a:prstGeom>
                      <a:noFill/>
                      <a:ln>
                        <a:noFill/>
                      </a:ln>
                    </pic:spPr>
                  </pic:pic>
                </a:graphicData>
              </a:graphic>
            </wp:inline>
          </w:drawing>
        </w:r>
        <w:r>
          <w:rPr>
            <w:rFonts w:eastAsia="Times New Roman"/>
            <w:lang w:val="en"/>
          </w:rPr>
          <w:fldChar w:fldCharType="end"/>
        </w:r>
      </w:ins>
      <w:r>
        <w:rPr>
          <w:rFonts w:eastAsia="Times New Roman"/>
          <w:lang w:val="en"/>
        </w:rPr>
        <w:t>Servient on Cloud Server and Gatewa</w:t>
      </w:r>
      <w:r>
        <w:rPr>
          <w:rFonts w:eastAsia="Times New Roman"/>
          <w:lang w:val="en"/>
        </w:rPr>
        <w:t>y</w:t>
      </w:r>
      <w:r>
        <w:rPr>
          <w:rFonts w:eastAsia="Times New Roman"/>
          <w:lang w:val="en"/>
        </w:rPr>
        <w:t xml:space="preserve"> </w:t>
      </w:r>
    </w:p>
    <w:p w14:paraId="459425B1" w14:textId="77777777" w:rsidR="00000000" w:rsidRDefault="0094571A">
      <w:pPr>
        <w:pStyle w:val="NormalWeb"/>
        <w:rPr>
          <w:lang w:val="en"/>
        </w:rPr>
      </w:pPr>
      <w:r>
        <w:rPr>
          <w:lang w:val="en"/>
        </w:rPr>
        <w:t xml:space="preserve">shows an example of </w:t>
      </w:r>
      <w:hyperlink r:id="rId216" w:anchor="user-content-servient" w:history="1">
        <w:r>
          <w:rPr>
            <w:rStyle w:val="Hyperlink"/>
            <w:lang w:val="en"/>
          </w:rPr>
          <w:t>Servient</w:t>
        </w:r>
      </w:hyperlink>
      <w:r>
        <w:rPr>
          <w:lang w:val="en"/>
        </w:rPr>
        <w:t xml:space="preserve"> running on a cloud server paired with another </w:t>
      </w:r>
      <w:hyperlink r:id="rId217" w:anchor="user-content-servient" w:history="1">
        <w:r>
          <w:rPr>
            <w:rStyle w:val="Hyperlink"/>
            <w:lang w:val="en"/>
          </w:rPr>
          <w:t>Servient</w:t>
        </w:r>
      </w:hyperlink>
      <w:r>
        <w:rPr>
          <w:lang w:val="en"/>
        </w:rPr>
        <w:t xml:space="preserve"> running on a gateway. </w:t>
      </w:r>
      <w:r>
        <w:rPr>
          <w:lang w:val="en"/>
        </w:rPr>
        <w:t xml:space="preserve">In the case of </w:t>
      </w:r>
      <w:r>
        <w:rPr>
          <w:lang w:val="en"/>
        </w:rPr>
        <w:t xml:space="preserve">, a browser accesses the </w:t>
      </w:r>
      <w:hyperlink r:id="rId218" w:anchor="user-content-servient" w:history="1">
        <w:r>
          <w:rPr>
            <w:rStyle w:val="Hyperlink"/>
            <w:lang w:val="en"/>
          </w:rPr>
          <w:t>Servient</w:t>
        </w:r>
      </w:hyperlink>
      <w:r>
        <w:rPr>
          <w:lang w:val="en"/>
        </w:rPr>
        <w:t xml:space="preserve"> on the cloud Server named "Cloud". This </w:t>
      </w:r>
      <w:hyperlink r:id="rId219" w:anchor="user-content-servient" w:history="1">
        <w:r>
          <w:rPr>
            <w:rStyle w:val="Hyperlink"/>
            <w:lang w:val="en"/>
          </w:rPr>
          <w:t>Servient</w:t>
        </w:r>
      </w:hyperlink>
      <w:r>
        <w:rPr>
          <w:lang w:val="en"/>
        </w:rPr>
        <w:t xml:space="preserve"> provides its interface through the Internet globally. So, wherever a browser user is, they can access this </w:t>
      </w:r>
      <w:hyperlink r:id="rId220" w:anchor="user-content-servient" w:history="1">
        <w:r>
          <w:rPr>
            <w:rStyle w:val="Hyperlink"/>
            <w:lang w:val="en"/>
          </w:rPr>
          <w:t>Servient</w:t>
        </w:r>
      </w:hyperlink>
      <w:r>
        <w:rPr>
          <w:lang w:val="en"/>
        </w:rPr>
        <w:t xml:space="preserve">. The </w:t>
      </w:r>
      <w:hyperlink r:id="rId221" w:anchor="user-content-servient" w:history="1">
        <w:r>
          <w:rPr>
            <w:rStyle w:val="Hyperlink"/>
            <w:lang w:val="en"/>
          </w:rPr>
          <w:t>Servient</w:t>
        </w:r>
      </w:hyperlink>
      <w:r>
        <w:rPr>
          <w:lang w:val="en"/>
        </w:rPr>
        <w:t xml:space="preserve"> on "Cloud" can accept the request of the browser and/or other app</w:t>
      </w:r>
      <w:r>
        <w:rPr>
          <w:lang w:val="en"/>
        </w:rPr>
        <w:t xml:space="preserve">lication through HTTP, </w:t>
      </w:r>
      <w:proofErr w:type="spellStart"/>
      <w:r>
        <w:rPr>
          <w:lang w:val="en"/>
        </w:rPr>
        <w:t>CoAP</w:t>
      </w:r>
      <w:proofErr w:type="spellEnd"/>
      <w:r>
        <w:rPr>
          <w:lang w:val="en"/>
        </w:rPr>
        <w:t xml:space="preserve">, and so on. Then the </w:t>
      </w:r>
      <w:hyperlink r:id="rId222" w:anchor="user-content-servient" w:history="1">
        <w:r>
          <w:rPr>
            <w:rStyle w:val="Hyperlink"/>
            <w:lang w:val="en"/>
          </w:rPr>
          <w:t>Servient</w:t>
        </w:r>
      </w:hyperlink>
      <w:r>
        <w:rPr>
          <w:lang w:val="en"/>
        </w:rPr>
        <w:t xml:space="preserve"> on the cloud server finds out the route to access another </w:t>
      </w:r>
      <w:hyperlink r:id="rId223" w:anchor="user-content-servient" w:history="1">
        <w:r>
          <w:rPr>
            <w:rStyle w:val="Hyperlink"/>
            <w:lang w:val="en"/>
          </w:rPr>
          <w:t>Servient</w:t>
        </w:r>
      </w:hyperlink>
      <w:r>
        <w:rPr>
          <w:lang w:val="en"/>
        </w:rPr>
        <w:t xml:space="preserve"> on the gateway. After finding out the route, the </w:t>
      </w:r>
      <w:hyperlink r:id="rId224" w:anchor="user-content-servient" w:history="1">
        <w:r>
          <w:rPr>
            <w:rStyle w:val="Hyperlink"/>
            <w:lang w:val="en"/>
          </w:rPr>
          <w:t>Servient</w:t>
        </w:r>
      </w:hyperlink>
      <w:r>
        <w:rPr>
          <w:lang w:val="en"/>
        </w:rPr>
        <w:t xml:space="preserve"> on the cloud server transfers the request from the browser to the </w:t>
      </w:r>
      <w:hyperlink r:id="rId225" w:anchor="user-content-servient" w:history="1">
        <w:r>
          <w:rPr>
            <w:rStyle w:val="Hyperlink"/>
            <w:lang w:val="en"/>
          </w:rPr>
          <w:t>Servient</w:t>
        </w:r>
      </w:hyperlink>
      <w:r>
        <w:rPr>
          <w:lang w:val="en"/>
        </w:rPr>
        <w:t xml:space="preserve"> on the gateway. After that, the gateway </w:t>
      </w:r>
      <w:r>
        <w:rPr>
          <w:lang w:val="en"/>
        </w:rPr>
        <w:t xml:space="preserve">processes the request according the </w:t>
      </w:r>
      <w:r>
        <w:rPr>
          <w:lang w:val="en"/>
        </w:rPr>
        <w:t xml:space="preserve">use case. The </w:t>
      </w:r>
      <w:hyperlink r:id="rId226" w:anchor="user-content-thing-description-td" w:history="1">
        <w:r>
          <w:rPr>
            <w:rStyle w:val="Hyperlink"/>
            <w:lang w:val="en"/>
          </w:rPr>
          <w:t>Thing Description</w:t>
        </w:r>
      </w:hyperlink>
      <w:r>
        <w:rPr>
          <w:lang w:val="en"/>
        </w:rPr>
        <w:t xml:space="preserve"> of the </w:t>
      </w:r>
      <w:hyperlink r:id="rId227" w:anchor="user-content-servient" w:history="1">
        <w:r>
          <w:rPr>
            <w:rStyle w:val="Hyperlink"/>
            <w:lang w:val="en"/>
          </w:rPr>
          <w:t>Servient</w:t>
        </w:r>
      </w:hyperlink>
      <w:r>
        <w:rPr>
          <w:lang w:val="en"/>
        </w:rPr>
        <w:t xml:space="preserve"> on the cloud server can be just a mirror of that on the gateway, since it will generally just pass interactions directly through. More generally, though, one o</w:t>
      </w:r>
      <w:r>
        <w:rPr>
          <w:lang w:val="en"/>
        </w:rPr>
        <w:t xml:space="preserve">r both </w:t>
      </w:r>
      <w:hyperlink r:id="rId228" w:anchor="user-content-servient" w:history="1">
        <w:proofErr w:type="spellStart"/>
        <w:r>
          <w:rPr>
            <w:rStyle w:val="Hyperlink"/>
            <w:lang w:val="en"/>
          </w:rPr>
          <w:t>Servients</w:t>
        </w:r>
        <w:proofErr w:type="spellEnd"/>
      </w:hyperlink>
      <w:r>
        <w:rPr>
          <w:lang w:val="en"/>
        </w:rPr>
        <w:t xml:space="preserve"> can provide services such as privacy filtering or sub-setting. When the user is home, they can also access the </w:t>
      </w:r>
      <w:hyperlink r:id="rId229" w:anchor="user-content-servient" w:history="1">
        <w:r>
          <w:rPr>
            <w:rStyle w:val="Hyperlink"/>
            <w:lang w:val="en"/>
          </w:rPr>
          <w:t>Servient</w:t>
        </w:r>
      </w:hyperlink>
      <w:r>
        <w:rPr>
          <w:lang w:val="en"/>
        </w:rPr>
        <w:t xml:space="preserve"> in the gateway directly. </w:t>
      </w:r>
    </w:p>
    <w:p w14:paraId="5F76DDA7" w14:textId="77777777" w:rsidR="00000000" w:rsidRDefault="0094571A">
      <w:pPr>
        <w:rPr>
          <w:rFonts w:eastAsia="Times New Roman"/>
          <w:lang w:val="en"/>
        </w:rPr>
      </w:pPr>
      <w:r>
        <w:rPr>
          <w:rFonts w:eastAsia="Times New Roman"/>
          <w:lang w:val="en"/>
        </w:rPr>
        <w:t>Discovery</w:t>
      </w:r>
    </w:p>
    <w:p w14:paraId="6E222E26" w14:textId="77777777" w:rsidR="00000000" w:rsidRDefault="0094571A">
      <w:pPr>
        <w:numPr>
          <w:ilvl w:val="0"/>
          <w:numId w:val="31"/>
        </w:numPr>
        <w:spacing w:before="100" w:beforeAutospacing="1" w:after="100" w:afterAutospacing="1"/>
        <w:ind w:left="1440"/>
        <w:rPr>
          <w:rFonts w:eastAsia="Times New Roman"/>
          <w:lang w:val="en"/>
        </w:rPr>
        <w:pPrChange w:id="874" w:author="combined PRs" w:date="2019-01-23T11:48:00Z">
          <w:pPr>
            <w:numPr>
              <w:numId w:val="58"/>
            </w:numPr>
            <w:tabs>
              <w:tab w:val="num" w:pos="720"/>
            </w:tabs>
            <w:spacing w:before="100" w:beforeAutospacing="1" w:after="100" w:afterAutospacing="1"/>
            <w:ind w:left="720" w:hanging="360"/>
          </w:pPr>
        </w:pPrChange>
      </w:pPr>
      <w:r>
        <w:rPr>
          <w:rFonts w:eastAsia="Times New Roman"/>
          <w:lang w:val="en"/>
        </w:rPr>
        <w:lastRenderedPageBreak/>
        <w:fldChar w:fldCharType="begin"/>
      </w:r>
      <w:r>
        <w:rPr>
          <w:rFonts w:eastAsia="Times New Roman"/>
          <w:lang w:val="en"/>
        </w:rPr>
        <w:instrText xml:space="preserve"> </w:instrText>
      </w:r>
      <w:r>
        <w:rPr>
          <w:rFonts w:eastAsia="Times New Roman"/>
          <w:lang w:val="en"/>
        </w:rPr>
        <w:instrText>HYPERLINK "https://github.com/w3c/wot-architecture/blob/master/terminology.md" \l "user-content-servient"</w:instrText>
      </w:r>
      <w:r>
        <w:rPr>
          <w:rFonts w:eastAsia="Times New Roman"/>
          <w:lang w:val="en"/>
        </w:rPr>
        <w:instrText xml:space="preserve"> </w:instrText>
      </w:r>
      <w:r>
        <w:rPr>
          <w:rFonts w:eastAsia="Times New Roman"/>
          <w:lang w:val="en"/>
        </w:rPr>
        <w:fldChar w:fldCharType="separate"/>
      </w:r>
      <w:r>
        <w:rPr>
          <w:rStyle w:val="Hyperlink"/>
          <w:rFonts w:eastAsia="Times New Roman"/>
          <w:lang w:val="en"/>
        </w:rPr>
        <w:t>Servient</w:t>
      </w:r>
      <w:r>
        <w:rPr>
          <w:rFonts w:eastAsia="Times New Roman"/>
          <w:lang w:val="en"/>
        </w:rPr>
        <w:fldChar w:fldCharType="end"/>
      </w:r>
      <w:r>
        <w:rPr>
          <w:rFonts w:eastAsia="Times New Roman"/>
          <w:lang w:val="en"/>
        </w:rPr>
        <w:t xml:space="preserve"> </w:t>
      </w:r>
      <w:r>
        <w:rPr>
          <w:rFonts w:eastAsia="Times New Roman"/>
          <w:lang w:val="en"/>
        </w:rPr>
        <w:t xml:space="preserve">discovers </w:t>
      </w:r>
      <w:proofErr w:type="spellStart"/>
      <w:r>
        <w:rPr>
          <w:rFonts w:eastAsia="Times New Roman"/>
          <w:lang w:val="en"/>
        </w:rPr>
        <w:t>WoT</w:t>
      </w:r>
      <w:proofErr w:type="spellEnd"/>
      <w:r>
        <w:rPr>
          <w:rFonts w:eastAsia="Times New Roman"/>
          <w:lang w:val="en"/>
        </w:rPr>
        <w:t xml:space="preserve"> Server remotely [remote discovery].</w:t>
      </w:r>
    </w:p>
    <w:p w14:paraId="305169E2" w14:textId="77777777" w:rsidR="00000000" w:rsidRDefault="0094571A">
      <w:pPr>
        <w:numPr>
          <w:ilvl w:val="0"/>
          <w:numId w:val="31"/>
        </w:numPr>
        <w:spacing w:before="100" w:beforeAutospacing="1" w:after="100" w:afterAutospacing="1"/>
        <w:ind w:left="1440"/>
        <w:rPr>
          <w:rFonts w:eastAsia="Times New Roman"/>
          <w:lang w:val="en"/>
        </w:rPr>
        <w:pPrChange w:id="875" w:author="combined PRs" w:date="2019-01-23T11:48:00Z">
          <w:pPr>
            <w:numPr>
              <w:numId w:val="58"/>
            </w:numPr>
            <w:tabs>
              <w:tab w:val="num" w:pos="720"/>
            </w:tabs>
            <w:spacing w:before="100" w:beforeAutospacing="1" w:after="100" w:afterAutospacing="1"/>
            <w:ind w:left="720" w:hanging="360"/>
          </w:pPr>
        </w:pPrChange>
      </w:pPr>
      <w:proofErr w:type="spellStart"/>
      <w:r>
        <w:rPr>
          <w:rFonts w:eastAsia="Times New Roman"/>
          <w:lang w:val="en"/>
        </w:rPr>
        <w:t>WoT</w:t>
      </w:r>
      <w:proofErr w:type="spellEnd"/>
      <w:r>
        <w:rPr>
          <w:rFonts w:eastAsia="Times New Roman"/>
          <w:lang w:val="en"/>
        </w:rPr>
        <w:t xml:space="preserve"> Client discovers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"https://github.com/w3c/wot-architecture/blob/master/terminology.md" \l "user-content-servient"</w:instrText>
      </w:r>
      <w:r>
        <w:rPr>
          <w:rFonts w:eastAsia="Times New Roman"/>
          <w:lang w:val="en"/>
        </w:rPr>
        <w:instrText xml:space="preserve"> </w:instrText>
      </w:r>
      <w:r>
        <w:rPr>
          <w:rFonts w:eastAsia="Times New Roman"/>
          <w:lang w:val="en"/>
        </w:rPr>
        <w:fldChar w:fldCharType="separate"/>
      </w:r>
      <w:r>
        <w:rPr>
          <w:rStyle w:val="Hyperlink"/>
          <w:rFonts w:eastAsia="Times New Roman"/>
          <w:lang w:val="en"/>
        </w:rPr>
        <w:t>Servient</w:t>
      </w:r>
      <w:r>
        <w:rPr>
          <w:rFonts w:eastAsia="Times New Roman"/>
          <w:lang w:val="en"/>
        </w:rPr>
        <w:fldChar w:fldCharType="end"/>
      </w:r>
      <w:r>
        <w:rPr>
          <w:rFonts w:eastAsia="Times New Roman"/>
          <w:lang w:val="en"/>
        </w:rPr>
        <w:t xml:space="preserve"> remotely [remote discovery].</w:t>
      </w:r>
    </w:p>
    <w:p w14:paraId="3E57C32A" w14:textId="77777777" w:rsidR="00000000" w:rsidRDefault="0094571A">
      <w:pPr>
        <w:rPr>
          <w:rFonts w:eastAsia="Times New Roman"/>
          <w:lang w:val="en"/>
        </w:rPr>
      </w:pPr>
      <w:r>
        <w:rPr>
          <w:rFonts w:eastAsia="Times New Roman"/>
          <w:lang w:val="en"/>
        </w:rPr>
        <w:t>Connectivity</w:t>
      </w:r>
    </w:p>
    <w:p w14:paraId="47E707B6" w14:textId="77777777" w:rsidR="00000000" w:rsidRDefault="0094571A">
      <w:pPr>
        <w:numPr>
          <w:ilvl w:val="0"/>
          <w:numId w:val="32"/>
        </w:numPr>
        <w:spacing w:before="100" w:beforeAutospacing="1" w:after="100" w:afterAutospacing="1"/>
        <w:ind w:left="1440"/>
        <w:rPr>
          <w:rFonts w:eastAsia="Times New Roman"/>
          <w:lang w:val="en"/>
        </w:rPr>
        <w:pPrChange w:id="876" w:author="combined PRs" w:date="2019-01-23T11:48:00Z">
          <w:pPr>
            <w:numPr>
              <w:numId w:val="59"/>
            </w:numPr>
            <w:tabs>
              <w:tab w:val="num" w:pos="720"/>
            </w:tabs>
            <w:spacing w:before="100" w:beforeAutospacing="1" w:after="100" w:afterAutospacing="1"/>
            <w:ind w:left="720" w:hanging="360"/>
          </w:pPr>
        </w:pPrChange>
      </w:pPr>
      <w:proofErr w:type="spellStart"/>
      <w:r>
        <w:rPr>
          <w:rFonts w:eastAsia="Times New Roman"/>
          <w:lang w:val="en"/>
        </w:rPr>
        <w:t>t.b.d</w:t>
      </w:r>
      <w:proofErr w:type="spellEnd"/>
      <w:r>
        <w:rPr>
          <w:rFonts w:eastAsia="Times New Roman"/>
          <w:lang w:val="en"/>
        </w:rPr>
        <w:t>.</w:t>
      </w:r>
    </w:p>
    <w:p w14:paraId="051FA8B6" w14:textId="77777777" w:rsidR="00000000" w:rsidRDefault="0094571A">
      <w:pPr>
        <w:rPr>
          <w:rFonts w:eastAsia="Times New Roman"/>
          <w:lang w:val="en"/>
        </w:rPr>
      </w:pPr>
      <w:r>
        <w:rPr>
          <w:rFonts w:eastAsia="Times New Roman"/>
          <w:lang w:val="en"/>
        </w:rPr>
        <w:t>Security</w:t>
      </w:r>
    </w:p>
    <w:p w14:paraId="2A980E8F" w14:textId="77777777" w:rsidR="00000000" w:rsidRDefault="0094571A">
      <w:pPr>
        <w:numPr>
          <w:ilvl w:val="0"/>
          <w:numId w:val="33"/>
        </w:numPr>
        <w:spacing w:before="100" w:beforeAutospacing="1" w:after="100" w:afterAutospacing="1"/>
        <w:ind w:left="1440"/>
        <w:rPr>
          <w:rFonts w:eastAsia="Times New Roman"/>
          <w:lang w:val="en"/>
        </w:rPr>
        <w:pPrChange w:id="877" w:author="combined PRs" w:date="2019-01-23T11:48:00Z">
          <w:pPr>
            <w:numPr>
              <w:numId w:val="60"/>
            </w:numPr>
            <w:tabs>
              <w:tab w:val="num" w:pos="720"/>
            </w:tabs>
            <w:spacing w:before="100" w:beforeAutospacing="1" w:after="100" w:afterAutospacing="1"/>
            <w:ind w:left="720" w:hanging="360"/>
          </w:pPr>
        </w:pPrChange>
      </w:pPr>
      <w:proofErr w:type="spellStart"/>
      <w:r>
        <w:rPr>
          <w:rFonts w:eastAsia="Times New Roman"/>
          <w:lang w:val="en"/>
        </w:rPr>
        <w:t>t.b.d</w:t>
      </w:r>
      <w:proofErr w:type="spellEnd"/>
      <w:r>
        <w:rPr>
          <w:rFonts w:eastAsia="Times New Roman"/>
          <w:lang w:val="en"/>
        </w:rPr>
        <w:t>.</w:t>
      </w:r>
    </w:p>
    <w:p w14:paraId="26733F85" w14:textId="77777777" w:rsidR="00000000" w:rsidRDefault="0094571A">
      <w:pPr>
        <w:pStyle w:val="Heading2"/>
        <w:rPr>
          <w:rFonts w:eastAsia="Times New Roman"/>
          <w:lang w:val="en"/>
        </w:rPr>
      </w:pPr>
      <w:r>
        <w:rPr>
          <w:rFonts w:eastAsia="Times New Roman"/>
          <w:lang w:val="en"/>
        </w:rPr>
        <w:t>S</w:t>
      </w:r>
      <w:r>
        <w:rPr>
          <w:rFonts w:eastAsia="Times New Roman"/>
          <w:lang w:val="en"/>
        </w:rPr>
        <w:t>ervient on Cloud Server</w:t>
      </w:r>
    </w:p>
    <w:p w14:paraId="2E58944E" w14:textId="331178FA" w:rsidR="00000000" w:rsidRDefault="0094571A">
      <w:pPr>
        <w:rPr>
          <w:rFonts w:eastAsia="Times New Roman"/>
          <w:lang w:val="en"/>
        </w:rPr>
      </w:pPr>
      <w:del w:id="878" w:author="combined PRs" w:date="2019-01-23T11:48:00Z">
        <w:r>
          <w:rPr>
            <w:rFonts w:eastAsia="Times New Roman"/>
            <w:lang w:val="en"/>
          </w:rPr>
          <w:fldChar w:fldCharType="begin"/>
        </w:r>
        <w:r>
          <w:rPr>
            <w:rFonts w:eastAsia="Times New Roman"/>
            <w:lang w:val="en"/>
          </w:rPr>
          <w:delInstrText xml:space="preserve"> </w:delInstrText>
        </w:r>
        <w:r>
          <w:rPr>
            <w:rFonts w:eastAsia="Times New Roman"/>
            <w:lang w:val="en"/>
          </w:rPr>
          <w:delInstrText>INCLUDEPICTURE  \d "/Users/mike-work/git/w3c/wot-architecture/images/wot-on-cloud-legacy.png" \x \y \* MERGEFORMATINET</w:delInstrText>
        </w:r>
        <w:r>
          <w:rPr>
            <w:rFonts w:eastAsia="Times New Roman"/>
            <w:lang w:val="en"/>
          </w:rPr>
          <w:delInstrText xml:space="preserve"> </w:delInstrText>
        </w:r>
        <w:r>
          <w:rPr>
            <w:rFonts w:eastAsia="Times New Roman"/>
            <w:lang w:val="en"/>
          </w:rPr>
          <w:fldChar w:fldCharType="separate"/>
        </w:r>
        <w:r>
          <w:rPr>
            <w:rFonts w:eastAsia="Times New Roman"/>
            <w:noProof/>
            <w:lang w:val="en"/>
          </w:rPr>
          <w:drawing>
            <wp:inline distT="0" distB="0" distL="0" distR="0" wp14:anchorId="405AE8E2" wp14:editId="7AA50CAD">
              <wp:extent cx="12954000" cy="5664200"/>
              <wp:effectExtent l="0" t="0" r="0" b="0"/>
              <wp:docPr id="51" name="Picture 51" descr="/Users/mike-work/git/w3c/wot-architecture/images/wot-on-cloud-leg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s/mike-work/git/w3c/wot-architecture/images/wot-on-cloud-legacy.png"/>
                      <pic:cNvPicPr>
                        <a:picLocks noChangeAspect="1" noChangeArrowheads="1"/>
                      </pic:cNvPicPr>
                    </pic:nvPicPr>
                    <pic:blipFill>
                      <a:blip r:link="rId230">
                        <a:extLst>
                          <a:ext uri="{28A0092B-C50C-407E-A947-70E740481C1C}">
                            <a14:useLocalDpi xmlns:a14="http://schemas.microsoft.com/office/drawing/2010/main" val="0"/>
                          </a:ext>
                        </a:extLst>
                      </a:blip>
                      <a:srcRect/>
                      <a:stretch>
                        <a:fillRect/>
                      </a:stretch>
                    </pic:blipFill>
                    <pic:spPr bwMode="auto">
                      <a:xfrm>
                        <a:off x="0" y="0"/>
                        <a:ext cx="12954000" cy="5664200"/>
                      </a:xfrm>
                      <a:prstGeom prst="rect">
                        <a:avLst/>
                      </a:prstGeom>
                      <a:noFill/>
                      <a:ln>
                        <a:noFill/>
                      </a:ln>
                    </pic:spPr>
                  </pic:pic>
                </a:graphicData>
              </a:graphic>
            </wp:inline>
          </w:drawing>
        </w:r>
        <w:r>
          <w:rPr>
            <w:rFonts w:eastAsia="Times New Roman"/>
            <w:lang w:val="en"/>
          </w:rPr>
          <w:fldChar w:fldCharType="end"/>
        </w:r>
      </w:del>
      <w:ins w:id="879" w:author="combined PRs" w:date="2019-01-23T11:48:00Z">
        <w:r>
          <w:rPr>
            <w:rFonts w:eastAsia="Times New Roman"/>
            <w:lang w:val="en"/>
          </w:rPr>
          <w:fldChar w:fldCharType="begin"/>
        </w:r>
        <w:r>
          <w:rPr>
            <w:rFonts w:eastAsia="Times New Roman"/>
            <w:lang w:val="en"/>
          </w:rPr>
          <w:instrText xml:space="preserve"> </w:instrText>
        </w:r>
        <w:r>
          <w:rPr>
            <w:rFonts w:eastAsia="Times New Roman"/>
            <w:lang w:val="en"/>
          </w:rPr>
          <w:instrText>INCLUDEPICTURE  \d "/Users/mike-work/git/mlagally/wot-architecture/images/wot-on-cloud-legacy.png" \x \y \* MERGEFORMATINET</w:instrText>
        </w:r>
        <w:r>
          <w:rPr>
            <w:rFonts w:eastAsia="Times New Roman"/>
            <w:lang w:val="en"/>
          </w:rPr>
          <w:instrText xml:space="preserve"> </w:instrText>
        </w:r>
        <w:r>
          <w:rPr>
            <w:rFonts w:eastAsia="Times New Roman"/>
            <w:lang w:val="en"/>
          </w:rPr>
          <w:fldChar w:fldCharType="separate"/>
        </w:r>
        <w:r>
          <w:rPr>
            <w:rFonts w:eastAsia="Times New Roman"/>
            <w:noProof/>
            <w:lang w:val="en"/>
          </w:rPr>
          <w:drawing>
            <wp:inline distT="0" distB="0" distL="0" distR="0">
              <wp:extent cx="12954000" cy="5664200"/>
              <wp:effectExtent l="0" t="0" r="0" b="0"/>
              <wp:docPr id="22" name="Picture 22" descr="/Users/mike-work/git/mlagally/wot-architecture/images/wot-on-cloud-leg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s/mike-work/git/mlagally/wot-architecture/images/wot-on-cloud-legacy.png"/>
                      <pic:cNvPicPr>
                        <a:picLocks noChangeAspect="1" noChangeArrowheads="1"/>
                      </pic:cNvPicPr>
                    </pic:nvPicPr>
                    <pic:blipFill>
                      <a:blip r:link="rId231">
                        <a:extLst>
                          <a:ext uri="{28A0092B-C50C-407E-A947-70E740481C1C}">
                            <a14:useLocalDpi xmlns:a14="http://schemas.microsoft.com/office/drawing/2010/main" val="0"/>
                          </a:ext>
                        </a:extLst>
                      </a:blip>
                      <a:srcRect/>
                      <a:stretch>
                        <a:fillRect/>
                      </a:stretch>
                    </pic:blipFill>
                    <pic:spPr bwMode="auto">
                      <a:xfrm>
                        <a:off x="0" y="0"/>
                        <a:ext cx="12954000" cy="5664200"/>
                      </a:xfrm>
                      <a:prstGeom prst="rect">
                        <a:avLst/>
                      </a:prstGeom>
                      <a:noFill/>
                      <a:ln>
                        <a:noFill/>
                      </a:ln>
                    </pic:spPr>
                  </pic:pic>
                </a:graphicData>
              </a:graphic>
            </wp:inline>
          </w:drawing>
        </w:r>
        <w:r>
          <w:rPr>
            <w:rFonts w:eastAsia="Times New Roman"/>
            <w:lang w:val="en"/>
          </w:rPr>
          <w:fldChar w:fldCharType="end"/>
        </w:r>
      </w:ins>
      <w:r>
        <w:rPr>
          <w:rFonts w:eastAsia="Times New Roman"/>
          <w:lang w:val="en"/>
        </w:rPr>
        <w:t>Servient on Cloud Server Onl</w:t>
      </w:r>
      <w:r>
        <w:rPr>
          <w:rFonts w:eastAsia="Times New Roman"/>
          <w:lang w:val="en"/>
        </w:rPr>
        <w:t>y</w:t>
      </w:r>
      <w:r>
        <w:rPr>
          <w:rFonts w:eastAsia="Times New Roman"/>
          <w:lang w:val="en"/>
        </w:rPr>
        <w:t xml:space="preserve"> </w:t>
      </w:r>
    </w:p>
    <w:p w14:paraId="173E36A6" w14:textId="77777777" w:rsidR="00000000" w:rsidRDefault="0094571A">
      <w:pPr>
        <w:pStyle w:val="NormalWeb"/>
        <w:rPr>
          <w:lang w:val="en"/>
        </w:rPr>
      </w:pPr>
      <w:r>
        <w:rPr>
          <w:lang w:val="en"/>
        </w:rPr>
        <w:t xml:space="preserve">shows a second example of </w:t>
      </w:r>
      <w:hyperlink r:id="rId232" w:anchor="user-content-servient" w:history="1">
        <w:proofErr w:type="spellStart"/>
        <w:r>
          <w:rPr>
            <w:rStyle w:val="Hyperlink"/>
            <w:lang w:val="en"/>
          </w:rPr>
          <w:t>Servients</w:t>
        </w:r>
        <w:proofErr w:type="spellEnd"/>
      </w:hyperlink>
      <w:r>
        <w:rPr>
          <w:lang w:val="en"/>
        </w:rPr>
        <w:t xml:space="preserve"> in the cloud. In this case, a browser accesses a </w:t>
      </w:r>
      <w:hyperlink r:id="rId233" w:anchor="user-content-servient" w:history="1">
        <w:r>
          <w:rPr>
            <w:rStyle w:val="Hyperlink"/>
            <w:lang w:val="en"/>
          </w:rPr>
          <w:t>Servient</w:t>
        </w:r>
      </w:hyperlink>
      <w:r>
        <w:rPr>
          <w:lang w:val="en"/>
        </w:rPr>
        <w:t xml:space="preserve"> on a cloud server, similar to </w:t>
      </w:r>
      <w:r>
        <w:rPr>
          <w:lang w:val="en"/>
        </w:rPr>
        <w:t xml:space="preserve">. This </w:t>
      </w:r>
      <w:hyperlink r:id="rId234" w:anchor="user-content-servient" w:history="1">
        <w:r>
          <w:rPr>
            <w:rStyle w:val="Hyperlink"/>
            <w:lang w:val="en"/>
          </w:rPr>
          <w:t>Servient</w:t>
        </w:r>
      </w:hyperlink>
      <w:r>
        <w:rPr>
          <w:lang w:val="en"/>
        </w:rPr>
        <w:t xml:space="preserve"> provides access through the global Internet. So, wherever the browser user is, they can access this </w:t>
      </w:r>
      <w:hyperlink r:id="rId235" w:anchor="user-content-servient" w:history="1">
        <w:r>
          <w:rPr>
            <w:rStyle w:val="Hyperlink"/>
            <w:lang w:val="en"/>
          </w:rPr>
          <w:t>Servient</w:t>
        </w:r>
      </w:hyperlink>
      <w:r>
        <w:rPr>
          <w:lang w:val="en"/>
        </w:rPr>
        <w:t xml:space="preserve">. The cloud </w:t>
      </w:r>
      <w:hyperlink r:id="rId236" w:anchor="user-content-servient" w:history="1">
        <w:r>
          <w:rPr>
            <w:rStyle w:val="Hyperlink"/>
            <w:lang w:val="en"/>
          </w:rPr>
          <w:t>Servient</w:t>
        </w:r>
      </w:hyperlink>
      <w:r>
        <w:rPr>
          <w:lang w:val="en"/>
        </w:rPr>
        <w:t xml:space="preserve"> accepts the </w:t>
      </w:r>
      <w:r>
        <w:rPr>
          <w:lang w:val="en"/>
        </w:rPr>
        <w:lastRenderedPageBreak/>
        <w:t>requests of</w:t>
      </w:r>
      <w:r>
        <w:rPr>
          <w:lang w:val="en"/>
        </w:rPr>
        <w:t xml:space="preserve"> the browser and/or other applications through HTTP, </w:t>
      </w:r>
      <w:proofErr w:type="spellStart"/>
      <w:r>
        <w:rPr>
          <w:lang w:val="en"/>
        </w:rPr>
        <w:t>CoAP</w:t>
      </w:r>
      <w:proofErr w:type="spellEnd"/>
      <w:r>
        <w:rPr>
          <w:lang w:val="en"/>
        </w:rPr>
        <w:t xml:space="preserve">, etc. Then it finds out the route to access a </w:t>
      </w:r>
      <w:proofErr w:type="spellStart"/>
      <w:r>
        <w:rPr>
          <w:lang w:val="en"/>
        </w:rPr>
        <w:t>proprietry</w:t>
      </w:r>
      <w:proofErr w:type="spellEnd"/>
      <w:r>
        <w:rPr>
          <w:lang w:val="en"/>
        </w:rPr>
        <w:t xml:space="preserve"> discovery service running on a gateway. In </w:t>
      </w:r>
      <w:r>
        <w:rPr>
          <w:lang w:val="en"/>
        </w:rPr>
        <w:t xml:space="preserve">, the </w:t>
      </w:r>
      <w:hyperlink r:id="rId237" w:anchor="user-content-servient" w:history="1">
        <w:r>
          <w:rPr>
            <w:rStyle w:val="Hyperlink"/>
            <w:lang w:val="en"/>
          </w:rPr>
          <w:t>Servient</w:t>
        </w:r>
      </w:hyperlink>
      <w:r>
        <w:rPr>
          <w:lang w:val="en"/>
        </w:rPr>
        <w:t xml:space="preserve"> running in the cloud could talk to another </w:t>
      </w:r>
      <w:hyperlink r:id="rId238" w:anchor="user-content-servient" w:history="1">
        <w:r>
          <w:rPr>
            <w:rStyle w:val="Hyperlink"/>
            <w:lang w:val="en"/>
          </w:rPr>
          <w:t>Servient</w:t>
        </w:r>
      </w:hyperlink>
      <w:r>
        <w:rPr>
          <w:lang w:val="en"/>
        </w:rPr>
        <w:t xml:space="preserve"> running on the gateway. However,</w:t>
      </w:r>
      <w:r>
        <w:rPr>
          <w:lang w:val="en"/>
        </w:rPr>
        <w:t xml:space="preserve"> many service providers have already provided IoT services using proprietary IoT interfaces or some other IoT standard. In this case, the gateway can still support the same functionalities, as in the previous case, but using methods outside of the </w:t>
      </w:r>
      <w:proofErr w:type="spellStart"/>
      <w:r>
        <w:rPr>
          <w:lang w:val="en"/>
        </w:rPr>
        <w:t>WoT</w:t>
      </w:r>
      <w:proofErr w:type="spellEnd"/>
      <w:r>
        <w:rPr>
          <w:lang w:val="en"/>
        </w:rPr>
        <w:t xml:space="preserve"> defi</w:t>
      </w:r>
      <w:r>
        <w:rPr>
          <w:lang w:val="en"/>
        </w:rPr>
        <w:t xml:space="preserve">nitions. </w:t>
      </w:r>
    </w:p>
    <w:p w14:paraId="48C34EA1" w14:textId="77777777" w:rsidR="00000000" w:rsidRDefault="0094571A">
      <w:pPr>
        <w:rPr>
          <w:rFonts w:eastAsia="Times New Roman"/>
          <w:lang w:val="en"/>
        </w:rPr>
      </w:pPr>
      <w:r>
        <w:rPr>
          <w:rFonts w:eastAsia="Times New Roman"/>
          <w:lang w:val="en"/>
        </w:rPr>
        <w:t>Discovery</w:t>
      </w:r>
    </w:p>
    <w:p w14:paraId="07AC458B" w14:textId="77777777" w:rsidR="00000000" w:rsidRDefault="0094571A">
      <w:pPr>
        <w:numPr>
          <w:ilvl w:val="0"/>
          <w:numId w:val="34"/>
        </w:numPr>
        <w:spacing w:before="100" w:beforeAutospacing="1" w:after="100" w:afterAutospacing="1"/>
        <w:ind w:left="1440"/>
        <w:rPr>
          <w:rFonts w:eastAsia="Times New Roman"/>
          <w:lang w:val="en"/>
        </w:rPr>
        <w:pPrChange w:id="880" w:author="combined PRs" w:date="2019-01-23T11:48:00Z">
          <w:pPr>
            <w:numPr>
              <w:numId w:val="61"/>
            </w:numPr>
            <w:tabs>
              <w:tab w:val="num" w:pos="720"/>
            </w:tabs>
            <w:spacing w:before="100" w:beforeAutospacing="1" w:after="100" w:afterAutospacing="1"/>
            <w:ind w:left="720" w:hanging="360"/>
          </w:pPr>
        </w:pPrChange>
      </w:pPr>
      <w:r>
        <w:rPr>
          <w:rFonts w:eastAsia="Times New Roman"/>
          <w:lang w:val="en"/>
        </w:rPr>
        <w:t>Servient1 discovers Servient2 remotely [remote discovery].</w:t>
      </w:r>
    </w:p>
    <w:p w14:paraId="76F48ACF" w14:textId="77777777" w:rsidR="00000000" w:rsidRDefault="0094571A">
      <w:pPr>
        <w:numPr>
          <w:ilvl w:val="0"/>
          <w:numId w:val="34"/>
        </w:numPr>
        <w:spacing w:before="100" w:beforeAutospacing="1" w:after="100" w:afterAutospacing="1"/>
        <w:ind w:left="1440"/>
        <w:rPr>
          <w:rFonts w:eastAsia="Times New Roman"/>
          <w:lang w:val="en"/>
        </w:rPr>
        <w:pPrChange w:id="881" w:author="combined PRs" w:date="2019-01-23T11:48:00Z">
          <w:pPr>
            <w:numPr>
              <w:numId w:val="61"/>
            </w:numPr>
            <w:tabs>
              <w:tab w:val="num" w:pos="720"/>
            </w:tabs>
            <w:spacing w:before="100" w:beforeAutospacing="1" w:after="100" w:afterAutospacing="1"/>
            <w:ind w:left="720" w:hanging="360"/>
          </w:pPr>
        </w:pPrChange>
      </w:pPr>
      <w:r>
        <w:rPr>
          <w:rFonts w:eastAsia="Times New Roman"/>
          <w:lang w:val="en"/>
        </w:rPr>
        <w:t>Servient2 discovers electronic appliances nearby [nearby discovery].</w:t>
      </w:r>
    </w:p>
    <w:p w14:paraId="1E7E1293" w14:textId="77777777" w:rsidR="00000000" w:rsidRDefault="0094571A">
      <w:pPr>
        <w:numPr>
          <w:ilvl w:val="0"/>
          <w:numId w:val="34"/>
        </w:numPr>
        <w:spacing w:before="100" w:beforeAutospacing="1" w:after="100" w:afterAutospacing="1"/>
        <w:ind w:left="1440"/>
        <w:rPr>
          <w:rFonts w:eastAsia="Times New Roman"/>
          <w:lang w:val="en"/>
        </w:rPr>
        <w:pPrChange w:id="882" w:author="combined PRs" w:date="2019-01-23T11:48:00Z">
          <w:pPr>
            <w:numPr>
              <w:numId w:val="61"/>
            </w:numPr>
            <w:tabs>
              <w:tab w:val="num" w:pos="720"/>
            </w:tabs>
            <w:spacing w:before="100" w:beforeAutospacing="1" w:after="100" w:afterAutospacing="1"/>
            <w:ind w:left="720" w:hanging="360"/>
          </w:pPr>
        </w:pPrChange>
      </w:pPr>
      <w:proofErr w:type="spellStart"/>
      <w:r>
        <w:rPr>
          <w:rFonts w:eastAsia="Times New Roman"/>
          <w:lang w:val="en"/>
        </w:rPr>
        <w:t>WoT</w:t>
      </w:r>
      <w:proofErr w:type="spellEnd"/>
      <w:r>
        <w:rPr>
          <w:rFonts w:eastAsia="Times New Roman"/>
          <w:lang w:val="en"/>
        </w:rPr>
        <w:t xml:space="preserve"> Client discovers Servient1 remotely [remote discovery].</w:t>
      </w:r>
    </w:p>
    <w:p w14:paraId="659B501E" w14:textId="77777777" w:rsidR="00000000" w:rsidRDefault="0094571A">
      <w:pPr>
        <w:rPr>
          <w:rFonts w:eastAsia="Times New Roman"/>
          <w:lang w:val="en"/>
        </w:rPr>
      </w:pPr>
      <w:r>
        <w:rPr>
          <w:rFonts w:eastAsia="Times New Roman"/>
          <w:lang w:val="en"/>
        </w:rPr>
        <w:t>Connectivity</w:t>
      </w:r>
    </w:p>
    <w:p w14:paraId="125D6A04" w14:textId="77777777" w:rsidR="00000000" w:rsidRDefault="0094571A">
      <w:pPr>
        <w:numPr>
          <w:ilvl w:val="0"/>
          <w:numId w:val="35"/>
        </w:numPr>
        <w:spacing w:before="100" w:beforeAutospacing="1" w:after="100" w:afterAutospacing="1"/>
        <w:ind w:left="1440"/>
        <w:rPr>
          <w:rFonts w:eastAsia="Times New Roman"/>
          <w:lang w:val="en"/>
        </w:rPr>
        <w:pPrChange w:id="883" w:author="combined PRs" w:date="2019-01-23T11:48:00Z">
          <w:pPr>
            <w:numPr>
              <w:numId w:val="62"/>
            </w:numPr>
            <w:tabs>
              <w:tab w:val="num" w:pos="720"/>
            </w:tabs>
            <w:spacing w:before="100" w:beforeAutospacing="1" w:after="100" w:afterAutospacing="1"/>
            <w:ind w:left="720" w:hanging="360"/>
          </w:pPr>
        </w:pPrChange>
      </w:pPr>
      <w:proofErr w:type="spellStart"/>
      <w:r>
        <w:rPr>
          <w:rFonts w:eastAsia="Times New Roman"/>
          <w:lang w:val="en"/>
        </w:rPr>
        <w:t>t.b.d</w:t>
      </w:r>
      <w:proofErr w:type="spellEnd"/>
      <w:r>
        <w:rPr>
          <w:rFonts w:eastAsia="Times New Roman"/>
          <w:lang w:val="en"/>
        </w:rPr>
        <w:t>.</w:t>
      </w:r>
    </w:p>
    <w:p w14:paraId="24B8CA23" w14:textId="77777777" w:rsidR="00000000" w:rsidRDefault="0094571A">
      <w:pPr>
        <w:rPr>
          <w:rFonts w:eastAsia="Times New Roman"/>
          <w:lang w:val="en"/>
        </w:rPr>
      </w:pPr>
      <w:r>
        <w:rPr>
          <w:rFonts w:eastAsia="Times New Roman"/>
          <w:lang w:val="en"/>
        </w:rPr>
        <w:t>Security</w:t>
      </w:r>
    </w:p>
    <w:p w14:paraId="602F5A68" w14:textId="77777777" w:rsidR="00000000" w:rsidRDefault="0094571A">
      <w:pPr>
        <w:numPr>
          <w:ilvl w:val="0"/>
          <w:numId w:val="36"/>
        </w:numPr>
        <w:spacing w:before="100" w:beforeAutospacing="1" w:after="100" w:afterAutospacing="1"/>
        <w:ind w:left="1440"/>
        <w:rPr>
          <w:rFonts w:eastAsia="Times New Roman"/>
          <w:lang w:val="en"/>
        </w:rPr>
        <w:pPrChange w:id="884" w:author="combined PRs" w:date="2019-01-23T11:48:00Z">
          <w:pPr>
            <w:numPr>
              <w:numId w:val="63"/>
            </w:numPr>
            <w:tabs>
              <w:tab w:val="num" w:pos="720"/>
            </w:tabs>
            <w:spacing w:before="100" w:beforeAutospacing="1" w:after="100" w:afterAutospacing="1"/>
            <w:ind w:left="720" w:hanging="360"/>
          </w:pPr>
        </w:pPrChange>
      </w:pPr>
      <w:proofErr w:type="spellStart"/>
      <w:r>
        <w:rPr>
          <w:rFonts w:eastAsia="Times New Roman"/>
          <w:lang w:val="en"/>
        </w:rPr>
        <w:t>t.b.d</w:t>
      </w:r>
      <w:proofErr w:type="spellEnd"/>
      <w:r>
        <w:rPr>
          <w:rFonts w:eastAsia="Times New Roman"/>
          <w:lang w:val="en"/>
        </w:rPr>
        <w:t>.</w:t>
      </w:r>
    </w:p>
    <w:p w14:paraId="13AC42BE" w14:textId="77777777" w:rsidR="00000000" w:rsidRDefault="0094571A">
      <w:pPr>
        <w:pStyle w:val="Heading1"/>
        <w:rPr>
          <w:rFonts w:eastAsia="Times New Roman"/>
          <w:lang w:val="en"/>
        </w:rPr>
      </w:pPr>
      <w:r>
        <w:rPr>
          <w:rFonts w:eastAsia="Times New Roman"/>
          <w:lang w:val="en"/>
        </w:rPr>
        <w:t>Security and</w:t>
      </w:r>
      <w:r>
        <w:rPr>
          <w:rFonts w:eastAsia="Times New Roman"/>
          <w:lang w:val="en"/>
        </w:rPr>
        <w:t xml:space="preserve"> Privacy Considerations</w:t>
      </w:r>
    </w:p>
    <w:p w14:paraId="52892945" w14:textId="77777777" w:rsidR="00000000" w:rsidRDefault="0094571A">
      <w:pPr>
        <w:pStyle w:val="ednote"/>
        <w:rPr>
          <w:lang w:val="en"/>
        </w:rPr>
      </w:pPr>
      <w:r>
        <w:rPr>
          <w:lang w:val="en"/>
        </w:rPr>
        <w:t>Security and privacy considerations are still under discussion and development; the content below should be considered preliminary. Due to the complexity of the subject we are considering producing a separate document containing a d</w:t>
      </w:r>
      <w:r>
        <w:rPr>
          <w:lang w:val="en"/>
        </w:rPr>
        <w:t xml:space="preserve">etailed security and privacy considerations discussion including a risk analysis, threat model, recommended mitigations, and appropriate references to best practices. A summary will be included here. Work in progress is located in the </w:t>
      </w:r>
      <w:hyperlink r:id="rId239" w:history="1">
        <w:proofErr w:type="spellStart"/>
        <w:r>
          <w:rPr>
            <w:rStyle w:val="Hyperlink"/>
            <w:lang w:val="en"/>
          </w:rPr>
          <w:t>WoT</w:t>
        </w:r>
        <w:proofErr w:type="spellEnd"/>
        <w:r>
          <w:rPr>
            <w:rStyle w:val="Hyperlink"/>
            <w:lang w:val="en"/>
          </w:rPr>
          <w:t xml:space="preserve"> Security and Privacy</w:t>
        </w:r>
      </w:hyperlink>
      <w:r>
        <w:rPr>
          <w:lang w:val="en"/>
        </w:rPr>
        <w:t xml:space="preserve"> repository. Please file any security or privacy considerations and/or concerns using the </w:t>
      </w:r>
      <w:hyperlink r:id="rId240" w:history="1">
        <w:r>
          <w:rPr>
            <w:rStyle w:val="Hyperlink"/>
            <w:lang w:val="en"/>
          </w:rPr>
          <w:t>GitHub Issue</w:t>
        </w:r>
      </w:hyperlink>
      <w:r>
        <w:rPr>
          <w:lang w:val="en"/>
        </w:rPr>
        <w:t xml:space="preserve"> feature. </w:t>
      </w:r>
    </w:p>
    <w:p w14:paraId="73012962" w14:textId="77777777" w:rsidR="00000000" w:rsidRDefault="0094571A">
      <w:pPr>
        <w:pStyle w:val="NormalWeb"/>
        <w:rPr>
          <w:lang w:val="en"/>
        </w:rPr>
      </w:pPr>
      <w:r>
        <w:rPr>
          <w:lang w:val="en"/>
        </w:rPr>
        <w:t xml:space="preserve">Security is a cross-cutting </w:t>
      </w:r>
      <w:r>
        <w:rPr>
          <w:lang w:val="en"/>
        </w:rPr>
        <w:t xml:space="preserve">issue that needs to be taken into account in all </w:t>
      </w:r>
      <w:hyperlink w:anchor="sec-building-blocks" w:history="1">
        <w:proofErr w:type="spellStart"/>
        <w:r>
          <w:rPr>
            <w:rStyle w:val="Hyperlink"/>
            <w:lang w:val="en"/>
          </w:rPr>
          <w:t>WoT</w:t>
        </w:r>
        <w:proofErr w:type="spellEnd"/>
        <w:r>
          <w:rPr>
            <w:rStyle w:val="Hyperlink"/>
            <w:lang w:val="en"/>
          </w:rPr>
          <w:t xml:space="preserve"> building blocks</w:t>
        </w:r>
      </w:hyperlink>
      <w:r>
        <w:rPr>
          <w:lang w:val="en"/>
        </w:rPr>
        <w:t xml:space="preserve">. The W3C </w:t>
      </w:r>
      <w:proofErr w:type="spellStart"/>
      <w:r>
        <w:rPr>
          <w:lang w:val="en"/>
        </w:rPr>
        <w:t>WoT</w:t>
      </w:r>
      <w:proofErr w:type="spellEnd"/>
      <w:r>
        <w:rPr>
          <w:lang w:val="en"/>
        </w:rPr>
        <w:t xml:space="preserve"> does not define any new security </w:t>
      </w:r>
      <w:proofErr w:type="gramStart"/>
      <w:r>
        <w:rPr>
          <w:lang w:val="en"/>
        </w:rPr>
        <w:t>mechanisms, but</w:t>
      </w:r>
      <w:proofErr w:type="gramEnd"/>
      <w:r>
        <w:rPr>
          <w:lang w:val="en"/>
        </w:rPr>
        <w:t xml:space="preserve"> provides guidelines to apply the best practices from Web security, IoT security, an</w:t>
      </w:r>
      <w:r>
        <w:rPr>
          <w:lang w:val="en"/>
        </w:rPr>
        <w:t xml:space="preserve">d information security for general software and hardware considerations. </w:t>
      </w:r>
    </w:p>
    <w:p w14:paraId="0E9D9555" w14:textId="77777777" w:rsidR="00000000" w:rsidRDefault="0094571A">
      <w:pPr>
        <w:pStyle w:val="NormalWeb"/>
        <w:rPr>
          <w:lang w:val="en"/>
        </w:rPr>
      </w:pPr>
      <w:r>
        <w:rPr>
          <w:lang w:val="en"/>
        </w:rPr>
        <w:t xml:space="preserve">The </w:t>
      </w:r>
      <w:hyperlink r:id="rId241" w:anchor="user-content-thing-description-td" w:history="1">
        <w:proofErr w:type="spellStart"/>
        <w:r>
          <w:rPr>
            <w:rStyle w:val="Hyperlink"/>
            <w:lang w:val="en"/>
          </w:rPr>
          <w:t>WoT</w:t>
        </w:r>
        <w:proofErr w:type="spellEnd"/>
        <w:r>
          <w:rPr>
            <w:rStyle w:val="Hyperlink"/>
            <w:lang w:val="en"/>
          </w:rPr>
          <w:t xml:space="preserve"> Thing Description</w:t>
        </w:r>
      </w:hyperlink>
      <w:r>
        <w:rPr>
          <w:lang w:val="en"/>
        </w:rPr>
        <w:t xml:space="preserve"> must be used together with integri</w:t>
      </w:r>
      <w:r>
        <w:rPr>
          <w:lang w:val="en"/>
        </w:rPr>
        <w:t xml:space="preserve">ty protection mechanisms and access control policies. Users must ensure that no sensitive information is included in the </w:t>
      </w:r>
      <w:hyperlink r:id="rId242" w:anchor="user-content-td" w:history="1">
        <w:r>
          <w:rPr>
            <w:rStyle w:val="Hyperlink"/>
            <w:lang w:val="en"/>
          </w:rPr>
          <w:t>TDs</w:t>
        </w:r>
      </w:hyperlink>
      <w:r>
        <w:rPr>
          <w:lang w:val="en"/>
        </w:rPr>
        <w:t xml:space="preserve"> themselves. </w:t>
      </w:r>
    </w:p>
    <w:p w14:paraId="4E7693C0" w14:textId="77777777" w:rsidR="00000000" w:rsidRDefault="0094571A">
      <w:pPr>
        <w:pStyle w:val="NormalWeb"/>
        <w:rPr>
          <w:lang w:val="en"/>
        </w:rPr>
      </w:pPr>
      <w:r>
        <w:rPr>
          <w:lang w:val="en"/>
        </w:rPr>
        <w:t xml:space="preserve">The </w:t>
      </w:r>
      <w:hyperlink r:id="rId243" w:anchor="user-content-binding-templates" w:history="1">
        <w:proofErr w:type="spellStart"/>
        <w:r>
          <w:rPr>
            <w:rStyle w:val="Hyperlink"/>
            <w:lang w:val="en"/>
          </w:rPr>
          <w:t>WoT</w:t>
        </w:r>
        <w:proofErr w:type="spellEnd"/>
        <w:r>
          <w:rPr>
            <w:rStyle w:val="Hyperlink"/>
            <w:lang w:val="en"/>
          </w:rPr>
          <w:t xml:space="preserve"> Binding Templates</w:t>
        </w:r>
      </w:hyperlink>
      <w:r>
        <w:rPr>
          <w:lang w:val="en"/>
        </w:rPr>
        <w:t xml:space="preserve"> must correctly cover the security mechanisms employed by the underlying </w:t>
      </w:r>
      <w:hyperlink r:id="rId244" w:anchor="user-content-iot-platform" w:history="1">
        <w:r>
          <w:rPr>
            <w:rStyle w:val="Hyperlink"/>
            <w:lang w:val="en"/>
          </w:rPr>
          <w:t>IoT Platform</w:t>
        </w:r>
      </w:hyperlink>
      <w:r>
        <w:rPr>
          <w:lang w:val="en"/>
        </w:rPr>
        <w:t xml:space="preserve">. Due to the automation of network interactions necessary in the IoT, operators need to ensure that </w:t>
      </w:r>
      <w:hyperlink r:id="rId245" w:anchor="user-content-thing" w:history="1">
        <w:r>
          <w:rPr>
            <w:rStyle w:val="Hyperlink"/>
            <w:lang w:val="en"/>
          </w:rPr>
          <w:t>Things</w:t>
        </w:r>
      </w:hyperlink>
      <w:r>
        <w:rPr>
          <w:lang w:val="en"/>
        </w:rPr>
        <w:t xml:space="preserve"> are exposed and consumed in a way that is compliant with their security policies. </w:t>
      </w:r>
    </w:p>
    <w:p w14:paraId="360F1D98" w14:textId="77777777" w:rsidR="00000000" w:rsidRDefault="0094571A">
      <w:pPr>
        <w:pStyle w:val="Heading2"/>
        <w:rPr>
          <w:ins w:id="885" w:author="combined PRs" w:date="2019-01-23T11:48:00Z"/>
          <w:rFonts w:eastAsia="Times New Roman"/>
          <w:lang w:val="en"/>
        </w:rPr>
      </w:pPr>
      <w:proofErr w:type="spellStart"/>
      <w:ins w:id="886" w:author="combined PRs" w:date="2019-01-23T11:48:00Z">
        <w:r>
          <w:rPr>
            <w:rFonts w:eastAsia="Times New Roman"/>
            <w:lang w:val="en"/>
          </w:rPr>
          <w:t>WoT</w:t>
        </w:r>
        <w:proofErr w:type="spellEnd"/>
        <w:r>
          <w:rPr>
            <w:rFonts w:eastAsia="Times New Roman"/>
            <w:lang w:val="en"/>
          </w:rPr>
          <w:t xml:space="preserve"> Runtime Security and Privacy Risks</w:t>
        </w:r>
      </w:ins>
    </w:p>
    <w:p w14:paraId="7CEF18D2" w14:textId="77777777" w:rsidR="00000000" w:rsidRDefault="0094571A">
      <w:pPr>
        <w:pStyle w:val="NormalWeb"/>
        <w:rPr>
          <w:ins w:id="887" w:author="combined PRs" w:date="2019-01-23T11:48:00Z"/>
          <w:lang w:val="en"/>
        </w:rPr>
      </w:pPr>
      <w:r>
        <w:rPr>
          <w:lang w:val="en"/>
        </w:rPr>
        <w:t xml:space="preserve">The </w:t>
      </w:r>
      <w:hyperlink r:id="rId246" w:anchor="user-content-wot-runtime" w:history="1">
        <w:proofErr w:type="spellStart"/>
        <w:r>
          <w:rPr>
            <w:rStyle w:val="Hyperlink"/>
            <w:lang w:val="en"/>
          </w:rPr>
          <w:t>WoT</w:t>
        </w:r>
        <w:proofErr w:type="spellEnd"/>
        <w:r>
          <w:rPr>
            <w:rStyle w:val="Hyperlink"/>
            <w:lang w:val="en"/>
          </w:rPr>
          <w:t xml:space="preserve"> Runtime</w:t>
        </w:r>
      </w:hyperlink>
      <w:r>
        <w:rPr>
          <w:lang w:val="en"/>
        </w:rPr>
        <w:t xml:space="preserve"> implementation for the </w:t>
      </w:r>
      <w:hyperlink r:id="rId247" w:anchor="user-content-scripting-api" w:history="1">
        <w:proofErr w:type="spellStart"/>
        <w:r>
          <w:rPr>
            <w:rStyle w:val="Hyperlink"/>
            <w:lang w:val="en"/>
          </w:rPr>
          <w:t>WoT</w:t>
        </w:r>
        <w:proofErr w:type="spellEnd"/>
        <w:r>
          <w:rPr>
            <w:rStyle w:val="Hyperlink"/>
            <w:lang w:val="en"/>
          </w:rPr>
          <w:t xml:space="preserve"> Scripting API</w:t>
        </w:r>
      </w:hyperlink>
      <w:r>
        <w:rPr>
          <w:lang w:val="en"/>
        </w:rPr>
        <w:t xml:space="preserve"> must </w:t>
      </w:r>
      <w:ins w:id="888" w:author="combined PRs" w:date="2019-01-23T11:48:00Z">
        <w:r>
          <w:rPr>
            <w:lang w:val="en"/>
          </w:rPr>
          <w:t xml:space="preserve">at least </w:t>
        </w:r>
      </w:ins>
      <w:r>
        <w:rPr>
          <w:lang w:val="en"/>
        </w:rPr>
        <w:t>have mechanisms to prevent malicious access to the</w:t>
      </w:r>
      <w:r>
        <w:rPr>
          <w:lang w:val="en"/>
        </w:rPr>
        <w:t xml:space="preserve"> system and isolate scripts in multi-tenant </w:t>
      </w:r>
      <w:hyperlink r:id="rId248" w:anchor="user-content-servient" w:history="1">
        <w:proofErr w:type="spellStart"/>
        <w:r>
          <w:rPr>
            <w:rStyle w:val="Hyperlink"/>
            <w:lang w:val="en"/>
          </w:rPr>
          <w:t>Servients</w:t>
        </w:r>
        <w:proofErr w:type="spellEnd"/>
      </w:hyperlink>
      <w:r>
        <w:rPr>
          <w:lang w:val="en"/>
        </w:rPr>
        <w:t>.</w:t>
      </w:r>
      <w:ins w:id="889" w:author="combined PRs" w:date="2019-01-23T11:48:00Z">
        <w:r>
          <w:rPr>
            <w:lang w:val="en"/>
          </w:rPr>
          <w:t xml:space="preserve"> More </w:t>
        </w:r>
        <w:r>
          <w:rPr>
            <w:lang w:val="en"/>
          </w:rPr>
          <w:lastRenderedPageBreak/>
          <w:t xml:space="preserve">specifically the </w:t>
        </w:r>
        <w:r>
          <w:rPr>
            <w:lang w:val="en"/>
          </w:rPr>
          <w:fldChar w:fldCharType="begin"/>
        </w:r>
        <w:r>
          <w:rPr>
            <w:lang w:val="en"/>
          </w:rPr>
          <w:instrText xml:space="preserve"> </w:instrText>
        </w:r>
        <w:r>
          <w:rPr>
            <w:lang w:val="en"/>
          </w:rPr>
          <w:instrText>HYPERLINK "https://github.com/w3c/wot-architecture/blob/master/termin</w:instrText>
        </w:r>
        <w:r>
          <w:rPr>
            <w:lang w:val="en"/>
          </w:rPr>
          <w:instrText>ology.md" \l "user-content-wot-runtime"</w:instrText>
        </w:r>
        <w:r>
          <w:rPr>
            <w:lang w:val="en"/>
          </w:rPr>
          <w:instrText xml:space="preserve"> </w:instrText>
        </w:r>
        <w:r>
          <w:rPr>
            <w:lang w:val="en"/>
          </w:rPr>
          <w:fldChar w:fldCharType="separate"/>
        </w:r>
        <w:proofErr w:type="spellStart"/>
        <w:r>
          <w:rPr>
            <w:rStyle w:val="Hyperlink"/>
            <w:lang w:val="en"/>
          </w:rPr>
          <w:t>WoT</w:t>
        </w:r>
        <w:proofErr w:type="spellEnd"/>
        <w:r>
          <w:rPr>
            <w:rStyle w:val="Hyperlink"/>
            <w:lang w:val="en"/>
          </w:rPr>
          <w:t xml:space="preserve"> Runtime</w:t>
        </w:r>
        <w:r>
          <w:rPr>
            <w:lang w:val="en"/>
          </w:rPr>
          <w:fldChar w:fldCharType="end"/>
        </w:r>
        <w:r>
          <w:rPr>
            <w:lang w:val="en"/>
          </w:rPr>
          <w:t xml:space="preserve"> implementation for the </w:t>
        </w:r>
        <w:r>
          <w:rPr>
            <w:lang w:val="en"/>
          </w:rPr>
          <w:fldChar w:fldCharType="begin"/>
        </w:r>
        <w:r>
          <w:rPr>
            <w:lang w:val="en"/>
          </w:rPr>
          <w:instrText xml:space="preserve"> </w:instrText>
        </w:r>
        <w:r>
          <w:rPr>
            <w:lang w:val="en"/>
          </w:rPr>
          <w:instrText>HYPERLINK "https://github.com/w3c/wot-architecture/blob/master/terminology.md" \l "user-content-scripting-api"</w:instrText>
        </w:r>
        <w:r>
          <w:rPr>
            <w:lang w:val="en"/>
          </w:rPr>
          <w:instrText xml:space="preserve"> </w:instrText>
        </w:r>
        <w:r>
          <w:rPr>
            <w:lang w:val="en"/>
          </w:rPr>
          <w:fldChar w:fldCharType="separate"/>
        </w:r>
        <w:proofErr w:type="spellStart"/>
        <w:r>
          <w:rPr>
            <w:rStyle w:val="Hyperlink"/>
            <w:lang w:val="en"/>
          </w:rPr>
          <w:t>WoT</w:t>
        </w:r>
        <w:proofErr w:type="spellEnd"/>
        <w:r>
          <w:rPr>
            <w:rStyle w:val="Hyperlink"/>
            <w:lang w:val="en"/>
          </w:rPr>
          <w:t xml:space="preserve"> Scripting API</w:t>
        </w:r>
        <w:r>
          <w:rPr>
            <w:lang w:val="en"/>
          </w:rPr>
          <w:fldChar w:fldCharType="end"/>
        </w:r>
        <w:r>
          <w:rPr>
            <w:lang w:val="en"/>
          </w:rPr>
          <w:t xml:space="preserve"> should take into account the below security </w:t>
        </w:r>
        <w:r>
          <w:rPr>
            <w:lang w:val="en"/>
          </w:rPr>
          <w:t xml:space="preserve">and privacy risks and implement the recommended mitigations. </w:t>
        </w:r>
      </w:ins>
    </w:p>
    <w:p w14:paraId="7B9830DD" w14:textId="77777777" w:rsidR="00000000" w:rsidRDefault="0094571A">
      <w:pPr>
        <w:pStyle w:val="Heading5"/>
        <w:rPr>
          <w:ins w:id="890" w:author="combined PRs" w:date="2019-01-23T11:48:00Z"/>
          <w:rFonts w:eastAsia="Times New Roman"/>
          <w:lang w:val="en"/>
        </w:rPr>
      </w:pPr>
      <w:ins w:id="891" w:author="combined PRs" w:date="2019-01-23T11:48:00Z">
        <w:r>
          <w:rPr>
            <w:rFonts w:eastAsia="Times New Roman"/>
            <w:lang w:val="en"/>
          </w:rPr>
          <w:t>Cross-Script Security and Privacy Risk</w:t>
        </w:r>
      </w:ins>
    </w:p>
    <w:p w14:paraId="189782CD" w14:textId="77777777" w:rsidR="00000000" w:rsidRDefault="0094571A">
      <w:pPr>
        <w:pStyle w:val="NormalWeb"/>
        <w:rPr>
          <w:ins w:id="892" w:author="combined PRs" w:date="2019-01-23T11:48:00Z"/>
          <w:lang w:val="en"/>
        </w:rPr>
      </w:pPr>
      <w:ins w:id="893" w:author="combined PRs" w:date="2019-01-23T11:48:00Z">
        <w:r>
          <w:rPr>
            <w:lang w:val="en"/>
          </w:rPr>
          <w:t xml:space="preserve">In basic </w:t>
        </w:r>
        <w:proofErr w:type="spellStart"/>
        <w:r>
          <w:rPr>
            <w:lang w:val="en"/>
          </w:rPr>
          <w:t>WoT</w:t>
        </w:r>
        <w:proofErr w:type="spellEnd"/>
        <w:r>
          <w:rPr>
            <w:lang w:val="en"/>
          </w:rPr>
          <w:t xml:space="preserve"> setups, all scripts running inside the </w:t>
        </w:r>
        <w:r>
          <w:rPr>
            <w:lang w:val="en"/>
          </w:rPr>
          <w:fldChar w:fldCharType="begin"/>
        </w:r>
        <w:r>
          <w:rPr>
            <w:lang w:val="en"/>
          </w:rPr>
          <w:instrText xml:space="preserve"> </w:instrText>
        </w:r>
        <w:r>
          <w:rPr>
            <w:lang w:val="en"/>
          </w:rPr>
          <w:instrText>HYPERLINK "https://github.com/w3c/wot-architecture/blob/master/terminology.md" \l "user-content-wot-run</w:instrText>
        </w:r>
        <w:r>
          <w:rPr>
            <w:lang w:val="en"/>
          </w:rPr>
          <w:instrText>time"</w:instrText>
        </w:r>
        <w:r>
          <w:rPr>
            <w:lang w:val="en"/>
          </w:rPr>
          <w:instrText xml:space="preserve"> </w:instrText>
        </w:r>
        <w:r>
          <w:rPr>
            <w:lang w:val="en"/>
          </w:rPr>
          <w:fldChar w:fldCharType="separate"/>
        </w:r>
        <w:proofErr w:type="spellStart"/>
        <w:r>
          <w:rPr>
            <w:rStyle w:val="Hyperlink"/>
            <w:lang w:val="en"/>
          </w:rPr>
          <w:t>WoT</w:t>
        </w:r>
        <w:proofErr w:type="spellEnd"/>
        <w:r>
          <w:rPr>
            <w:rStyle w:val="Hyperlink"/>
            <w:lang w:val="en"/>
          </w:rPr>
          <w:t xml:space="preserve"> Runtime</w:t>
        </w:r>
        <w:r>
          <w:rPr>
            <w:lang w:val="en"/>
          </w:rPr>
          <w:fldChar w:fldCharType="end"/>
        </w:r>
        <w:r>
          <w:rPr>
            <w:lang w:val="en"/>
          </w:rPr>
          <w:t xml:space="preserve"> are considered trusted, and therefore there is no strong need to perform strict isolation between each running script instance. However, depending on device capabilities and deployment use case scenario risk level it might be desirabl</w:t>
        </w:r>
        <w:r>
          <w:rPr>
            <w:lang w:val="en"/>
          </w:rPr>
          <w:t xml:space="preserve">e to do so. For example, if one script handles sensitive privacy-related data and well-audited, it might be desirable to separate it from the rest of the script instances to minimize the risk of data exposure in case some other script inside </w:t>
        </w:r>
        <w:proofErr w:type="spellStart"/>
        <w:r>
          <w:rPr>
            <w:lang w:val="en"/>
          </w:rPr>
          <w:t>WoT</w:t>
        </w:r>
        <w:proofErr w:type="spellEnd"/>
        <w:r>
          <w:rPr>
            <w:lang w:val="en"/>
          </w:rPr>
          <w:t xml:space="preserve"> gets compr</w:t>
        </w:r>
        <w:r>
          <w:rPr>
            <w:lang w:val="en"/>
          </w:rPr>
          <w:t xml:space="preserve">omised during runtime. Another example is mutual co-existence of different tenants on a single </w:t>
        </w:r>
        <w:proofErr w:type="spellStart"/>
        <w:r>
          <w:rPr>
            <w:lang w:val="en"/>
          </w:rPr>
          <w:t>WoT</w:t>
        </w:r>
        <w:proofErr w:type="spellEnd"/>
        <w:r>
          <w:rPr>
            <w:lang w:val="en"/>
          </w:rPr>
          <w:t xml:space="preserve"> device. In this case each </w:t>
        </w:r>
        <w:proofErr w:type="spellStart"/>
        <w:r>
          <w:rPr>
            <w:lang w:val="en"/>
          </w:rPr>
          <w:t>WoT</w:t>
        </w:r>
        <w:proofErr w:type="spellEnd"/>
        <w:r>
          <w:rPr>
            <w:lang w:val="en"/>
          </w:rPr>
          <w:t xml:space="preserve"> runtime instance will be hosting a different tenant, and isolation between them is required. </w:t>
        </w:r>
      </w:ins>
    </w:p>
    <w:p w14:paraId="0781B756" w14:textId="77777777" w:rsidR="00000000" w:rsidRDefault="0094571A">
      <w:pPr>
        <w:rPr>
          <w:ins w:id="894" w:author="combined PRs" w:date="2019-01-23T11:48:00Z"/>
          <w:rFonts w:eastAsia="Times New Roman"/>
          <w:lang w:val="en"/>
        </w:rPr>
      </w:pPr>
      <w:ins w:id="895" w:author="combined PRs" w:date="2019-01-23T11:48:00Z">
        <w:r>
          <w:rPr>
            <w:rFonts w:eastAsia="Times New Roman"/>
            <w:lang w:val="en"/>
          </w:rPr>
          <w:t>Mitigation:</w:t>
        </w:r>
      </w:ins>
    </w:p>
    <w:p w14:paraId="16630EF3" w14:textId="77777777" w:rsidR="00000000" w:rsidRDefault="0094571A">
      <w:pPr>
        <w:ind w:left="720"/>
        <w:rPr>
          <w:ins w:id="896" w:author="combined PRs" w:date="2019-01-23T11:48:00Z"/>
          <w:rFonts w:eastAsia="Times New Roman"/>
          <w:lang w:val="en"/>
        </w:rPr>
      </w:pPr>
      <w:ins w:id="897" w:author="combined PRs" w:date="2019-01-23T11:48:00Z">
        <w:r>
          <w:rPr>
            <w:rFonts w:eastAsia="Times New Roman"/>
            <w:lang w:val="en"/>
          </w:rPr>
          <w:t xml:space="preserve">The </w:t>
        </w:r>
        <w:proofErr w:type="spellStart"/>
        <w:r>
          <w:rPr>
            <w:rFonts w:eastAsia="Times New Roman"/>
            <w:lang w:val="en"/>
          </w:rPr>
          <w:t>WoT</w:t>
        </w:r>
        <w:proofErr w:type="spellEnd"/>
        <w:r>
          <w:rPr>
            <w:rFonts w:eastAsia="Times New Roman"/>
            <w:lang w:val="en"/>
          </w:rPr>
          <w:t xml:space="preserve"> runtime shoul</w:t>
        </w:r>
        <w:r>
          <w:rPr>
            <w:rFonts w:eastAsia="Times New Roman"/>
            <w:lang w:val="en"/>
          </w:rPr>
          <w:t xml:space="preserve">d perform isolation of script instances and their data in cases when scripts handle privacy-related or other critical security data. Similarly, the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"https://github.com/w3c/wot-architecture/blob/master/terminology.md" \l "user-content-wot-runtime"</w:instrText>
        </w:r>
        <w:r>
          <w:rPr>
            <w:rFonts w:eastAsia="Times New Roman"/>
            <w:lang w:val="en"/>
          </w:rPr>
          <w:instrText xml:space="preserve"> </w:instrText>
        </w:r>
        <w:r>
          <w:rPr>
            <w:rFonts w:eastAsia="Times New Roman"/>
            <w:lang w:val="en"/>
          </w:rPr>
          <w:fldChar w:fldCharType="separate"/>
        </w:r>
        <w:proofErr w:type="spellStart"/>
        <w:r>
          <w:rPr>
            <w:rStyle w:val="Hyperlink"/>
            <w:rFonts w:eastAsia="Times New Roman"/>
            <w:lang w:val="en"/>
          </w:rPr>
          <w:t>WoT</w:t>
        </w:r>
        <w:proofErr w:type="spellEnd"/>
        <w:r>
          <w:rPr>
            <w:rStyle w:val="Hyperlink"/>
            <w:rFonts w:eastAsia="Times New Roman"/>
            <w:lang w:val="en"/>
          </w:rPr>
          <w:t xml:space="preserve"> Runtime</w:t>
        </w:r>
        <w:r>
          <w:rPr>
            <w:rFonts w:eastAsia="Times New Roman"/>
            <w:lang w:val="en"/>
          </w:rPr>
          <w:fldChar w:fldCharType="end"/>
        </w:r>
        <w:r>
          <w:rPr>
            <w:rFonts w:eastAsia="Times New Roman"/>
            <w:lang w:val="en"/>
          </w:rPr>
          <w:t xml:space="preserve"> implementation should perform isolation of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"https://github.com/w3c/wot-architecture/blob/master/terminology.md" \l "user-content-wot-runtime"</w:instrText>
        </w:r>
        <w:r>
          <w:rPr>
            <w:rFonts w:eastAsia="Times New Roman"/>
            <w:lang w:val="en"/>
          </w:rPr>
          <w:instrText xml:space="preserve"> </w:instrText>
        </w:r>
        <w:r>
          <w:rPr>
            <w:rFonts w:eastAsia="Times New Roman"/>
            <w:lang w:val="en"/>
          </w:rPr>
          <w:fldChar w:fldCharType="separate"/>
        </w:r>
        <w:proofErr w:type="spellStart"/>
        <w:r>
          <w:rPr>
            <w:rStyle w:val="Hyperlink"/>
            <w:rFonts w:eastAsia="Times New Roman"/>
            <w:lang w:val="en"/>
          </w:rPr>
          <w:t>WoT</w:t>
        </w:r>
        <w:proofErr w:type="spellEnd"/>
        <w:r>
          <w:rPr>
            <w:rStyle w:val="Hyperlink"/>
            <w:rFonts w:eastAsia="Times New Roman"/>
            <w:lang w:val="en"/>
          </w:rPr>
          <w:t xml:space="preserve"> Runtime</w:t>
        </w:r>
        <w:r>
          <w:rPr>
            <w:rFonts w:eastAsia="Times New Roman"/>
            <w:lang w:val="en"/>
          </w:rPr>
          <w:fldChar w:fldCharType="end"/>
        </w:r>
        <w:r>
          <w:rPr>
            <w:rFonts w:eastAsia="Times New Roman"/>
            <w:lang w:val="en"/>
          </w:rPr>
          <w:t xml:space="preserve"> instances and their data if a </w:t>
        </w:r>
        <w:proofErr w:type="spellStart"/>
        <w:r>
          <w:rPr>
            <w:rFonts w:eastAsia="Times New Roman"/>
            <w:lang w:val="en"/>
          </w:rPr>
          <w:t>WoT</w:t>
        </w:r>
        <w:proofErr w:type="spellEnd"/>
        <w:r>
          <w:rPr>
            <w:rFonts w:eastAsia="Times New Roman"/>
            <w:lang w:val="en"/>
          </w:rPr>
          <w:t xml:space="preserve"> device has more than one tenant. Such</w:t>
        </w:r>
        <w:r>
          <w:rPr>
            <w:rFonts w:eastAsia="Times New Roman"/>
            <w:lang w:val="en"/>
          </w:rPr>
          <w:t xml:space="preserve"> isolation can be performed within the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"https://github.com/w3c/wot-architecture/blob/master/terminology.md" \l "user-content-wot-runtime"</w:instrText>
        </w:r>
        <w:r>
          <w:rPr>
            <w:rFonts w:eastAsia="Times New Roman"/>
            <w:lang w:val="en"/>
          </w:rPr>
          <w:instrText xml:space="preserve"> </w:instrText>
        </w:r>
        <w:r>
          <w:rPr>
            <w:rFonts w:eastAsia="Times New Roman"/>
            <w:lang w:val="en"/>
          </w:rPr>
          <w:fldChar w:fldCharType="separate"/>
        </w:r>
        <w:proofErr w:type="spellStart"/>
        <w:r>
          <w:rPr>
            <w:rStyle w:val="Hyperlink"/>
            <w:rFonts w:eastAsia="Times New Roman"/>
            <w:lang w:val="en"/>
          </w:rPr>
          <w:t>WoT</w:t>
        </w:r>
        <w:proofErr w:type="spellEnd"/>
        <w:r>
          <w:rPr>
            <w:rStyle w:val="Hyperlink"/>
            <w:rFonts w:eastAsia="Times New Roman"/>
            <w:lang w:val="en"/>
          </w:rPr>
          <w:t xml:space="preserve"> Runtime</w:t>
        </w:r>
        <w:r>
          <w:rPr>
            <w:rFonts w:eastAsia="Times New Roman"/>
            <w:lang w:val="en"/>
          </w:rPr>
          <w:fldChar w:fldCharType="end"/>
        </w:r>
        <w:r>
          <w:rPr>
            <w:rFonts w:eastAsia="Times New Roman"/>
            <w:lang w:val="en"/>
          </w:rPr>
          <w:t xml:space="preserve"> using platform security mechanisms available on the device. For more information see Section</w:t>
        </w:r>
        <w:r>
          <w:rPr>
            <w:rFonts w:eastAsia="Times New Roman"/>
            <w:lang w:val="en"/>
          </w:rPr>
          <w:t>s "</w:t>
        </w:r>
        <w:proofErr w:type="spellStart"/>
        <w:r>
          <w:rPr>
            <w:rFonts w:eastAsia="Times New Roman"/>
            <w:lang w:val="en"/>
          </w:rPr>
          <w:t>WoT</w:t>
        </w:r>
        <w:proofErr w:type="spellEnd"/>
        <w:r>
          <w:rPr>
            <w:rFonts w:eastAsia="Times New Roman"/>
            <w:lang w:val="en"/>
          </w:rPr>
          <w:t xml:space="preserve"> Servient Single-Tenant" and "</w:t>
        </w:r>
        <w:proofErr w:type="spellStart"/>
        <w:r>
          <w:rPr>
            <w:rFonts w:eastAsia="Times New Roman"/>
            <w:lang w:val="en"/>
          </w:rPr>
          <w:t>WoT</w:t>
        </w:r>
        <w:proofErr w:type="spellEnd"/>
        <w:r>
          <w:rPr>
            <w:rFonts w:eastAsia="Times New Roman"/>
            <w:lang w:val="en"/>
          </w:rPr>
          <w:t xml:space="preserve"> Servient Multi-Tenant" of [</w:t>
        </w:r>
        <w:proofErr w:type="gramStart"/>
        <w:r>
          <w:rPr>
            <w:rFonts w:eastAsia="Times New Roman"/>
            <w:lang w:val="en"/>
          </w:rPr>
          <w:t>[!WOT</w:t>
        </w:r>
        <w:proofErr w:type="gramEnd"/>
        <w:r>
          <w:rPr>
            <w:rFonts w:eastAsia="Times New Roman"/>
            <w:lang w:val="en"/>
          </w:rPr>
          <w:t xml:space="preserve">-SECURITY-CONSIDERATIONS#]]. </w:t>
        </w:r>
      </w:ins>
    </w:p>
    <w:p w14:paraId="7141364C" w14:textId="77777777" w:rsidR="00000000" w:rsidRDefault="0094571A">
      <w:pPr>
        <w:pStyle w:val="Heading5"/>
        <w:rPr>
          <w:ins w:id="898" w:author="combined PRs" w:date="2019-01-23T11:48:00Z"/>
          <w:rFonts w:eastAsia="Times New Roman"/>
          <w:lang w:val="en"/>
        </w:rPr>
      </w:pPr>
      <w:ins w:id="899" w:author="combined PRs" w:date="2019-01-23T11:48:00Z">
        <w:r>
          <w:rPr>
            <w:rFonts w:eastAsia="Times New Roman"/>
            <w:lang w:val="en"/>
          </w:rPr>
          <w:t>Physical Device Direct Access Security and Privacy Risk</w:t>
        </w:r>
      </w:ins>
    </w:p>
    <w:p w14:paraId="6DCD0063" w14:textId="77777777" w:rsidR="00000000" w:rsidRDefault="0094571A">
      <w:pPr>
        <w:pStyle w:val="NormalWeb"/>
        <w:rPr>
          <w:ins w:id="900" w:author="combined PRs" w:date="2019-01-23T11:48:00Z"/>
          <w:lang w:val="en"/>
        </w:rPr>
      </w:pPr>
      <w:ins w:id="901" w:author="combined PRs" w:date="2019-01-23T11:48:00Z">
        <w:r>
          <w:rPr>
            <w:lang w:val="en"/>
          </w:rPr>
          <w:t xml:space="preserve">In case a script is compromised or misbehaving, the underlying physical device </w:t>
        </w:r>
        <w:r>
          <w:rPr>
            <w:lang w:val="en"/>
          </w:rPr>
          <w:t>(and potentially surrounded environment) can be damaged if a script can use directly exposed native device interfaces. If such interfaces lack safety checks on their inputs, they might bring the underlying physical device (or environment) to an unsafe stat</w:t>
        </w:r>
        <w:r>
          <w:rPr>
            <w:lang w:val="en"/>
          </w:rPr>
          <w:t xml:space="preserve">e (i.e. device overheats and explodes). </w:t>
        </w:r>
      </w:ins>
    </w:p>
    <w:p w14:paraId="6C94BCB0" w14:textId="77777777" w:rsidR="00000000" w:rsidRDefault="0094571A">
      <w:pPr>
        <w:rPr>
          <w:ins w:id="902" w:author="combined PRs" w:date="2019-01-23T11:48:00Z"/>
          <w:rFonts w:eastAsia="Times New Roman"/>
          <w:lang w:val="en"/>
        </w:rPr>
      </w:pPr>
      <w:ins w:id="903" w:author="combined PRs" w:date="2019-01-23T11:48:00Z">
        <w:r>
          <w:rPr>
            <w:rFonts w:eastAsia="Times New Roman"/>
            <w:lang w:val="en"/>
          </w:rPr>
          <w:t>Mitigation:</w:t>
        </w:r>
      </w:ins>
    </w:p>
    <w:p w14:paraId="2117AD57" w14:textId="77777777" w:rsidR="00000000" w:rsidRDefault="0094571A">
      <w:pPr>
        <w:ind w:left="720"/>
        <w:rPr>
          <w:ins w:id="904" w:author="combined PRs" w:date="2019-01-23T11:48:00Z"/>
          <w:rFonts w:eastAsia="Times New Roman"/>
          <w:lang w:val="en"/>
        </w:rPr>
      </w:pPr>
      <w:ins w:id="905" w:author="combined PRs" w:date="2019-01-23T11:48:00Z">
        <w:r>
          <w:rPr>
            <w:rFonts w:eastAsia="Times New Roman"/>
            <w:lang w:val="en"/>
          </w:rPr>
          <w:t xml:space="preserve">The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"https://github.com/w3c/wot-architecture/blob/master/terminology.md" \l "user-content-wot-runtime"</w:instrText>
        </w:r>
        <w:r>
          <w:rPr>
            <w:rFonts w:eastAsia="Times New Roman"/>
            <w:lang w:val="en"/>
          </w:rPr>
          <w:instrText xml:space="preserve"> </w:instrText>
        </w:r>
        <w:r>
          <w:rPr>
            <w:rFonts w:eastAsia="Times New Roman"/>
            <w:lang w:val="en"/>
          </w:rPr>
          <w:fldChar w:fldCharType="separate"/>
        </w:r>
        <w:proofErr w:type="spellStart"/>
        <w:r>
          <w:rPr>
            <w:rStyle w:val="Hyperlink"/>
            <w:rFonts w:eastAsia="Times New Roman"/>
            <w:lang w:val="en"/>
          </w:rPr>
          <w:t>WoT</w:t>
        </w:r>
        <w:proofErr w:type="spellEnd"/>
        <w:r>
          <w:rPr>
            <w:rStyle w:val="Hyperlink"/>
            <w:rFonts w:eastAsia="Times New Roman"/>
            <w:lang w:val="en"/>
          </w:rPr>
          <w:t xml:space="preserve"> Runtime</w:t>
        </w:r>
        <w:r>
          <w:rPr>
            <w:rFonts w:eastAsia="Times New Roman"/>
            <w:lang w:val="en"/>
          </w:rPr>
          <w:fldChar w:fldCharType="end"/>
        </w:r>
        <w:r>
          <w:rPr>
            <w:rFonts w:eastAsia="Times New Roman"/>
            <w:lang w:val="en"/>
          </w:rPr>
          <w:t xml:space="preserve"> should avoid directly exposing the native device interfaces to the script </w:t>
        </w:r>
        <w:r>
          <w:rPr>
            <w:rFonts w:eastAsia="Times New Roman"/>
            <w:lang w:val="en"/>
          </w:rPr>
          <w:t xml:space="preserve">developers. Instead a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"https://github.com/w3c/wot-architecture/blob/master/terminology.md" \l "user-content-wot-runtime"</w:instrText>
        </w:r>
        <w:r>
          <w:rPr>
            <w:rFonts w:eastAsia="Times New Roman"/>
            <w:lang w:val="en"/>
          </w:rPr>
          <w:instrText xml:space="preserve"> </w:instrText>
        </w:r>
        <w:r>
          <w:rPr>
            <w:rFonts w:eastAsia="Times New Roman"/>
            <w:lang w:val="en"/>
          </w:rPr>
          <w:fldChar w:fldCharType="separate"/>
        </w:r>
        <w:proofErr w:type="spellStart"/>
        <w:r>
          <w:rPr>
            <w:rStyle w:val="Hyperlink"/>
            <w:rFonts w:eastAsia="Times New Roman"/>
            <w:lang w:val="en"/>
          </w:rPr>
          <w:t>WoT</w:t>
        </w:r>
        <w:proofErr w:type="spellEnd"/>
        <w:r>
          <w:rPr>
            <w:rStyle w:val="Hyperlink"/>
            <w:rFonts w:eastAsia="Times New Roman"/>
            <w:lang w:val="en"/>
          </w:rPr>
          <w:t xml:space="preserve"> Runtime</w:t>
        </w:r>
        <w:r>
          <w:rPr>
            <w:rFonts w:eastAsia="Times New Roman"/>
            <w:lang w:val="en"/>
          </w:rPr>
          <w:fldChar w:fldCharType="end"/>
        </w:r>
        <w:r>
          <w:rPr>
            <w:rFonts w:eastAsia="Times New Roman"/>
            <w:lang w:val="en"/>
          </w:rPr>
          <w:t xml:space="preserve"> implementation should provide a hardware abstraction layer for accessing the native device interfaces. Such h</w:t>
        </w:r>
        <w:r>
          <w:rPr>
            <w:rFonts w:eastAsia="Times New Roman"/>
            <w:lang w:val="en"/>
          </w:rPr>
          <w:t xml:space="preserve">ardware abstraction layer should refuse to execute commands that might put the device (or environment) to an unsafe state. Additionally, in order to reduce the damage to a physical </w:t>
        </w:r>
        <w:proofErr w:type="spellStart"/>
        <w:r>
          <w:rPr>
            <w:rFonts w:eastAsia="Times New Roman"/>
            <w:lang w:val="en"/>
          </w:rPr>
          <w:t>WoT</w:t>
        </w:r>
        <w:proofErr w:type="spellEnd"/>
        <w:r>
          <w:rPr>
            <w:rFonts w:eastAsia="Times New Roman"/>
            <w:lang w:val="en"/>
          </w:rPr>
          <w:t xml:space="preserve"> device in cases a script gets compromised, it is important to minimize </w:t>
        </w:r>
        <w:r>
          <w:rPr>
            <w:rFonts w:eastAsia="Times New Roman"/>
            <w:lang w:val="en"/>
          </w:rPr>
          <w:t xml:space="preserve">the number of interfaces that are exposed or accessible to a particular script based on its functionality. </w:t>
        </w:r>
      </w:ins>
    </w:p>
    <w:p w14:paraId="2461B0C2" w14:textId="77777777" w:rsidR="00000000" w:rsidRDefault="0094571A">
      <w:pPr>
        <w:pStyle w:val="Heading5"/>
        <w:rPr>
          <w:ins w:id="906" w:author="combined PRs" w:date="2019-01-23T11:48:00Z"/>
          <w:rFonts w:eastAsia="Times New Roman"/>
          <w:lang w:val="en"/>
        </w:rPr>
      </w:pPr>
      <w:ins w:id="907" w:author="combined PRs" w:date="2019-01-23T11:48:00Z">
        <w:r>
          <w:rPr>
            <w:rFonts w:eastAsia="Times New Roman"/>
            <w:lang w:val="en"/>
          </w:rPr>
          <w:t>Provisioning and Update Security Risk</w:t>
        </w:r>
      </w:ins>
    </w:p>
    <w:p w14:paraId="52C6C743" w14:textId="77777777" w:rsidR="00000000" w:rsidRDefault="0094571A">
      <w:pPr>
        <w:pStyle w:val="NormalWeb"/>
        <w:rPr>
          <w:ins w:id="908" w:author="combined PRs" w:date="2019-01-23T11:48:00Z"/>
          <w:lang w:val="en"/>
        </w:rPr>
      </w:pPr>
      <w:ins w:id="909" w:author="combined PRs" w:date="2019-01-23T11:48:00Z">
        <w:r>
          <w:rPr>
            <w:lang w:val="en"/>
          </w:rPr>
          <w:t xml:space="preserve">If the </w:t>
        </w:r>
        <w:r>
          <w:rPr>
            <w:lang w:val="en"/>
          </w:rPr>
          <w:fldChar w:fldCharType="begin"/>
        </w:r>
        <w:r>
          <w:rPr>
            <w:lang w:val="en"/>
          </w:rPr>
          <w:instrText xml:space="preserve"> </w:instrText>
        </w:r>
        <w:r>
          <w:rPr>
            <w:lang w:val="en"/>
          </w:rPr>
          <w:instrText>HYPERLINK "https://github.com/w3c/wot-architecture/blob/master/terminology.md" \l "user-content-wot-run</w:instrText>
        </w:r>
        <w:r>
          <w:rPr>
            <w:lang w:val="en"/>
          </w:rPr>
          <w:instrText>time"</w:instrText>
        </w:r>
        <w:r>
          <w:rPr>
            <w:lang w:val="en"/>
          </w:rPr>
          <w:instrText xml:space="preserve"> </w:instrText>
        </w:r>
        <w:r>
          <w:rPr>
            <w:lang w:val="en"/>
          </w:rPr>
          <w:fldChar w:fldCharType="separate"/>
        </w:r>
        <w:proofErr w:type="spellStart"/>
        <w:r>
          <w:rPr>
            <w:rStyle w:val="Hyperlink"/>
            <w:lang w:val="en"/>
          </w:rPr>
          <w:t>WoT</w:t>
        </w:r>
        <w:proofErr w:type="spellEnd"/>
        <w:r>
          <w:rPr>
            <w:rStyle w:val="Hyperlink"/>
            <w:lang w:val="en"/>
          </w:rPr>
          <w:t xml:space="preserve"> Runtime</w:t>
        </w:r>
        <w:r>
          <w:rPr>
            <w:lang w:val="en"/>
          </w:rPr>
          <w:fldChar w:fldCharType="end"/>
        </w:r>
        <w:r>
          <w:rPr>
            <w:lang w:val="en"/>
          </w:rPr>
          <w:t xml:space="preserve"> implementation supports post-manufacturing provisioning or updates of itself, </w:t>
        </w:r>
        <w:proofErr w:type="spellStart"/>
        <w:r>
          <w:rPr>
            <w:lang w:val="en"/>
          </w:rPr>
          <w:t>WoT</w:t>
        </w:r>
        <w:proofErr w:type="spellEnd"/>
        <w:r>
          <w:rPr>
            <w:lang w:val="en"/>
          </w:rPr>
          <w:t xml:space="preserve"> scripts, or any related data (including security credentials), it can be a major attack vector. </w:t>
        </w:r>
        <w:r>
          <w:rPr>
            <w:lang w:val="en"/>
          </w:rPr>
          <w:t xml:space="preserve">An attacker can try to modify any above described element during the update or provisioning process or simply provision attacker's code and data directly. </w:t>
        </w:r>
      </w:ins>
    </w:p>
    <w:p w14:paraId="2ED72571" w14:textId="77777777" w:rsidR="00000000" w:rsidRDefault="0094571A">
      <w:pPr>
        <w:rPr>
          <w:ins w:id="910" w:author="combined PRs" w:date="2019-01-23T11:48:00Z"/>
          <w:rFonts w:eastAsia="Times New Roman"/>
          <w:lang w:val="en"/>
        </w:rPr>
      </w:pPr>
      <w:ins w:id="911" w:author="combined PRs" w:date="2019-01-23T11:48:00Z">
        <w:r>
          <w:rPr>
            <w:rFonts w:eastAsia="Times New Roman"/>
            <w:lang w:val="en"/>
          </w:rPr>
          <w:t>Mitigation:</w:t>
        </w:r>
      </w:ins>
    </w:p>
    <w:p w14:paraId="0EC41A33" w14:textId="77777777" w:rsidR="00000000" w:rsidRDefault="0094571A">
      <w:pPr>
        <w:ind w:left="720"/>
        <w:rPr>
          <w:ins w:id="912" w:author="combined PRs" w:date="2019-01-23T11:48:00Z"/>
          <w:rFonts w:eastAsia="Times New Roman"/>
          <w:lang w:val="en"/>
        </w:rPr>
      </w:pPr>
      <w:ins w:id="913" w:author="combined PRs" w:date="2019-01-23T11:48:00Z">
        <w:r>
          <w:rPr>
            <w:rFonts w:eastAsia="Times New Roman"/>
            <w:lang w:val="en"/>
          </w:rPr>
          <w:t xml:space="preserve">Post-manufacturing provisioning or update of scripts, the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"https://github.com/</w:instrText>
        </w:r>
        <w:r>
          <w:rPr>
            <w:rFonts w:eastAsia="Times New Roman"/>
            <w:lang w:val="en"/>
          </w:rPr>
          <w:instrText>w3c/wot-architecture/blob/master/terminology.md" \l "user-content-wot-runtime"</w:instrText>
        </w:r>
        <w:r>
          <w:rPr>
            <w:rFonts w:eastAsia="Times New Roman"/>
            <w:lang w:val="en"/>
          </w:rPr>
          <w:instrText xml:space="preserve"> </w:instrText>
        </w:r>
        <w:r>
          <w:rPr>
            <w:rFonts w:eastAsia="Times New Roman"/>
            <w:lang w:val="en"/>
          </w:rPr>
          <w:fldChar w:fldCharType="separate"/>
        </w:r>
        <w:proofErr w:type="spellStart"/>
        <w:r>
          <w:rPr>
            <w:rStyle w:val="Hyperlink"/>
            <w:rFonts w:eastAsia="Times New Roman"/>
            <w:lang w:val="en"/>
          </w:rPr>
          <w:t>WoT</w:t>
        </w:r>
        <w:proofErr w:type="spellEnd"/>
        <w:r>
          <w:rPr>
            <w:rStyle w:val="Hyperlink"/>
            <w:rFonts w:eastAsia="Times New Roman"/>
            <w:lang w:val="en"/>
          </w:rPr>
          <w:t xml:space="preserve"> Runtime</w:t>
        </w:r>
        <w:r>
          <w:rPr>
            <w:rFonts w:eastAsia="Times New Roman"/>
            <w:lang w:val="en"/>
          </w:rPr>
          <w:fldChar w:fldCharType="end"/>
        </w:r>
        <w:r>
          <w:rPr>
            <w:rFonts w:eastAsia="Times New Roman"/>
            <w:lang w:val="en"/>
          </w:rPr>
          <w:t xml:space="preserve"> itself or any related data should be done in a secure fashion. A set of recommendations for secure </w:t>
        </w:r>
        <w:r>
          <w:rPr>
            <w:rFonts w:eastAsia="Times New Roman"/>
            <w:lang w:val="en"/>
          </w:rPr>
          <w:lastRenderedPageBreak/>
          <w:t>update and post-manufacturing provisioning can be found in [</w:t>
        </w:r>
        <w:proofErr w:type="gramStart"/>
        <w:r>
          <w:rPr>
            <w:rFonts w:eastAsia="Times New Roman"/>
            <w:lang w:val="en"/>
          </w:rPr>
          <w:t>[!</w:t>
        </w:r>
        <w:r>
          <w:rPr>
            <w:rFonts w:eastAsia="Times New Roman"/>
            <w:lang w:val="en"/>
          </w:rPr>
          <w:t>WOT</w:t>
        </w:r>
        <w:proofErr w:type="gramEnd"/>
        <w:r>
          <w:rPr>
            <w:rFonts w:eastAsia="Times New Roman"/>
            <w:lang w:val="en"/>
          </w:rPr>
          <w:t xml:space="preserve">-SECURITY-CONSIDERATIONS]]. </w:t>
        </w:r>
      </w:ins>
    </w:p>
    <w:p w14:paraId="142DC835" w14:textId="77777777" w:rsidR="00000000" w:rsidRDefault="0094571A">
      <w:pPr>
        <w:pStyle w:val="Heading5"/>
        <w:rPr>
          <w:ins w:id="914" w:author="combined PRs" w:date="2019-01-23T11:48:00Z"/>
          <w:rFonts w:eastAsia="Times New Roman"/>
          <w:lang w:val="en"/>
        </w:rPr>
      </w:pPr>
      <w:ins w:id="915" w:author="combined PRs" w:date="2019-01-23T11:48:00Z">
        <w:r>
          <w:rPr>
            <w:rFonts w:eastAsia="Times New Roman"/>
            <w:lang w:val="en"/>
          </w:rPr>
          <w:t>Security Credentials Storage Security and Privacy Risk</w:t>
        </w:r>
      </w:ins>
    </w:p>
    <w:p w14:paraId="3B665D24" w14:textId="77777777" w:rsidR="00000000" w:rsidRDefault="0094571A">
      <w:pPr>
        <w:pStyle w:val="NormalWeb"/>
        <w:rPr>
          <w:ins w:id="916" w:author="combined PRs" w:date="2019-01-23T11:48:00Z"/>
          <w:lang w:val="en"/>
        </w:rPr>
      </w:pPr>
      <w:ins w:id="917" w:author="combined PRs" w:date="2019-01-23T11:48:00Z">
        <w:r>
          <w:rPr>
            <w:lang w:val="en"/>
          </w:rPr>
          <w:t xml:space="preserve">Typically the </w:t>
        </w:r>
        <w:r>
          <w:rPr>
            <w:lang w:val="en"/>
          </w:rPr>
          <w:fldChar w:fldCharType="begin"/>
        </w:r>
        <w:r>
          <w:rPr>
            <w:lang w:val="en"/>
          </w:rPr>
          <w:instrText xml:space="preserve"> </w:instrText>
        </w:r>
        <w:r>
          <w:rPr>
            <w:lang w:val="en"/>
          </w:rPr>
          <w:instrText>HYPERLINK "https://github.com/w3c/wot-architecture/blob/master/terminology.md" \l "user-content-wot-runtime"</w:instrText>
        </w:r>
        <w:r>
          <w:rPr>
            <w:lang w:val="en"/>
          </w:rPr>
          <w:instrText xml:space="preserve"> </w:instrText>
        </w:r>
        <w:r>
          <w:rPr>
            <w:lang w:val="en"/>
          </w:rPr>
          <w:fldChar w:fldCharType="separate"/>
        </w:r>
        <w:proofErr w:type="spellStart"/>
        <w:r>
          <w:rPr>
            <w:rStyle w:val="Hyperlink"/>
            <w:lang w:val="en"/>
          </w:rPr>
          <w:t>WoT</w:t>
        </w:r>
        <w:proofErr w:type="spellEnd"/>
        <w:r>
          <w:rPr>
            <w:rStyle w:val="Hyperlink"/>
            <w:lang w:val="en"/>
          </w:rPr>
          <w:t xml:space="preserve"> Runtime</w:t>
        </w:r>
        <w:r>
          <w:rPr>
            <w:lang w:val="en"/>
          </w:rPr>
          <w:fldChar w:fldCharType="end"/>
        </w:r>
        <w:r>
          <w:rPr>
            <w:lang w:val="en"/>
          </w:rPr>
          <w:t xml:space="preserve"> needs to store the security cr</w:t>
        </w:r>
        <w:r>
          <w:rPr>
            <w:lang w:val="en"/>
          </w:rPr>
          <w:t xml:space="preserve">edentials that are provisioned to a </w:t>
        </w:r>
        <w:proofErr w:type="spellStart"/>
        <w:r>
          <w:rPr>
            <w:lang w:val="en"/>
          </w:rPr>
          <w:t>WoT</w:t>
        </w:r>
        <w:proofErr w:type="spellEnd"/>
        <w:r>
          <w:rPr>
            <w:lang w:val="en"/>
          </w:rPr>
          <w:t xml:space="preserve"> device to operate in </w:t>
        </w:r>
        <w:proofErr w:type="spellStart"/>
        <w:r>
          <w:rPr>
            <w:lang w:val="en"/>
          </w:rPr>
          <w:t>WoT</w:t>
        </w:r>
        <w:proofErr w:type="spellEnd"/>
        <w:r>
          <w:rPr>
            <w:lang w:val="en"/>
          </w:rPr>
          <w:t xml:space="preserve"> network. If an attacker can compromise the confidentiality or integrity of these credentials, then it can obtain access to the </w:t>
        </w:r>
        <w:proofErr w:type="spellStart"/>
        <w:r>
          <w:rPr>
            <w:lang w:val="en"/>
          </w:rPr>
          <w:t>WoT</w:t>
        </w:r>
        <w:proofErr w:type="spellEnd"/>
        <w:r>
          <w:rPr>
            <w:lang w:val="en"/>
          </w:rPr>
          <w:t xml:space="preserve"> assets, impersonate </w:t>
        </w:r>
        <w:proofErr w:type="spellStart"/>
        <w:r>
          <w:rPr>
            <w:lang w:val="en"/>
          </w:rPr>
          <w:t>WoT</w:t>
        </w:r>
        <w:proofErr w:type="spellEnd"/>
        <w:r>
          <w:rPr>
            <w:lang w:val="en"/>
          </w:rPr>
          <w:t xml:space="preserve"> things or devices or create Denial-O</w:t>
        </w:r>
        <w:r>
          <w:rPr>
            <w:lang w:val="en"/>
          </w:rPr>
          <w:t>f-Service (</w:t>
        </w:r>
        <w:proofErr w:type="spellStart"/>
        <w:r>
          <w:rPr>
            <w:lang w:val="en"/>
          </w:rPr>
          <w:t>DoS</w:t>
        </w:r>
        <w:proofErr w:type="spellEnd"/>
        <w:r>
          <w:rPr>
            <w:lang w:val="en"/>
          </w:rPr>
          <w:t xml:space="preserve">) attacks. </w:t>
        </w:r>
      </w:ins>
    </w:p>
    <w:p w14:paraId="610FF748" w14:textId="77777777" w:rsidR="00000000" w:rsidRDefault="0094571A">
      <w:pPr>
        <w:rPr>
          <w:ins w:id="918" w:author="combined PRs" w:date="2019-01-23T11:48:00Z"/>
          <w:rFonts w:eastAsia="Times New Roman"/>
          <w:lang w:val="en"/>
        </w:rPr>
      </w:pPr>
      <w:ins w:id="919" w:author="combined PRs" w:date="2019-01-23T11:48:00Z">
        <w:r>
          <w:rPr>
            <w:rFonts w:eastAsia="Times New Roman"/>
            <w:lang w:val="en"/>
          </w:rPr>
          <w:t>Mitigation:</w:t>
        </w:r>
      </w:ins>
    </w:p>
    <w:p w14:paraId="3C8E70C1" w14:textId="77777777" w:rsidR="00000000" w:rsidRDefault="0094571A">
      <w:pPr>
        <w:ind w:left="720"/>
        <w:rPr>
          <w:rFonts w:eastAsia="Times New Roman"/>
          <w:lang w:val="en"/>
        </w:rPr>
        <w:pPrChange w:id="920" w:author="combined PRs" w:date="2019-01-23T11:48:00Z">
          <w:pPr>
            <w:pStyle w:val="NormalWeb"/>
          </w:pPr>
        </w:pPrChange>
      </w:pPr>
      <w:ins w:id="921" w:author="combined PRs" w:date="2019-01-23T11:48:00Z">
        <w:r>
          <w:rPr>
            <w:rFonts w:eastAsia="Times New Roman"/>
            <w:lang w:val="en"/>
          </w:rPr>
          <w:t xml:space="preserve">The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"https://github.com/w3c/wot-architecture/blob/master/terminology.md" \l "user-content-wot-runtime"</w:instrText>
        </w:r>
        <w:r>
          <w:rPr>
            <w:rFonts w:eastAsia="Times New Roman"/>
            <w:lang w:val="en"/>
          </w:rPr>
          <w:instrText xml:space="preserve"> </w:instrText>
        </w:r>
        <w:r>
          <w:rPr>
            <w:rFonts w:eastAsia="Times New Roman"/>
            <w:lang w:val="en"/>
          </w:rPr>
          <w:fldChar w:fldCharType="separate"/>
        </w:r>
        <w:proofErr w:type="spellStart"/>
        <w:r>
          <w:rPr>
            <w:rStyle w:val="Hyperlink"/>
            <w:rFonts w:eastAsia="Times New Roman"/>
            <w:lang w:val="en"/>
          </w:rPr>
          <w:t>WoT</w:t>
        </w:r>
        <w:proofErr w:type="spellEnd"/>
        <w:r>
          <w:rPr>
            <w:rStyle w:val="Hyperlink"/>
            <w:rFonts w:eastAsia="Times New Roman"/>
            <w:lang w:val="en"/>
          </w:rPr>
          <w:t xml:space="preserve"> Runtime</w:t>
        </w:r>
        <w:r>
          <w:rPr>
            <w:rFonts w:eastAsia="Times New Roman"/>
            <w:lang w:val="en"/>
          </w:rPr>
          <w:fldChar w:fldCharType="end"/>
        </w:r>
        <w:r>
          <w:rPr>
            <w:rFonts w:eastAsia="Times New Roman"/>
            <w:lang w:val="en"/>
          </w:rPr>
          <w:t xml:space="preserve"> should securely store the provisioned security credentials, guaranteeing their integrity </w:t>
        </w:r>
        <w:r>
          <w:rPr>
            <w:rFonts w:eastAsia="Times New Roman"/>
            <w:lang w:val="en"/>
          </w:rPr>
          <w:t xml:space="preserve">and confidentiality. In case there are more than one tenant on a single </w:t>
        </w:r>
        <w:proofErr w:type="spellStart"/>
        <w:r>
          <w:rPr>
            <w:rFonts w:eastAsia="Times New Roman"/>
            <w:lang w:val="en"/>
          </w:rPr>
          <w:t>WoT</w:t>
        </w:r>
        <w:proofErr w:type="spellEnd"/>
        <w:r>
          <w:rPr>
            <w:rFonts w:eastAsia="Times New Roman"/>
            <w:lang w:val="en"/>
          </w:rPr>
          <w:t xml:space="preserve">-enabled device, a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"https://github.com/w3c/wot-architecture/blob/master/terminology.md" \l "user-content-wot-runtime"</w:instrText>
        </w:r>
        <w:r>
          <w:rPr>
            <w:rFonts w:eastAsia="Times New Roman"/>
            <w:lang w:val="en"/>
          </w:rPr>
          <w:instrText xml:space="preserve"> </w:instrText>
        </w:r>
        <w:r>
          <w:rPr>
            <w:rFonts w:eastAsia="Times New Roman"/>
            <w:lang w:val="en"/>
          </w:rPr>
          <w:fldChar w:fldCharType="separate"/>
        </w:r>
        <w:proofErr w:type="spellStart"/>
        <w:r>
          <w:rPr>
            <w:rStyle w:val="Hyperlink"/>
            <w:rFonts w:eastAsia="Times New Roman"/>
            <w:lang w:val="en"/>
          </w:rPr>
          <w:t>WoT</w:t>
        </w:r>
        <w:proofErr w:type="spellEnd"/>
        <w:r>
          <w:rPr>
            <w:rStyle w:val="Hyperlink"/>
            <w:rFonts w:eastAsia="Times New Roman"/>
            <w:lang w:val="en"/>
          </w:rPr>
          <w:t xml:space="preserve"> Runtime</w:t>
        </w:r>
        <w:r>
          <w:rPr>
            <w:rFonts w:eastAsia="Times New Roman"/>
            <w:lang w:val="en"/>
          </w:rPr>
          <w:fldChar w:fldCharType="end"/>
        </w:r>
        <w:r>
          <w:rPr>
            <w:rFonts w:eastAsia="Times New Roman"/>
            <w:lang w:val="en"/>
          </w:rPr>
          <w:t xml:space="preserve"> implementation should guarantee isola</w:t>
        </w:r>
        <w:r>
          <w:rPr>
            <w:rFonts w:eastAsia="Times New Roman"/>
            <w:lang w:val="en"/>
          </w:rPr>
          <w:t xml:space="preserve">tion of each tenant provisioned security credentials. Additionally, in order to minimize a risk that provisioned security credentials get compromised, the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"https://github.com/w3c/wot-architecture/blob/master/terminology.md" \l "user-content-wot-r</w:instrText>
        </w:r>
        <w:r>
          <w:rPr>
            <w:rFonts w:eastAsia="Times New Roman"/>
            <w:lang w:val="en"/>
          </w:rPr>
          <w:instrText>untime"</w:instrText>
        </w:r>
        <w:r>
          <w:rPr>
            <w:rFonts w:eastAsia="Times New Roman"/>
            <w:lang w:val="en"/>
          </w:rPr>
          <w:instrText xml:space="preserve"> </w:instrText>
        </w:r>
        <w:r>
          <w:rPr>
            <w:rFonts w:eastAsia="Times New Roman"/>
            <w:lang w:val="en"/>
          </w:rPr>
          <w:fldChar w:fldCharType="separate"/>
        </w:r>
        <w:proofErr w:type="spellStart"/>
        <w:r>
          <w:rPr>
            <w:rStyle w:val="Hyperlink"/>
            <w:rFonts w:eastAsia="Times New Roman"/>
            <w:lang w:val="en"/>
          </w:rPr>
          <w:t>WoT</w:t>
        </w:r>
        <w:proofErr w:type="spellEnd"/>
        <w:r>
          <w:rPr>
            <w:rStyle w:val="Hyperlink"/>
            <w:rFonts w:eastAsia="Times New Roman"/>
            <w:lang w:val="en"/>
          </w:rPr>
          <w:t xml:space="preserve"> Runtime</w:t>
        </w:r>
        <w:r>
          <w:rPr>
            <w:rFonts w:eastAsia="Times New Roman"/>
            <w:lang w:val="en"/>
          </w:rPr>
          <w:fldChar w:fldCharType="end"/>
        </w:r>
        <w:r>
          <w:rPr>
            <w:rFonts w:eastAsia="Times New Roman"/>
            <w:lang w:val="en"/>
          </w:rPr>
          <w:t xml:space="preserve"> implementation should not expose any API for scripts to query the provisioned security credentials.</w:t>
        </w:r>
      </w:ins>
      <w:r>
        <w:rPr>
          <w:rFonts w:eastAsia="Times New Roman"/>
          <w:lang w:val="en"/>
        </w:rPr>
        <w:t xml:space="preserve"> </w:t>
      </w:r>
    </w:p>
    <w:p w14:paraId="3F886FA9" w14:textId="77777777" w:rsidR="00000000" w:rsidRDefault="0094571A">
      <w:pPr>
        <w:pStyle w:val="Heading1"/>
        <w:rPr>
          <w:rFonts w:eastAsia="Times New Roman"/>
          <w:lang w:val="en"/>
        </w:rPr>
      </w:pPr>
      <w:r>
        <w:rPr>
          <w:rFonts w:eastAsia="Times New Roman"/>
          <w:lang w:val="en"/>
        </w:rPr>
        <w:t>Summary</w:t>
      </w:r>
    </w:p>
    <w:p w14:paraId="70306E2C" w14:textId="77777777" w:rsidR="00000000" w:rsidRDefault="0094571A">
      <w:pPr>
        <w:pStyle w:val="NormalWeb"/>
        <w:rPr>
          <w:lang w:val="en"/>
        </w:rPr>
      </w:pPr>
      <w:r>
        <w:rPr>
          <w:lang w:val="en"/>
        </w:rPr>
        <w:t xml:space="preserve">An abstract architecture for the Web of Things and a functional architecture for </w:t>
      </w:r>
      <w:hyperlink r:id="rId249" w:anchor="user-content-servient" w:history="1">
        <w:proofErr w:type="spellStart"/>
        <w:r>
          <w:rPr>
            <w:rStyle w:val="Hyperlink"/>
            <w:lang w:val="en"/>
          </w:rPr>
          <w:t>Servients</w:t>
        </w:r>
        <w:proofErr w:type="spellEnd"/>
      </w:hyperlink>
      <w:r>
        <w:rPr>
          <w:lang w:val="en"/>
        </w:rPr>
        <w:t xml:space="preserve"> has been introduced. It is based on </w:t>
      </w:r>
      <w:proofErr w:type="spellStart"/>
      <w:r>
        <w:rPr>
          <w:lang w:val="en"/>
        </w:rPr>
        <w:t>WoT</w:t>
      </w:r>
      <w:proofErr w:type="spellEnd"/>
      <w:r>
        <w:rPr>
          <w:lang w:val="en"/>
        </w:rPr>
        <w:t xml:space="preserve"> building blocks, which are to be covered by additional </w:t>
      </w:r>
      <w:proofErr w:type="spellStart"/>
      <w:r>
        <w:rPr>
          <w:lang w:val="en"/>
        </w:rPr>
        <w:t>WoT</w:t>
      </w:r>
      <w:proofErr w:type="spellEnd"/>
      <w:r>
        <w:rPr>
          <w:lang w:val="en"/>
        </w:rPr>
        <w:t xml:space="preserve"> specifications: </w:t>
      </w:r>
    </w:p>
    <w:p w14:paraId="0CFF8EA4" w14:textId="77777777" w:rsidR="00000000" w:rsidRDefault="0094571A">
      <w:pPr>
        <w:numPr>
          <w:ilvl w:val="0"/>
          <w:numId w:val="37"/>
        </w:numPr>
        <w:spacing w:before="100" w:beforeAutospacing="1" w:after="100" w:afterAutospacing="1"/>
        <w:rPr>
          <w:rFonts w:eastAsia="Times New Roman"/>
          <w:lang w:val="en"/>
        </w:rPr>
        <w:pPrChange w:id="922" w:author="combined PRs" w:date="2019-01-23T11:48:00Z">
          <w:pPr>
            <w:numPr>
              <w:numId w:val="64"/>
            </w:numPr>
            <w:tabs>
              <w:tab w:val="num" w:pos="720"/>
            </w:tabs>
            <w:spacing w:before="100" w:beforeAutospacing="1" w:after="100" w:afterAutospacing="1"/>
            <w:ind w:left="720" w:hanging="360"/>
          </w:pPr>
        </w:pPrChange>
      </w:pPr>
      <w:r>
        <w:rPr>
          <w:rFonts w:eastAsia="Times New Roman"/>
          <w:lang w:val="en"/>
        </w:rPr>
        <w:t xml:space="preserve">the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"https://w3c.github.io/wot-thing-description/"</w:instrText>
      </w:r>
      <w:r>
        <w:rPr>
          <w:rFonts w:eastAsia="Times New Roman"/>
          <w:lang w:val="en"/>
        </w:rPr>
        <w:instrText xml:space="preserve"> </w:instrText>
      </w:r>
      <w:r>
        <w:rPr>
          <w:rFonts w:eastAsia="Times New Roman"/>
          <w:lang w:val="en"/>
        </w:rPr>
        <w:fldChar w:fldCharType="separate"/>
      </w:r>
      <w:proofErr w:type="spellStart"/>
      <w:r>
        <w:rPr>
          <w:rStyle w:val="Hyperlink"/>
          <w:rFonts w:eastAsia="Times New Roman"/>
          <w:lang w:val="en"/>
        </w:rPr>
        <w:t>WoT</w:t>
      </w:r>
      <w:proofErr w:type="spellEnd"/>
      <w:r>
        <w:rPr>
          <w:rStyle w:val="Hyperlink"/>
          <w:rFonts w:eastAsia="Times New Roman"/>
          <w:lang w:val="en"/>
        </w:rPr>
        <w:t xml:space="preserve"> Thing Description</w:t>
      </w:r>
      <w:r>
        <w:rPr>
          <w:rFonts w:eastAsia="Times New Roman"/>
          <w:lang w:val="en"/>
        </w:rPr>
        <w:fldChar w:fldCharType="end"/>
      </w:r>
      <w:r>
        <w:rPr>
          <w:rFonts w:eastAsia="Times New Roman"/>
          <w:lang w:val="en"/>
        </w:rPr>
        <w:t>,</w:t>
      </w:r>
    </w:p>
    <w:p w14:paraId="430FD869" w14:textId="77777777" w:rsidR="00000000" w:rsidRDefault="0094571A">
      <w:pPr>
        <w:numPr>
          <w:ilvl w:val="0"/>
          <w:numId w:val="37"/>
        </w:numPr>
        <w:spacing w:before="100" w:beforeAutospacing="1" w:after="100" w:afterAutospacing="1"/>
        <w:rPr>
          <w:rFonts w:eastAsia="Times New Roman"/>
          <w:lang w:val="en"/>
        </w:rPr>
        <w:pPrChange w:id="923" w:author="combined PRs" w:date="2019-01-23T11:48:00Z">
          <w:pPr>
            <w:numPr>
              <w:numId w:val="64"/>
            </w:numPr>
            <w:tabs>
              <w:tab w:val="num" w:pos="720"/>
            </w:tabs>
            <w:spacing w:before="100" w:beforeAutospacing="1" w:after="100" w:afterAutospacing="1"/>
            <w:ind w:left="720" w:hanging="360"/>
          </w:pPr>
        </w:pPrChange>
      </w:pPr>
      <w:r>
        <w:rPr>
          <w:rFonts w:eastAsia="Times New Roman"/>
          <w:lang w:val="en"/>
        </w:rPr>
        <w:t xml:space="preserve">the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"https://w3c.github.io/wot-binding-templates/"</w:instrText>
      </w:r>
      <w:r>
        <w:rPr>
          <w:rFonts w:eastAsia="Times New Roman"/>
          <w:lang w:val="en"/>
        </w:rPr>
        <w:instrText xml:space="preserve"> </w:instrText>
      </w:r>
      <w:r>
        <w:rPr>
          <w:rFonts w:eastAsia="Times New Roman"/>
          <w:lang w:val="en"/>
        </w:rPr>
        <w:fldChar w:fldCharType="separate"/>
      </w:r>
      <w:proofErr w:type="spellStart"/>
      <w:r>
        <w:rPr>
          <w:rStyle w:val="Hyperlink"/>
          <w:rFonts w:eastAsia="Times New Roman"/>
          <w:lang w:val="en"/>
        </w:rPr>
        <w:t>WoT</w:t>
      </w:r>
      <w:proofErr w:type="spellEnd"/>
      <w:r>
        <w:rPr>
          <w:rStyle w:val="Hyperlink"/>
          <w:rFonts w:eastAsia="Times New Roman"/>
          <w:lang w:val="en"/>
        </w:rPr>
        <w:t xml:space="preserve"> Binding Templates</w:t>
      </w:r>
      <w:r>
        <w:rPr>
          <w:rFonts w:eastAsia="Times New Roman"/>
          <w:lang w:val="en"/>
        </w:rPr>
        <w:fldChar w:fldCharType="end"/>
      </w:r>
      <w:r>
        <w:rPr>
          <w:rFonts w:eastAsia="Times New Roman"/>
          <w:lang w:val="en"/>
        </w:rPr>
        <w:t>, and</w:t>
      </w:r>
    </w:p>
    <w:p w14:paraId="51EDFBC6" w14:textId="77777777" w:rsidR="00000000" w:rsidRDefault="0094571A">
      <w:pPr>
        <w:numPr>
          <w:ilvl w:val="0"/>
          <w:numId w:val="37"/>
        </w:numPr>
        <w:spacing w:before="100" w:beforeAutospacing="1" w:after="100" w:afterAutospacing="1"/>
        <w:rPr>
          <w:rFonts w:eastAsia="Times New Roman"/>
          <w:lang w:val="en"/>
        </w:rPr>
        <w:pPrChange w:id="924" w:author="combined PRs" w:date="2019-01-23T11:48:00Z">
          <w:pPr>
            <w:numPr>
              <w:numId w:val="64"/>
            </w:numPr>
            <w:tabs>
              <w:tab w:val="num" w:pos="720"/>
            </w:tabs>
            <w:spacing w:before="100" w:beforeAutospacing="1" w:after="100" w:afterAutospacing="1"/>
            <w:ind w:left="720" w:hanging="360"/>
          </w:pPr>
        </w:pPrChange>
      </w:pPr>
      <w:r>
        <w:rPr>
          <w:rFonts w:eastAsia="Times New Roman"/>
          <w:lang w:val="en"/>
        </w:rPr>
        <w:t xml:space="preserve">the </w:t>
      </w:r>
      <w:r>
        <w:rPr>
          <w:rFonts w:eastAsia="Times New Roman"/>
          <w:lang w:val="en"/>
        </w:rPr>
        <w:fldChar w:fldCharType="begin"/>
      </w:r>
      <w:r>
        <w:rPr>
          <w:rFonts w:eastAsia="Times New Roman"/>
          <w:lang w:val="en"/>
        </w:rPr>
        <w:instrText xml:space="preserve"> </w:instrText>
      </w:r>
      <w:r>
        <w:rPr>
          <w:rFonts w:eastAsia="Times New Roman"/>
          <w:lang w:val="en"/>
        </w:rPr>
        <w:instrText>HYPERLINK "https://w3c.github.io/wot-scripting-api/"</w:instrText>
      </w:r>
      <w:r>
        <w:rPr>
          <w:rFonts w:eastAsia="Times New Roman"/>
          <w:lang w:val="en"/>
        </w:rPr>
        <w:instrText xml:space="preserve"> </w:instrText>
      </w:r>
      <w:r>
        <w:rPr>
          <w:rFonts w:eastAsia="Times New Roman"/>
          <w:lang w:val="en"/>
        </w:rPr>
        <w:fldChar w:fldCharType="separate"/>
      </w:r>
      <w:proofErr w:type="spellStart"/>
      <w:r>
        <w:rPr>
          <w:rStyle w:val="Hyperlink"/>
          <w:rFonts w:eastAsia="Times New Roman"/>
          <w:lang w:val="en"/>
        </w:rPr>
        <w:t>WoT</w:t>
      </w:r>
      <w:proofErr w:type="spellEnd"/>
      <w:r>
        <w:rPr>
          <w:rStyle w:val="Hyperlink"/>
          <w:rFonts w:eastAsia="Times New Roman"/>
          <w:lang w:val="en"/>
        </w:rPr>
        <w:t xml:space="preserve"> Scripting API</w:t>
      </w:r>
      <w:r>
        <w:rPr>
          <w:rFonts w:eastAsia="Times New Roman"/>
          <w:lang w:val="en"/>
        </w:rPr>
        <w:fldChar w:fldCharType="end"/>
      </w:r>
      <w:r>
        <w:rPr>
          <w:rFonts w:eastAsia="Times New Roman"/>
          <w:lang w:val="en"/>
        </w:rPr>
        <w:t>.</w:t>
      </w:r>
    </w:p>
    <w:p w14:paraId="31E0CDA5" w14:textId="77777777" w:rsidR="00000000" w:rsidRDefault="0094571A">
      <w:pPr>
        <w:pStyle w:val="NormalWeb"/>
        <w:rPr>
          <w:lang w:val="en"/>
        </w:rPr>
      </w:pPr>
      <w:r>
        <w:rPr>
          <w:lang w:val="en"/>
        </w:rPr>
        <w:t xml:space="preserve">Of these, the </w:t>
      </w:r>
      <w:hyperlink r:id="rId250" w:anchor="user-content-thing-description-td" w:history="1">
        <w:proofErr w:type="spellStart"/>
        <w:r>
          <w:rPr>
            <w:rStyle w:val="Hyperlink"/>
            <w:lang w:val="en"/>
          </w:rPr>
          <w:t>WoT</w:t>
        </w:r>
        <w:proofErr w:type="spellEnd"/>
        <w:r>
          <w:rPr>
            <w:rStyle w:val="Hyperlink"/>
            <w:lang w:val="en"/>
          </w:rPr>
          <w:t xml:space="preserve"> Thing Description</w:t>
        </w:r>
      </w:hyperlink>
      <w:r>
        <w:rPr>
          <w:lang w:val="en"/>
        </w:rPr>
        <w:t xml:space="preserve"> is the primary building block, as it describes the network-facing interface of a Thing (</w:t>
      </w:r>
      <w:proofErr w:type="spellStart"/>
      <w:r>
        <w:rPr>
          <w:lang w:val="en"/>
        </w:rPr>
        <w:fldChar w:fldCharType="begin"/>
      </w:r>
      <w:r>
        <w:rPr>
          <w:lang w:val="en"/>
        </w:rPr>
        <w:instrText xml:space="preserve"> </w:instrText>
      </w:r>
      <w:r>
        <w:rPr>
          <w:lang w:val="en"/>
        </w:rPr>
        <w:instrText>HYPERLINK "https://github.com/w3c/wot-architecture/blob/master/termi</w:instrText>
      </w:r>
      <w:r>
        <w:rPr>
          <w:lang w:val="en"/>
        </w:rPr>
        <w:instrText>nology.md" \l "user-content-wot-interface"</w:instrText>
      </w:r>
      <w:r>
        <w:rPr>
          <w:lang w:val="en"/>
        </w:rPr>
        <w:instrText xml:space="preserve"> </w:instrText>
      </w:r>
      <w:r>
        <w:rPr>
          <w:lang w:val="en"/>
        </w:rPr>
        <w:fldChar w:fldCharType="separate"/>
      </w:r>
      <w:r>
        <w:rPr>
          <w:rStyle w:val="Hyperlink"/>
          <w:lang w:val="en"/>
        </w:rPr>
        <w:t>WoT</w:t>
      </w:r>
      <w:proofErr w:type="spellEnd"/>
      <w:r>
        <w:rPr>
          <w:rStyle w:val="Hyperlink"/>
          <w:lang w:val="en"/>
        </w:rPr>
        <w:t xml:space="preserve"> Interface</w:t>
      </w:r>
      <w:r>
        <w:rPr>
          <w:lang w:val="en"/>
        </w:rPr>
        <w:fldChar w:fldCharType="end"/>
      </w:r>
      <w:r>
        <w:rPr>
          <w:lang w:val="en"/>
        </w:rPr>
        <w:t xml:space="preserve">), whether or not it uses </w:t>
      </w:r>
      <w:hyperlink r:id="rId251" w:anchor="user-content-binding-templates" w:history="1">
        <w:proofErr w:type="spellStart"/>
        <w:r>
          <w:rPr>
            <w:rStyle w:val="Hyperlink"/>
            <w:lang w:val="en"/>
          </w:rPr>
          <w:t>WoT</w:t>
        </w:r>
        <w:proofErr w:type="spellEnd"/>
        <w:r>
          <w:rPr>
            <w:rStyle w:val="Hyperlink"/>
            <w:lang w:val="en"/>
          </w:rPr>
          <w:t xml:space="preserve"> Binding Templates</w:t>
        </w:r>
      </w:hyperlink>
      <w:r>
        <w:rPr>
          <w:lang w:val="en"/>
        </w:rPr>
        <w:t xml:space="preserve"> or the </w:t>
      </w:r>
      <w:hyperlink r:id="rId252" w:anchor="user-content-scripting-api" w:history="1">
        <w:proofErr w:type="spellStart"/>
        <w:r>
          <w:rPr>
            <w:rStyle w:val="Hyperlink"/>
            <w:lang w:val="en"/>
          </w:rPr>
          <w:t>WoT</w:t>
        </w:r>
        <w:proofErr w:type="spellEnd"/>
        <w:r>
          <w:rPr>
            <w:rStyle w:val="Hyperlink"/>
            <w:lang w:val="en"/>
          </w:rPr>
          <w:t xml:space="preserve"> Scripting API</w:t>
        </w:r>
      </w:hyperlink>
      <w:r>
        <w:rPr>
          <w:lang w:val="en"/>
        </w:rPr>
        <w:t xml:space="preserve"> internally. The implementation of </w:t>
      </w:r>
      <w:hyperlink r:id="rId253" w:anchor="user-content-binding-templates" w:history="1">
        <w:proofErr w:type="spellStart"/>
        <w:r>
          <w:rPr>
            <w:rStyle w:val="Hyperlink"/>
            <w:lang w:val="en"/>
          </w:rPr>
          <w:t>WoT</w:t>
        </w:r>
        <w:proofErr w:type="spellEnd"/>
        <w:r>
          <w:rPr>
            <w:rStyle w:val="Hyperlink"/>
            <w:lang w:val="en"/>
          </w:rPr>
          <w:t xml:space="preserve"> Binding Templates</w:t>
        </w:r>
      </w:hyperlink>
      <w:r>
        <w:rPr>
          <w:lang w:val="en"/>
        </w:rPr>
        <w:t xml:space="preserve"> results in multiple possible Protocol Bindings, so that a </w:t>
      </w:r>
      <w:hyperlink r:id="rId254" w:anchor="user-content-thing" w:history="1">
        <w:r>
          <w:rPr>
            <w:rStyle w:val="Hyperlink"/>
            <w:lang w:val="en"/>
          </w:rPr>
          <w:t>Thing</w:t>
        </w:r>
      </w:hyperlink>
      <w:r>
        <w:rPr>
          <w:lang w:val="en"/>
        </w:rPr>
        <w:t xml:space="preserve"> can communicate with different </w:t>
      </w:r>
      <w:hyperlink r:id="rId255" w:anchor="user-content-iot-platform" w:history="1">
        <w:r>
          <w:rPr>
            <w:rStyle w:val="Hyperlink"/>
            <w:lang w:val="en"/>
          </w:rPr>
          <w:t>IoT Platforms</w:t>
        </w:r>
      </w:hyperlink>
      <w:r>
        <w:rPr>
          <w:lang w:val="en"/>
        </w:rPr>
        <w:t xml:space="preserve"> (i.e., IoT ecosystems or standards). When a </w:t>
      </w:r>
      <w:hyperlink r:id="rId256" w:anchor="user-content-thing" w:history="1">
        <w:r>
          <w:rPr>
            <w:rStyle w:val="Hyperlink"/>
            <w:lang w:val="en"/>
          </w:rPr>
          <w:t>Thing</w:t>
        </w:r>
      </w:hyperlink>
      <w:r>
        <w:rPr>
          <w:lang w:val="en"/>
        </w:rPr>
        <w:t xml:space="preserve"> uses the </w:t>
      </w:r>
      <w:hyperlink r:id="rId257" w:anchor="user-content-scripting-api" w:history="1">
        <w:proofErr w:type="spellStart"/>
        <w:r>
          <w:rPr>
            <w:rStyle w:val="Hyperlink"/>
            <w:lang w:val="en"/>
          </w:rPr>
          <w:t>WoT</w:t>
        </w:r>
        <w:proofErr w:type="spellEnd"/>
        <w:r>
          <w:rPr>
            <w:rStyle w:val="Hyperlink"/>
            <w:lang w:val="en"/>
          </w:rPr>
          <w:t xml:space="preserve"> Scripting API</w:t>
        </w:r>
      </w:hyperlink>
      <w:r>
        <w:rPr>
          <w:lang w:val="en"/>
        </w:rPr>
        <w:t xml:space="preserve"> internally, its application logic can be programmed against a standardized contract u</w:t>
      </w:r>
      <w:r>
        <w:rPr>
          <w:lang w:val="en"/>
        </w:rPr>
        <w:t xml:space="preserve">sing JavaScript. This way, it simplifies IoT application development and enables portability across vendors and </w:t>
      </w:r>
      <w:proofErr w:type="spellStart"/>
      <w:r>
        <w:rPr>
          <w:lang w:val="en"/>
        </w:rPr>
        <w:t>WoT</w:t>
      </w:r>
      <w:proofErr w:type="spellEnd"/>
      <w:r>
        <w:rPr>
          <w:lang w:val="en"/>
        </w:rPr>
        <w:t xml:space="preserve"> network components. </w:t>
      </w:r>
    </w:p>
    <w:p w14:paraId="183E104E" w14:textId="77777777" w:rsidR="00000000" w:rsidRDefault="0094571A">
      <w:pPr>
        <w:pStyle w:val="NormalWeb"/>
        <w:rPr>
          <w:lang w:val="en"/>
        </w:rPr>
      </w:pPr>
      <w:r>
        <w:rPr>
          <w:lang w:val="en"/>
        </w:rPr>
        <w:t>The architecture described here applies well to a wide variety of different use cases. Based on these, we have describe</w:t>
      </w:r>
      <w:r>
        <w:rPr>
          <w:lang w:val="en"/>
        </w:rPr>
        <w:t xml:space="preserve">d </w:t>
      </w:r>
      <w:proofErr w:type="spellStart"/>
      <w:r>
        <w:rPr>
          <w:lang w:val="en"/>
        </w:rPr>
        <w:t>serveral</w:t>
      </w:r>
      <w:proofErr w:type="spellEnd"/>
      <w:r>
        <w:rPr>
          <w:lang w:val="en"/>
        </w:rPr>
        <w:t xml:space="preserve"> scenarios where one or more </w:t>
      </w:r>
      <w:hyperlink r:id="rId258" w:anchor="user-content-servient" w:history="1">
        <w:proofErr w:type="spellStart"/>
        <w:r>
          <w:rPr>
            <w:rStyle w:val="Hyperlink"/>
            <w:lang w:val="en"/>
          </w:rPr>
          <w:t>Servients</w:t>
        </w:r>
        <w:proofErr w:type="spellEnd"/>
      </w:hyperlink>
      <w:r>
        <w:rPr>
          <w:lang w:val="en"/>
        </w:rPr>
        <w:t xml:space="preserve"> were used together to overcome, for instance, limitations on the reach of specific communication </w:t>
      </w:r>
      <w:r>
        <w:rPr>
          <w:lang w:val="en"/>
        </w:rPr>
        <w:t xml:space="preserve">protocols. These examples are not exhaustive and are only meant to illustrate the applicability and flexibility of the </w:t>
      </w:r>
      <w:proofErr w:type="spellStart"/>
      <w:r>
        <w:rPr>
          <w:lang w:val="en"/>
        </w:rPr>
        <w:t>WoT</w:t>
      </w:r>
      <w:proofErr w:type="spellEnd"/>
      <w:r>
        <w:rPr>
          <w:lang w:val="en"/>
        </w:rPr>
        <w:t xml:space="preserve"> approach. </w:t>
      </w:r>
    </w:p>
    <w:p w14:paraId="20044041" w14:textId="77777777" w:rsidR="00000000" w:rsidRDefault="0094571A">
      <w:pPr>
        <w:pStyle w:val="Heading1"/>
        <w:rPr>
          <w:rFonts w:eastAsia="Times New Roman"/>
          <w:lang w:val="en"/>
        </w:rPr>
      </w:pPr>
      <w:r>
        <w:rPr>
          <w:rFonts w:eastAsia="Times New Roman"/>
          <w:lang w:val="en"/>
        </w:rPr>
        <w:t>Example Sequences of interaction patterns</w:t>
      </w:r>
    </w:p>
    <w:p w14:paraId="5E21AEC4" w14:textId="77777777" w:rsidR="00000000" w:rsidRDefault="0094571A">
      <w:pPr>
        <w:pStyle w:val="NormalWeb"/>
        <w:rPr>
          <w:lang w:val="en"/>
        </w:rPr>
      </w:pPr>
      <w:r>
        <w:rPr>
          <w:rStyle w:val="Emphasis"/>
          <w:lang w:val="en"/>
        </w:rPr>
        <w:t>This section is non-normative.</w:t>
      </w:r>
    </w:p>
    <w:p w14:paraId="4D3A7509" w14:textId="77777777" w:rsidR="00000000" w:rsidRDefault="0094571A">
      <w:pPr>
        <w:pStyle w:val="NormalWeb"/>
        <w:rPr>
          <w:lang w:val="en"/>
        </w:rPr>
      </w:pPr>
      <w:r>
        <w:rPr>
          <w:lang w:val="en"/>
        </w:rPr>
        <w:lastRenderedPageBreak/>
        <w:t>This section illustrates example sequences of int</w:t>
      </w:r>
      <w:r>
        <w:rPr>
          <w:lang w:val="en"/>
        </w:rPr>
        <w:t xml:space="preserve">eraction patterns such as read </w:t>
      </w:r>
      <w:proofErr w:type="spellStart"/>
      <w:r>
        <w:rPr>
          <w:lang w:val="en"/>
        </w:rPr>
        <w:t>propery</w:t>
      </w:r>
      <w:proofErr w:type="spellEnd"/>
      <w:r>
        <w:rPr>
          <w:lang w:val="en"/>
        </w:rPr>
        <w:t xml:space="preserve">, invoke action and event, among </w:t>
      </w:r>
      <w:proofErr w:type="spellStart"/>
      <w:r>
        <w:rPr>
          <w:lang w:val="en"/>
        </w:rPr>
        <w:t>WoT</w:t>
      </w:r>
      <w:proofErr w:type="spellEnd"/>
      <w:r>
        <w:rPr>
          <w:lang w:val="en"/>
        </w:rPr>
        <w:t xml:space="preserve"> client and </w:t>
      </w:r>
      <w:proofErr w:type="spellStart"/>
      <w:r>
        <w:rPr>
          <w:lang w:val="en"/>
        </w:rPr>
        <w:t>WoT</w:t>
      </w:r>
      <w:proofErr w:type="spellEnd"/>
      <w:r>
        <w:rPr>
          <w:lang w:val="en"/>
        </w:rPr>
        <w:t xml:space="preserve"> server.</w:t>
      </w:r>
    </w:p>
    <w:p w14:paraId="56A8C052" w14:textId="77777777" w:rsidR="00000000" w:rsidRDefault="0094571A">
      <w:pPr>
        <w:pStyle w:val="NormalWeb"/>
        <w:rPr>
          <w:lang w:val="en"/>
        </w:rPr>
      </w:pPr>
      <w:r>
        <w:rPr>
          <w:lang w:val="en"/>
        </w:rPr>
        <w:t>For the sake of simplicity, remote and local proxies between client and server are omitted from following sequences.</w:t>
      </w:r>
    </w:p>
    <w:p w14:paraId="22E6F2C4" w14:textId="77777777" w:rsidR="00000000" w:rsidRDefault="0094571A">
      <w:pPr>
        <w:pStyle w:val="Heading2"/>
        <w:rPr>
          <w:rFonts w:eastAsia="Times New Roman"/>
          <w:lang w:val="en"/>
        </w:rPr>
      </w:pPr>
      <w:r>
        <w:rPr>
          <w:rFonts w:eastAsia="Times New Roman"/>
          <w:lang w:val="en"/>
        </w:rPr>
        <w:t>Property</w:t>
      </w:r>
    </w:p>
    <w:p w14:paraId="10FC0F0A" w14:textId="77777777" w:rsidR="00000000" w:rsidRDefault="0094571A">
      <w:pPr>
        <w:pStyle w:val="Heading3"/>
        <w:rPr>
          <w:rFonts w:eastAsia="Times New Roman"/>
          <w:lang w:val="en"/>
        </w:rPr>
      </w:pPr>
      <w:r>
        <w:rPr>
          <w:rFonts w:eastAsia="Times New Roman"/>
          <w:lang w:val="en"/>
        </w:rPr>
        <w:t>Read property (binding = HTTP)</w:t>
      </w:r>
    </w:p>
    <w:p w14:paraId="30D9B133" w14:textId="77777777" w:rsidR="00000000" w:rsidRDefault="0094571A">
      <w:pPr>
        <w:pStyle w:val="NormalWeb"/>
        <w:rPr>
          <w:lang w:val="en"/>
        </w:rPr>
      </w:pPr>
      <w:r>
        <w:rPr>
          <w:lang w:val="en"/>
        </w:rPr>
        <w:t>F</w:t>
      </w:r>
      <w:r>
        <w:rPr>
          <w:lang w:val="en"/>
        </w:rPr>
        <w:t xml:space="preserve">ollowing sequence illustrates example sequence of </w:t>
      </w:r>
      <w:proofErr w:type="spellStart"/>
      <w:r>
        <w:rPr>
          <w:lang w:val="en"/>
        </w:rPr>
        <w:t>read</w:t>
      </w:r>
      <w:proofErr w:type="spellEnd"/>
      <w:r>
        <w:rPr>
          <w:lang w:val="en"/>
        </w:rPr>
        <w:t xml:space="preserve"> property operation with HTTP binding.</w:t>
      </w:r>
    </w:p>
    <w:p w14:paraId="28E43C3D" w14:textId="77777777" w:rsidR="00000000" w:rsidRDefault="0094571A">
      <w:pPr>
        <w:pStyle w:val="NormalWeb"/>
        <w:divId w:val="533538314"/>
        <w:rPr>
          <w:del w:id="925" w:author="combined PRs" w:date="2019-01-23T11:48:00Z"/>
          <w:lang w:val="en"/>
        </w:rPr>
      </w:pPr>
      <w:del w:id="926" w:author="combined PRs" w:date="2019-01-23T11:48:00Z">
        <w:r>
          <w:rPr>
            <w:lang w:val="en"/>
          </w:rPr>
          <w:fldChar w:fldCharType="begin"/>
        </w:r>
        <w:r>
          <w:rPr>
            <w:lang w:val="en"/>
          </w:rPr>
          <w:delInstrText xml:space="preserve"> </w:delInstrText>
        </w:r>
        <w:r>
          <w:rPr>
            <w:lang w:val="en"/>
          </w:rPr>
          <w:delInstrText>INCLUDEPICTURE  \d "/Users/mike-work/git/w3c/wot-architecture/images/A_1_1_readProperty.png" \x \y \* MERGEFORMATINET</w:delInstrText>
        </w:r>
        <w:r>
          <w:rPr>
            <w:lang w:val="en"/>
          </w:rPr>
          <w:delInstrText xml:space="preserve"> </w:delInstrText>
        </w:r>
        <w:r>
          <w:rPr>
            <w:lang w:val="en"/>
          </w:rPr>
          <w:fldChar w:fldCharType="separate"/>
        </w:r>
        <w:r>
          <w:rPr>
            <w:noProof/>
            <w:lang w:val="en"/>
          </w:rPr>
          <w:drawing>
            <wp:inline distT="0" distB="0" distL="0" distR="0" wp14:anchorId="56E7BF82" wp14:editId="13AAC5C8">
              <wp:extent cx="4368800" cy="2247900"/>
              <wp:effectExtent l="0" t="0" r="0" b="0"/>
              <wp:docPr id="52" name="Picture 52" descr="Read property (binding =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ad property (binding = HTTP)"/>
                      <pic:cNvPicPr>
                        <a:picLocks noChangeAspect="1" noChangeArrowheads="1"/>
                      </pic:cNvPicPr>
                    </pic:nvPicPr>
                    <pic:blipFill>
                      <a:blip r:link="rId259">
                        <a:extLst>
                          <a:ext uri="{28A0092B-C50C-407E-A947-70E740481C1C}">
                            <a14:useLocalDpi xmlns:a14="http://schemas.microsoft.com/office/drawing/2010/main" val="0"/>
                          </a:ext>
                        </a:extLst>
                      </a:blip>
                      <a:srcRect/>
                      <a:stretch>
                        <a:fillRect/>
                      </a:stretch>
                    </pic:blipFill>
                    <pic:spPr bwMode="auto">
                      <a:xfrm>
                        <a:off x="0" y="0"/>
                        <a:ext cx="4368800" cy="2247900"/>
                      </a:xfrm>
                      <a:prstGeom prst="rect">
                        <a:avLst/>
                      </a:prstGeom>
                      <a:noFill/>
                      <a:ln>
                        <a:noFill/>
                      </a:ln>
                    </pic:spPr>
                  </pic:pic>
                </a:graphicData>
              </a:graphic>
            </wp:inline>
          </w:drawing>
        </w:r>
        <w:r>
          <w:rPr>
            <w:lang w:val="en"/>
          </w:rPr>
          <w:fldChar w:fldCharType="end"/>
        </w:r>
      </w:del>
    </w:p>
    <w:p w14:paraId="2A6FBEB5" w14:textId="77777777" w:rsidR="00000000" w:rsidRDefault="0094571A">
      <w:pPr>
        <w:pStyle w:val="NormalWeb"/>
        <w:rPr>
          <w:ins w:id="927" w:author="combined PRs" w:date="2019-01-23T11:48:00Z"/>
          <w:lang w:val="en"/>
        </w:rPr>
      </w:pPr>
      <w:ins w:id="928" w:author="combined PRs" w:date="2019-01-23T11:48:00Z">
        <w:r>
          <w:rPr>
            <w:lang w:val="en"/>
          </w:rPr>
          <w:fldChar w:fldCharType="begin"/>
        </w:r>
        <w:r>
          <w:rPr>
            <w:lang w:val="en"/>
          </w:rPr>
          <w:instrText xml:space="preserve"> </w:instrText>
        </w:r>
        <w:r>
          <w:rPr>
            <w:lang w:val="en"/>
          </w:rPr>
          <w:instrText>INCLUDEPICTURE  \d "/Users/mike-work/git/mlagally/wot-architecture/images/A_1_1_readProperty.png" \x \y \* MERGEFORMATINET</w:instrText>
        </w:r>
        <w:r>
          <w:rPr>
            <w:lang w:val="en"/>
          </w:rPr>
          <w:instrText xml:space="preserve"> </w:instrText>
        </w:r>
        <w:r>
          <w:rPr>
            <w:lang w:val="en"/>
          </w:rPr>
          <w:fldChar w:fldCharType="separate"/>
        </w:r>
        <w:r>
          <w:rPr>
            <w:noProof/>
            <w:lang w:val="en"/>
          </w:rPr>
          <w:drawing>
            <wp:inline distT="0" distB="0" distL="0" distR="0">
              <wp:extent cx="4368800" cy="2247900"/>
              <wp:effectExtent l="0" t="0" r="0" b="0"/>
              <wp:docPr id="23" name="Picture 23" descr="Read property (binding =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ad property (binding = HTTP)"/>
                      <pic:cNvPicPr>
                        <a:picLocks noChangeAspect="1" noChangeArrowheads="1"/>
                      </pic:cNvPicPr>
                    </pic:nvPicPr>
                    <pic:blipFill>
                      <a:blip r:link="rId260">
                        <a:extLst>
                          <a:ext uri="{28A0092B-C50C-407E-A947-70E740481C1C}">
                            <a14:useLocalDpi xmlns:a14="http://schemas.microsoft.com/office/drawing/2010/main" val="0"/>
                          </a:ext>
                        </a:extLst>
                      </a:blip>
                      <a:srcRect/>
                      <a:stretch>
                        <a:fillRect/>
                      </a:stretch>
                    </pic:blipFill>
                    <pic:spPr bwMode="auto">
                      <a:xfrm>
                        <a:off x="0" y="0"/>
                        <a:ext cx="4368800" cy="2247900"/>
                      </a:xfrm>
                      <a:prstGeom prst="rect">
                        <a:avLst/>
                      </a:prstGeom>
                      <a:noFill/>
                      <a:ln>
                        <a:noFill/>
                      </a:ln>
                    </pic:spPr>
                  </pic:pic>
                </a:graphicData>
              </a:graphic>
            </wp:inline>
          </w:drawing>
        </w:r>
        <w:r>
          <w:rPr>
            <w:lang w:val="en"/>
          </w:rPr>
          <w:fldChar w:fldCharType="end"/>
        </w:r>
      </w:ins>
    </w:p>
    <w:p w14:paraId="1BF3DCAE" w14:textId="77777777" w:rsidR="00000000" w:rsidRDefault="0094571A">
      <w:pPr>
        <w:pStyle w:val="Heading3"/>
        <w:rPr>
          <w:rFonts w:eastAsia="Times New Roman"/>
          <w:lang w:val="en"/>
        </w:rPr>
      </w:pPr>
      <w:r>
        <w:rPr>
          <w:rFonts w:eastAsia="Times New Roman"/>
          <w:lang w:val="en"/>
        </w:rPr>
        <w:t>Write property (binding = HTTP)</w:t>
      </w:r>
    </w:p>
    <w:p w14:paraId="7565B827" w14:textId="77777777" w:rsidR="00000000" w:rsidRDefault="0094571A">
      <w:pPr>
        <w:pStyle w:val="NormalWeb"/>
        <w:rPr>
          <w:lang w:val="en"/>
        </w:rPr>
      </w:pPr>
      <w:r>
        <w:rPr>
          <w:lang w:val="en"/>
        </w:rPr>
        <w:t>Following sequence illustrates example sequence of write property operation with HTTP binding.</w:t>
      </w:r>
    </w:p>
    <w:p w14:paraId="19723E2F" w14:textId="77777777" w:rsidR="00000000" w:rsidRDefault="0094571A">
      <w:pPr>
        <w:pStyle w:val="NormalWeb"/>
        <w:divId w:val="533538314"/>
        <w:rPr>
          <w:del w:id="929" w:author="combined PRs" w:date="2019-01-23T11:48:00Z"/>
          <w:lang w:val="en"/>
        </w:rPr>
      </w:pPr>
      <w:del w:id="930" w:author="combined PRs" w:date="2019-01-23T11:48:00Z">
        <w:r>
          <w:rPr>
            <w:lang w:val="en"/>
          </w:rPr>
          <w:fldChar w:fldCharType="begin"/>
        </w:r>
        <w:r>
          <w:rPr>
            <w:lang w:val="en"/>
          </w:rPr>
          <w:delInstrText xml:space="preserve"> </w:delInstrText>
        </w:r>
        <w:r>
          <w:rPr>
            <w:lang w:val="en"/>
          </w:rPr>
          <w:delInstrText>INCLUDEPICTURE  \d "/Users/mike-work/git/w3c/wot-architecture/images/A_1_2_writeProperty.png" \x \y \* MERGEFORMATINET</w:delInstrText>
        </w:r>
        <w:r>
          <w:rPr>
            <w:lang w:val="en"/>
          </w:rPr>
          <w:delInstrText xml:space="preserve"> </w:delInstrText>
        </w:r>
        <w:r>
          <w:rPr>
            <w:lang w:val="en"/>
          </w:rPr>
          <w:fldChar w:fldCharType="separate"/>
        </w:r>
        <w:r>
          <w:rPr>
            <w:noProof/>
            <w:lang w:val="en"/>
          </w:rPr>
          <w:drawing>
            <wp:inline distT="0" distB="0" distL="0" distR="0" wp14:anchorId="4EC85136" wp14:editId="75E07109">
              <wp:extent cx="4292600" cy="2146300"/>
              <wp:effectExtent l="0" t="0" r="0" b="0"/>
              <wp:docPr id="53" name="Picture 53" descr="Write property (binding =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rite property (binding = HTTP)"/>
                      <pic:cNvPicPr>
                        <a:picLocks noChangeAspect="1" noChangeArrowheads="1"/>
                      </pic:cNvPicPr>
                    </pic:nvPicPr>
                    <pic:blipFill>
                      <a:blip r:link="rId261">
                        <a:extLst>
                          <a:ext uri="{28A0092B-C50C-407E-A947-70E740481C1C}">
                            <a14:useLocalDpi xmlns:a14="http://schemas.microsoft.com/office/drawing/2010/main" val="0"/>
                          </a:ext>
                        </a:extLst>
                      </a:blip>
                      <a:srcRect/>
                      <a:stretch>
                        <a:fillRect/>
                      </a:stretch>
                    </pic:blipFill>
                    <pic:spPr bwMode="auto">
                      <a:xfrm>
                        <a:off x="0" y="0"/>
                        <a:ext cx="4292600" cy="2146300"/>
                      </a:xfrm>
                      <a:prstGeom prst="rect">
                        <a:avLst/>
                      </a:prstGeom>
                      <a:noFill/>
                      <a:ln>
                        <a:noFill/>
                      </a:ln>
                    </pic:spPr>
                  </pic:pic>
                </a:graphicData>
              </a:graphic>
            </wp:inline>
          </w:drawing>
        </w:r>
        <w:r>
          <w:rPr>
            <w:lang w:val="en"/>
          </w:rPr>
          <w:fldChar w:fldCharType="end"/>
        </w:r>
      </w:del>
    </w:p>
    <w:p w14:paraId="5A56B22B" w14:textId="77777777" w:rsidR="00000000" w:rsidRDefault="0094571A">
      <w:pPr>
        <w:pStyle w:val="NormalWeb"/>
        <w:rPr>
          <w:ins w:id="931" w:author="combined PRs" w:date="2019-01-23T11:48:00Z"/>
          <w:lang w:val="en"/>
        </w:rPr>
      </w:pPr>
      <w:ins w:id="932" w:author="combined PRs" w:date="2019-01-23T11:48:00Z">
        <w:r>
          <w:rPr>
            <w:lang w:val="en"/>
          </w:rPr>
          <w:fldChar w:fldCharType="begin"/>
        </w:r>
        <w:r>
          <w:rPr>
            <w:lang w:val="en"/>
          </w:rPr>
          <w:instrText xml:space="preserve"> </w:instrText>
        </w:r>
        <w:r>
          <w:rPr>
            <w:lang w:val="en"/>
          </w:rPr>
          <w:instrText>INCLUDEPICTURE  \d "/Users/mike-work/git/mlagally/wot-architecture/images/A_1_2_writeProperty.png" \x \y \* MERGEFORMATINET</w:instrText>
        </w:r>
        <w:r>
          <w:rPr>
            <w:lang w:val="en"/>
          </w:rPr>
          <w:instrText xml:space="preserve"> </w:instrText>
        </w:r>
        <w:r>
          <w:rPr>
            <w:lang w:val="en"/>
          </w:rPr>
          <w:fldChar w:fldCharType="separate"/>
        </w:r>
        <w:r>
          <w:rPr>
            <w:noProof/>
            <w:lang w:val="en"/>
          </w:rPr>
          <w:drawing>
            <wp:inline distT="0" distB="0" distL="0" distR="0">
              <wp:extent cx="4292600" cy="2146300"/>
              <wp:effectExtent l="0" t="0" r="0" b="0"/>
              <wp:docPr id="24" name="Picture 24" descr="Write property (binding =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rite property (binding = HTTP)"/>
                      <pic:cNvPicPr>
                        <a:picLocks noChangeAspect="1" noChangeArrowheads="1"/>
                      </pic:cNvPicPr>
                    </pic:nvPicPr>
                    <pic:blipFill>
                      <a:blip r:link="rId262">
                        <a:extLst>
                          <a:ext uri="{28A0092B-C50C-407E-A947-70E740481C1C}">
                            <a14:useLocalDpi xmlns:a14="http://schemas.microsoft.com/office/drawing/2010/main" val="0"/>
                          </a:ext>
                        </a:extLst>
                      </a:blip>
                      <a:srcRect/>
                      <a:stretch>
                        <a:fillRect/>
                      </a:stretch>
                    </pic:blipFill>
                    <pic:spPr bwMode="auto">
                      <a:xfrm>
                        <a:off x="0" y="0"/>
                        <a:ext cx="4292600" cy="2146300"/>
                      </a:xfrm>
                      <a:prstGeom prst="rect">
                        <a:avLst/>
                      </a:prstGeom>
                      <a:noFill/>
                      <a:ln>
                        <a:noFill/>
                      </a:ln>
                    </pic:spPr>
                  </pic:pic>
                </a:graphicData>
              </a:graphic>
            </wp:inline>
          </w:drawing>
        </w:r>
        <w:r>
          <w:rPr>
            <w:lang w:val="en"/>
          </w:rPr>
          <w:fldChar w:fldCharType="end"/>
        </w:r>
      </w:ins>
    </w:p>
    <w:p w14:paraId="4AFDFB28" w14:textId="77777777" w:rsidR="00000000" w:rsidRDefault="0094571A">
      <w:pPr>
        <w:pStyle w:val="Heading3"/>
        <w:rPr>
          <w:rFonts w:eastAsia="Times New Roman"/>
          <w:lang w:val="en"/>
        </w:rPr>
      </w:pPr>
      <w:r>
        <w:rPr>
          <w:rFonts w:eastAsia="Times New Roman"/>
          <w:lang w:val="en"/>
        </w:rPr>
        <w:t>Observe property (binding = HTTP Long Polling)</w:t>
      </w:r>
    </w:p>
    <w:p w14:paraId="0C98F7B7" w14:textId="77777777" w:rsidR="00000000" w:rsidRDefault="0094571A">
      <w:pPr>
        <w:pStyle w:val="NormalWeb"/>
        <w:rPr>
          <w:lang w:val="en"/>
        </w:rPr>
      </w:pPr>
      <w:r>
        <w:rPr>
          <w:lang w:val="en"/>
        </w:rPr>
        <w:t>Following sequence illustrates example sequence of observe property operation with HTTP Long Polling binding.</w:t>
      </w:r>
    </w:p>
    <w:p w14:paraId="3E5D601A" w14:textId="77777777" w:rsidR="00000000" w:rsidRDefault="0094571A">
      <w:pPr>
        <w:pStyle w:val="NormalWeb"/>
        <w:divId w:val="533538314"/>
        <w:rPr>
          <w:del w:id="933" w:author="combined PRs" w:date="2019-01-23T11:48:00Z"/>
          <w:lang w:val="en"/>
        </w:rPr>
      </w:pPr>
      <w:del w:id="934" w:author="combined PRs" w:date="2019-01-23T11:48:00Z">
        <w:r>
          <w:rPr>
            <w:lang w:val="en"/>
          </w:rPr>
          <w:lastRenderedPageBreak/>
          <w:fldChar w:fldCharType="begin"/>
        </w:r>
        <w:r>
          <w:rPr>
            <w:lang w:val="en"/>
          </w:rPr>
          <w:delInstrText xml:space="preserve"> </w:delInstrText>
        </w:r>
        <w:r>
          <w:rPr>
            <w:lang w:val="en"/>
          </w:rPr>
          <w:delInstrText>INCLUDEPICTURE  \d "/Users/mike-work/git/w3c/wot-architecture/images/A_1_3a_observePropertyLongPoll.png" \x \y \* MERGEFORMATINET</w:delInstrText>
        </w:r>
        <w:r>
          <w:rPr>
            <w:lang w:val="en"/>
          </w:rPr>
          <w:delInstrText xml:space="preserve"> </w:delInstrText>
        </w:r>
        <w:r>
          <w:rPr>
            <w:lang w:val="en"/>
          </w:rPr>
          <w:fldChar w:fldCharType="separate"/>
        </w:r>
        <w:r>
          <w:rPr>
            <w:noProof/>
            <w:lang w:val="en"/>
          </w:rPr>
          <w:drawing>
            <wp:inline distT="0" distB="0" distL="0" distR="0" wp14:anchorId="1F3CACC6" wp14:editId="75BCEDE9">
              <wp:extent cx="4724400" cy="4864100"/>
              <wp:effectExtent l="0" t="0" r="0" b="0"/>
              <wp:docPr id="54" name="Picture 54" descr="Observe property (binding = HTTP Long Po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bserve property (binding = HTTP Long Polling)"/>
                      <pic:cNvPicPr>
                        <a:picLocks noChangeAspect="1" noChangeArrowheads="1"/>
                      </pic:cNvPicPr>
                    </pic:nvPicPr>
                    <pic:blipFill>
                      <a:blip r:link="rId263">
                        <a:extLst>
                          <a:ext uri="{28A0092B-C50C-407E-A947-70E740481C1C}">
                            <a14:useLocalDpi xmlns:a14="http://schemas.microsoft.com/office/drawing/2010/main" val="0"/>
                          </a:ext>
                        </a:extLst>
                      </a:blip>
                      <a:srcRect/>
                      <a:stretch>
                        <a:fillRect/>
                      </a:stretch>
                    </pic:blipFill>
                    <pic:spPr bwMode="auto">
                      <a:xfrm>
                        <a:off x="0" y="0"/>
                        <a:ext cx="4724400" cy="4864100"/>
                      </a:xfrm>
                      <a:prstGeom prst="rect">
                        <a:avLst/>
                      </a:prstGeom>
                      <a:noFill/>
                      <a:ln>
                        <a:noFill/>
                      </a:ln>
                    </pic:spPr>
                  </pic:pic>
                </a:graphicData>
              </a:graphic>
            </wp:inline>
          </w:drawing>
        </w:r>
        <w:r>
          <w:rPr>
            <w:lang w:val="en"/>
          </w:rPr>
          <w:fldChar w:fldCharType="end"/>
        </w:r>
      </w:del>
    </w:p>
    <w:p w14:paraId="6363D436" w14:textId="77777777" w:rsidR="00000000" w:rsidRDefault="0094571A">
      <w:pPr>
        <w:pStyle w:val="NormalWeb"/>
        <w:rPr>
          <w:ins w:id="935" w:author="combined PRs" w:date="2019-01-23T11:48:00Z"/>
          <w:lang w:val="en"/>
        </w:rPr>
      </w:pPr>
      <w:ins w:id="936" w:author="combined PRs" w:date="2019-01-23T11:48:00Z">
        <w:r>
          <w:rPr>
            <w:lang w:val="en"/>
          </w:rPr>
          <w:fldChar w:fldCharType="begin"/>
        </w:r>
        <w:r>
          <w:rPr>
            <w:lang w:val="en"/>
          </w:rPr>
          <w:instrText xml:space="preserve"> </w:instrText>
        </w:r>
        <w:r>
          <w:rPr>
            <w:lang w:val="en"/>
          </w:rPr>
          <w:instrText>INCLUDEPICTURE  \d "/Users/mike-work/git/mlagally/wot-architecture/images/A_1_3a_observePropertyLon</w:instrText>
        </w:r>
        <w:r>
          <w:rPr>
            <w:lang w:val="en"/>
          </w:rPr>
          <w:instrText>gPoll.png" \x \y \* MERGEFORMATINET</w:instrText>
        </w:r>
        <w:r>
          <w:rPr>
            <w:lang w:val="en"/>
          </w:rPr>
          <w:instrText xml:space="preserve"> </w:instrText>
        </w:r>
        <w:r>
          <w:rPr>
            <w:lang w:val="en"/>
          </w:rPr>
          <w:fldChar w:fldCharType="separate"/>
        </w:r>
        <w:r>
          <w:rPr>
            <w:noProof/>
            <w:lang w:val="en"/>
          </w:rPr>
          <w:drawing>
            <wp:inline distT="0" distB="0" distL="0" distR="0">
              <wp:extent cx="4724400" cy="4864100"/>
              <wp:effectExtent l="0" t="0" r="0" b="0"/>
              <wp:docPr id="25" name="Picture 25" descr="Observe property (binding = HTTP Long Po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bserve property (binding = HTTP Long Polling)"/>
                      <pic:cNvPicPr>
                        <a:picLocks noChangeAspect="1" noChangeArrowheads="1"/>
                      </pic:cNvPicPr>
                    </pic:nvPicPr>
                    <pic:blipFill>
                      <a:blip r:link="rId264">
                        <a:extLst>
                          <a:ext uri="{28A0092B-C50C-407E-A947-70E740481C1C}">
                            <a14:useLocalDpi xmlns:a14="http://schemas.microsoft.com/office/drawing/2010/main" val="0"/>
                          </a:ext>
                        </a:extLst>
                      </a:blip>
                      <a:srcRect/>
                      <a:stretch>
                        <a:fillRect/>
                      </a:stretch>
                    </pic:blipFill>
                    <pic:spPr bwMode="auto">
                      <a:xfrm>
                        <a:off x="0" y="0"/>
                        <a:ext cx="4724400" cy="4864100"/>
                      </a:xfrm>
                      <a:prstGeom prst="rect">
                        <a:avLst/>
                      </a:prstGeom>
                      <a:noFill/>
                      <a:ln>
                        <a:noFill/>
                      </a:ln>
                    </pic:spPr>
                  </pic:pic>
                </a:graphicData>
              </a:graphic>
            </wp:inline>
          </w:drawing>
        </w:r>
        <w:r>
          <w:rPr>
            <w:lang w:val="en"/>
          </w:rPr>
          <w:fldChar w:fldCharType="end"/>
        </w:r>
      </w:ins>
    </w:p>
    <w:p w14:paraId="07D10652" w14:textId="77777777" w:rsidR="00000000" w:rsidRDefault="0094571A">
      <w:pPr>
        <w:pStyle w:val="Heading3"/>
        <w:rPr>
          <w:rFonts w:eastAsia="Times New Roman"/>
          <w:lang w:val="en"/>
        </w:rPr>
      </w:pPr>
      <w:r>
        <w:rPr>
          <w:rFonts w:eastAsia="Times New Roman"/>
          <w:lang w:val="en"/>
        </w:rPr>
        <w:t>Observe property (binding = HTTP Server Sent Event)</w:t>
      </w:r>
    </w:p>
    <w:p w14:paraId="78EC1E13" w14:textId="77777777" w:rsidR="00000000" w:rsidRDefault="0094571A">
      <w:pPr>
        <w:pStyle w:val="NormalWeb"/>
        <w:rPr>
          <w:lang w:val="en"/>
        </w:rPr>
      </w:pPr>
      <w:r>
        <w:rPr>
          <w:lang w:val="en"/>
        </w:rPr>
        <w:t xml:space="preserve">Following sequence </w:t>
      </w:r>
      <w:r>
        <w:rPr>
          <w:lang w:val="en"/>
        </w:rPr>
        <w:t>illustrates example sequence of observe property operation with HTTP Server Sent Event binding.</w:t>
      </w:r>
    </w:p>
    <w:p w14:paraId="6BFFF682" w14:textId="77777777" w:rsidR="00000000" w:rsidRDefault="0094571A">
      <w:pPr>
        <w:pStyle w:val="NormalWeb"/>
        <w:divId w:val="533538314"/>
        <w:rPr>
          <w:del w:id="937" w:author="combined PRs" w:date="2019-01-23T11:48:00Z"/>
          <w:lang w:val="en"/>
        </w:rPr>
      </w:pPr>
      <w:del w:id="938" w:author="combined PRs" w:date="2019-01-23T11:48:00Z">
        <w:r>
          <w:rPr>
            <w:lang w:val="en"/>
          </w:rPr>
          <w:lastRenderedPageBreak/>
          <w:fldChar w:fldCharType="begin"/>
        </w:r>
        <w:r>
          <w:rPr>
            <w:lang w:val="en"/>
          </w:rPr>
          <w:delInstrText xml:space="preserve"> </w:delInstrText>
        </w:r>
        <w:r>
          <w:rPr>
            <w:lang w:val="en"/>
          </w:rPr>
          <w:delInstrText>INCLUDEPICTURE  \d "/Users/mike-work/git/w3c/wot-architecture/images/A_1_3b_observePropertySSE.png" \x \y \* MERGEFORMATINET</w:delInstrText>
        </w:r>
        <w:r>
          <w:rPr>
            <w:lang w:val="en"/>
          </w:rPr>
          <w:delInstrText xml:space="preserve"> </w:delInstrText>
        </w:r>
        <w:r>
          <w:rPr>
            <w:lang w:val="en"/>
          </w:rPr>
          <w:fldChar w:fldCharType="separate"/>
        </w:r>
        <w:r>
          <w:rPr>
            <w:noProof/>
            <w:lang w:val="en"/>
          </w:rPr>
          <w:drawing>
            <wp:inline distT="0" distB="0" distL="0" distR="0" wp14:anchorId="55A0C499" wp14:editId="13A306AA">
              <wp:extent cx="4775200" cy="4876800"/>
              <wp:effectExtent l="0" t="0" r="0" b="0"/>
              <wp:docPr id="55" name="Picture 55" descr="Observe property (binding = HTTP Server Sent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bserve property (binding = HTTP Server Sent Event)"/>
                      <pic:cNvPicPr>
                        <a:picLocks noChangeAspect="1" noChangeArrowheads="1"/>
                      </pic:cNvPicPr>
                    </pic:nvPicPr>
                    <pic:blipFill>
                      <a:blip r:link="rId265">
                        <a:extLst>
                          <a:ext uri="{28A0092B-C50C-407E-A947-70E740481C1C}">
                            <a14:useLocalDpi xmlns:a14="http://schemas.microsoft.com/office/drawing/2010/main" val="0"/>
                          </a:ext>
                        </a:extLst>
                      </a:blip>
                      <a:srcRect/>
                      <a:stretch>
                        <a:fillRect/>
                      </a:stretch>
                    </pic:blipFill>
                    <pic:spPr bwMode="auto">
                      <a:xfrm>
                        <a:off x="0" y="0"/>
                        <a:ext cx="4775200" cy="4876800"/>
                      </a:xfrm>
                      <a:prstGeom prst="rect">
                        <a:avLst/>
                      </a:prstGeom>
                      <a:noFill/>
                      <a:ln>
                        <a:noFill/>
                      </a:ln>
                    </pic:spPr>
                  </pic:pic>
                </a:graphicData>
              </a:graphic>
            </wp:inline>
          </w:drawing>
        </w:r>
        <w:r>
          <w:rPr>
            <w:lang w:val="en"/>
          </w:rPr>
          <w:fldChar w:fldCharType="end"/>
        </w:r>
      </w:del>
    </w:p>
    <w:p w14:paraId="154AB824" w14:textId="77777777" w:rsidR="00000000" w:rsidRDefault="0094571A">
      <w:pPr>
        <w:pStyle w:val="NormalWeb"/>
        <w:rPr>
          <w:ins w:id="939" w:author="combined PRs" w:date="2019-01-23T11:48:00Z"/>
          <w:lang w:val="en"/>
        </w:rPr>
      </w:pPr>
      <w:ins w:id="940" w:author="combined PRs" w:date="2019-01-23T11:48:00Z">
        <w:r>
          <w:rPr>
            <w:lang w:val="en"/>
          </w:rPr>
          <w:fldChar w:fldCharType="begin"/>
        </w:r>
        <w:r>
          <w:rPr>
            <w:lang w:val="en"/>
          </w:rPr>
          <w:instrText xml:space="preserve"> </w:instrText>
        </w:r>
        <w:r>
          <w:rPr>
            <w:lang w:val="en"/>
          </w:rPr>
          <w:instrText>INCLUDEPICTURE  \d "/Users/mike-work/git/mlagally/wot-architecture/images/A_1_3b_observePropertySSE.png" \x \y \* MERGEFORMATINET</w:instrText>
        </w:r>
        <w:r>
          <w:rPr>
            <w:lang w:val="en"/>
          </w:rPr>
          <w:instrText xml:space="preserve"> </w:instrText>
        </w:r>
        <w:r>
          <w:rPr>
            <w:lang w:val="en"/>
          </w:rPr>
          <w:fldChar w:fldCharType="separate"/>
        </w:r>
        <w:r>
          <w:rPr>
            <w:noProof/>
            <w:lang w:val="en"/>
          </w:rPr>
          <w:drawing>
            <wp:inline distT="0" distB="0" distL="0" distR="0">
              <wp:extent cx="4775200" cy="4876800"/>
              <wp:effectExtent l="0" t="0" r="0" b="0"/>
              <wp:docPr id="26" name="Picture 26" descr="Observe property (binding = HTTP Server Sent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bserve property (binding = HTTP Server Sent Event)"/>
                      <pic:cNvPicPr>
                        <a:picLocks noChangeAspect="1" noChangeArrowheads="1"/>
                      </pic:cNvPicPr>
                    </pic:nvPicPr>
                    <pic:blipFill>
                      <a:blip r:link="rId266">
                        <a:extLst>
                          <a:ext uri="{28A0092B-C50C-407E-A947-70E740481C1C}">
                            <a14:useLocalDpi xmlns:a14="http://schemas.microsoft.com/office/drawing/2010/main" val="0"/>
                          </a:ext>
                        </a:extLst>
                      </a:blip>
                      <a:srcRect/>
                      <a:stretch>
                        <a:fillRect/>
                      </a:stretch>
                    </pic:blipFill>
                    <pic:spPr bwMode="auto">
                      <a:xfrm>
                        <a:off x="0" y="0"/>
                        <a:ext cx="4775200" cy="4876800"/>
                      </a:xfrm>
                      <a:prstGeom prst="rect">
                        <a:avLst/>
                      </a:prstGeom>
                      <a:noFill/>
                      <a:ln>
                        <a:noFill/>
                      </a:ln>
                    </pic:spPr>
                  </pic:pic>
                </a:graphicData>
              </a:graphic>
            </wp:inline>
          </w:drawing>
        </w:r>
        <w:r>
          <w:rPr>
            <w:lang w:val="en"/>
          </w:rPr>
          <w:fldChar w:fldCharType="end"/>
        </w:r>
      </w:ins>
    </w:p>
    <w:p w14:paraId="6E86ECA8" w14:textId="77777777" w:rsidR="00000000" w:rsidRDefault="0094571A">
      <w:pPr>
        <w:pStyle w:val="Heading3"/>
        <w:rPr>
          <w:rFonts w:eastAsia="Times New Roman"/>
          <w:lang w:val="en"/>
        </w:rPr>
      </w:pPr>
      <w:r>
        <w:rPr>
          <w:rFonts w:eastAsia="Times New Roman"/>
          <w:lang w:val="en"/>
        </w:rPr>
        <w:t>Observe property (binding = Simple WebSocket)</w:t>
      </w:r>
    </w:p>
    <w:p w14:paraId="4931CFFC" w14:textId="77777777" w:rsidR="00000000" w:rsidRDefault="0094571A">
      <w:pPr>
        <w:pStyle w:val="NormalWeb"/>
        <w:rPr>
          <w:lang w:val="en"/>
        </w:rPr>
      </w:pPr>
      <w:r>
        <w:rPr>
          <w:lang w:val="en"/>
        </w:rPr>
        <w:t>Following sequence illustrates example sequence of observe property operation with simple WebSocket bi</w:t>
      </w:r>
      <w:r>
        <w:rPr>
          <w:lang w:val="en"/>
        </w:rPr>
        <w:t>nding.</w:t>
      </w:r>
    </w:p>
    <w:p w14:paraId="70435C81" w14:textId="77777777" w:rsidR="00000000" w:rsidRDefault="0094571A">
      <w:pPr>
        <w:pStyle w:val="NormalWeb"/>
        <w:divId w:val="533538314"/>
        <w:rPr>
          <w:del w:id="941" w:author="combined PRs" w:date="2019-01-23T11:48:00Z"/>
          <w:lang w:val="en"/>
        </w:rPr>
      </w:pPr>
      <w:del w:id="942" w:author="combined PRs" w:date="2019-01-23T11:48:00Z">
        <w:r>
          <w:rPr>
            <w:lang w:val="en"/>
          </w:rPr>
          <w:lastRenderedPageBreak/>
          <w:fldChar w:fldCharType="begin"/>
        </w:r>
        <w:r>
          <w:rPr>
            <w:lang w:val="en"/>
          </w:rPr>
          <w:delInstrText xml:space="preserve"> </w:delInstrText>
        </w:r>
        <w:r>
          <w:rPr>
            <w:lang w:val="en"/>
          </w:rPr>
          <w:delInstrText>INCLUDEPICTURE  \d "/Users/mike-work/git/w3c/wot-architecture/images/A_1_3c_observePropertyWebSocket.pn</w:delInstrText>
        </w:r>
        <w:r>
          <w:rPr>
            <w:lang w:val="en"/>
          </w:rPr>
          <w:delInstrText>g" \x \y \* MERGEFORMATINET</w:delInstrText>
        </w:r>
        <w:r>
          <w:rPr>
            <w:lang w:val="en"/>
          </w:rPr>
          <w:delInstrText xml:space="preserve"> </w:delInstrText>
        </w:r>
        <w:r>
          <w:rPr>
            <w:lang w:val="en"/>
          </w:rPr>
          <w:fldChar w:fldCharType="separate"/>
        </w:r>
        <w:r>
          <w:rPr>
            <w:noProof/>
            <w:lang w:val="en"/>
          </w:rPr>
          <w:drawing>
            <wp:inline distT="0" distB="0" distL="0" distR="0" wp14:anchorId="6340BC45" wp14:editId="45838333">
              <wp:extent cx="4394200" cy="4368800"/>
              <wp:effectExtent l="0" t="0" r="0" b="0"/>
              <wp:docPr id="56" name="Picture 56" descr="Observe property (binding = simple WebS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bserve property (binding = simple WebSocket)"/>
                      <pic:cNvPicPr>
                        <a:picLocks noChangeAspect="1" noChangeArrowheads="1"/>
                      </pic:cNvPicPr>
                    </pic:nvPicPr>
                    <pic:blipFill>
                      <a:blip r:link="rId267">
                        <a:extLst>
                          <a:ext uri="{28A0092B-C50C-407E-A947-70E740481C1C}">
                            <a14:useLocalDpi xmlns:a14="http://schemas.microsoft.com/office/drawing/2010/main" val="0"/>
                          </a:ext>
                        </a:extLst>
                      </a:blip>
                      <a:srcRect/>
                      <a:stretch>
                        <a:fillRect/>
                      </a:stretch>
                    </pic:blipFill>
                    <pic:spPr bwMode="auto">
                      <a:xfrm>
                        <a:off x="0" y="0"/>
                        <a:ext cx="4394200" cy="4368800"/>
                      </a:xfrm>
                      <a:prstGeom prst="rect">
                        <a:avLst/>
                      </a:prstGeom>
                      <a:noFill/>
                      <a:ln>
                        <a:noFill/>
                      </a:ln>
                    </pic:spPr>
                  </pic:pic>
                </a:graphicData>
              </a:graphic>
            </wp:inline>
          </w:drawing>
        </w:r>
        <w:r>
          <w:rPr>
            <w:lang w:val="en"/>
          </w:rPr>
          <w:fldChar w:fldCharType="end"/>
        </w:r>
      </w:del>
    </w:p>
    <w:p w14:paraId="1704C034" w14:textId="77777777" w:rsidR="00000000" w:rsidRDefault="0094571A">
      <w:pPr>
        <w:pStyle w:val="NormalWeb"/>
        <w:rPr>
          <w:ins w:id="943" w:author="combined PRs" w:date="2019-01-23T11:48:00Z"/>
          <w:lang w:val="en"/>
        </w:rPr>
      </w:pPr>
      <w:ins w:id="944" w:author="combined PRs" w:date="2019-01-23T11:48:00Z">
        <w:r>
          <w:rPr>
            <w:lang w:val="en"/>
          </w:rPr>
          <w:fldChar w:fldCharType="begin"/>
        </w:r>
        <w:r>
          <w:rPr>
            <w:lang w:val="en"/>
          </w:rPr>
          <w:instrText xml:space="preserve"> </w:instrText>
        </w:r>
        <w:r>
          <w:rPr>
            <w:lang w:val="en"/>
          </w:rPr>
          <w:instrText>INCLUDEPICTURE  \d "/Users/mike-work/git/mlagally/wot-architecture/images/A_1_3c_observePropertyWebSocket.png" \x \y \* MERGEFORMATINET</w:instrText>
        </w:r>
        <w:r>
          <w:rPr>
            <w:lang w:val="en"/>
          </w:rPr>
          <w:instrText xml:space="preserve"> </w:instrText>
        </w:r>
        <w:r>
          <w:rPr>
            <w:lang w:val="en"/>
          </w:rPr>
          <w:fldChar w:fldCharType="separate"/>
        </w:r>
        <w:r>
          <w:rPr>
            <w:noProof/>
            <w:lang w:val="en"/>
          </w:rPr>
          <w:drawing>
            <wp:inline distT="0" distB="0" distL="0" distR="0">
              <wp:extent cx="4394200" cy="4368800"/>
              <wp:effectExtent l="0" t="0" r="0" b="0"/>
              <wp:docPr id="27" name="Picture 27" descr="Observe property (binding = simple WebS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bserve property (binding = simple WebSocket)"/>
                      <pic:cNvPicPr>
                        <a:picLocks noChangeAspect="1" noChangeArrowheads="1"/>
                      </pic:cNvPicPr>
                    </pic:nvPicPr>
                    <pic:blipFill>
                      <a:blip r:link="rId268">
                        <a:extLst>
                          <a:ext uri="{28A0092B-C50C-407E-A947-70E740481C1C}">
                            <a14:useLocalDpi xmlns:a14="http://schemas.microsoft.com/office/drawing/2010/main" val="0"/>
                          </a:ext>
                        </a:extLst>
                      </a:blip>
                      <a:srcRect/>
                      <a:stretch>
                        <a:fillRect/>
                      </a:stretch>
                    </pic:blipFill>
                    <pic:spPr bwMode="auto">
                      <a:xfrm>
                        <a:off x="0" y="0"/>
                        <a:ext cx="4394200" cy="4368800"/>
                      </a:xfrm>
                      <a:prstGeom prst="rect">
                        <a:avLst/>
                      </a:prstGeom>
                      <a:noFill/>
                      <a:ln>
                        <a:noFill/>
                      </a:ln>
                    </pic:spPr>
                  </pic:pic>
                </a:graphicData>
              </a:graphic>
            </wp:inline>
          </w:drawing>
        </w:r>
        <w:r>
          <w:rPr>
            <w:lang w:val="en"/>
          </w:rPr>
          <w:fldChar w:fldCharType="end"/>
        </w:r>
      </w:ins>
    </w:p>
    <w:p w14:paraId="2C4E5393" w14:textId="77777777" w:rsidR="00000000" w:rsidRDefault="0094571A">
      <w:pPr>
        <w:pStyle w:val="Heading2"/>
        <w:rPr>
          <w:rFonts w:eastAsia="Times New Roman"/>
          <w:lang w:val="en"/>
        </w:rPr>
      </w:pPr>
      <w:r>
        <w:rPr>
          <w:rFonts w:eastAsia="Times New Roman"/>
          <w:lang w:val="en"/>
        </w:rPr>
        <w:t>Action</w:t>
      </w:r>
    </w:p>
    <w:p w14:paraId="53E8E938" w14:textId="77777777" w:rsidR="00000000" w:rsidRDefault="0094571A">
      <w:pPr>
        <w:pStyle w:val="Heading3"/>
        <w:rPr>
          <w:rFonts w:eastAsia="Times New Roman"/>
          <w:lang w:val="en"/>
        </w:rPr>
      </w:pPr>
      <w:r>
        <w:rPr>
          <w:rFonts w:eastAsia="Times New Roman"/>
          <w:lang w:val="en"/>
        </w:rPr>
        <w:t>Invoke action (binding = HTTP)</w:t>
      </w:r>
    </w:p>
    <w:p w14:paraId="2947F9BD" w14:textId="77777777" w:rsidR="00000000" w:rsidRDefault="0094571A">
      <w:pPr>
        <w:pStyle w:val="NormalWeb"/>
        <w:rPr>
          <w:lang w:val="en"/>
        </w:rPr>
      </w:pPr>
      <w:r>
        <w:rPr>
          <w:lang w:val="en"/>
        </w:rPr>
        <w:t>Following sequence illustrates example sequence of invoke action operation with HTTP binding, where operation is synchronous and the request to server is blocked until action completes.</w:t>
      </w:r>
    </w:p>
    <w:p w14:paraId="614D1717" w14:textId="77777777" w:rsidR="00000000" w:rsidRDefault="0094571A">
      <w:pPr>
        <w:pStyle w:val="NormalWeb"/>
        <w:divId w:val="533538314"/>
        <w:rPr>
          <w:del w:id="945" w:author="combined PRs" w:date="2019-01-23T11:48:00Z"/>
          <w:lang w:val="en"/>
        </w:rPr>
      </w:pPr>
      <w:del w:id="946" w:author="combined PRs" w:date="2019-01-23T11:48:00Z">
        <w:r>
          <w:rPr>
            <w:lang w:val="en"/>
          </w:rPr>
          <w:fldChar w:fldCharType="begin"/>
        </w:r>
        <w:r>
          <w:rPr>
            <w:lang w:val="en"/>
          </w:rPr>
          <w:delInstrText xml:space="preserve"> </w:delInstrText>
        </w:r>
        <w:r>
          <w:rPr>
            <w:lang w:val="en"/>
          </w:rPr>
          <w:delInstrText>INCLUDEPICTURE  \d "/Users/mike-work/git/w3c/wot-architecture/images/A_2_1_invokeAction.png" \x \y \* MERGEFORMATINET</w:delInstrText>
        </w:r>
        <w:r>
          <w:rPr>
            <w:lang w:val="en"/>
          </w:rPr>
          <w:delInstrText xml:space="preserve"> </w:delInstrText>
        </w:r>
        <w:r>
          <w:rPr>
            <w:lang w:val="en"/>
          </w:rPr>
          <w:fldChar w:fldCharType="separate"/>
        </w:r>
        <w:r>
          <w:rPr>
            <w:noProof/>
            <w:lang w:val="en"/>
          </w:rPr>
          <w:drawing>
            <wp:inline distT="0" distB="0" distL="0" distR="0" wp14:anchorId="657BA5D8" wp14:editId="53963D2A">
              <wp:extent cx="4533900" cy="2819400"/>
              <wp:effectExtent l="0" t="0" r="0" b="0"/>
              <wp:docPr id="57" name="Picture 57" descr="Invoke action (binding =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voke action (binding = HTTP)"/>
                      <pic:cNvPicPr>
                        <a:picLocks noChangeAspect="1" noChangeArrowheads="1"/>
                      </pic:cNvPicPr>
                    </pic:nvPicPr>
                    <pic:blipFill>
                      <a:blip r:link="rId269">
                        <a:extLst>
                          <a:ext uri="{28A0092B-C50C-407E-A947-70E740481C1C}">
                            <a14:useLocalDpi xmlns:a14="http://schemas.microsoft.com/office/drawing/2010/main" val="0"/>
                          </a:ext>
                        </a:extLst>
                      </a:blip>
                      <a:srcRect/>
                      <a:stretch>
                        <a:fillRect/>
                      </a:stretch>
                    </pic:blipFill>
                    <pic:spPr bwMode="auto">
                      <a:xfrm>
                        <a:off x="0" y="0"/>
                        <a:ext cx="4533900" cy="2819400"/>
                      </a:xfrm>
                      <a:prstGeom prst="rect">
                        <a:avLst/>
                      </a:prstGeom>
                      <a:noFill/>
                      <a:ln>
                        <a:noFill/>
                      </a:ln>
                    </pic:spPr>
                  </pic:pic>
                </a:graphicData>
              </a:graphic>
            </wp:inline>
          </w:drawing>
        </w:r>
        <w:r>
          <w:rPr>
            <w:lang w:val="en"/>
          </w:rPr>
          <w:fldChar w:fldCharType="end"/>
        </w:r>
      </w:del>
    </w:p>
    <w:p w14:paraId="49448CD2" w14:textId="77777777" w:rsidR="00000000" w:rsidRDefault="0094571A">
      <w:pPr>
        <w:pStyle w:val="NormalWeb"/>
        <w:rPr>
          <w:ins w:id="947" w:author="combined PRs" w:date="2019-01-23T11:48:00Z"/>
          <w:lang w:val="en"/>
        </w:rPr>
      </w:pPr>
      <w:ins w:id="948" w:author="combined PRs" w:date="2019-01-23T11:48:00Z">
        <w:r>
          <w:rPr>
            <w:lang w:val="en"/>
          </w:rPr>
          <w:fldChar w:fldCharType="begin"/>
        </w:r>
        <w:r>
          <w:rPr>
            <w:lang w:val="en"/>
          </w:rPr>
          <w:instrText xml:space="preserve"> </w:instrText>
        </w:r>
        <w:r>
          <w:rPr>
            <w:lang w:val="en"/>
          </w:rPr>
          <w:instrText>INCLUDEPICTURE  \d "/Users/mike-work/git/mlagally/wot-architecture/ima</w:instrText>
        </w:r>
        <w:r>
          <w:rPr>
            <w:lang w:val="en"/>
          </w:rPr>
          <w:instrText>ges/A_2_1_invokeAction.png" \x \y \* MERGEFORMATINET</w:instrText>
        </w:r>
        <w:r>
          <w:rPr>
            <w:lang w:val="en"/>
          </w:rPr>
          <w:instrText xml:space="preserve"> </w:instrText>
        </w:r>
        <w:r>
          <w:rPr>
            <w:lang w:val="en"/>
          </w:rPr>
          <w:fldChar w:fldCharType="separate"/>
        </w:r>
        <w:r>
          <w:rPr>
            <w:noProof/>
            <w:lang w:val="en"/>
          </w:rPr>
          <w:drawing>
            <wp:inline distT="0" distB="0" distL="0" distR="0">
              <wp:extent cx="4533900" cy="2819400"/>
              <wp:effectExtent l="0" t="0" r="0" b="0"/>
              <wp:docPr id="28" name="Picture 28" descr="Invoke action (binding =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voke action (binding = HTTP)"/>
                      <pic:cNvPicPr>
                        <a:picLocks noChangeAspect="1" noChangeArrowheads="1"/>
                      </pic:cNvPicPr>
                    </pic:nvPicPr>
                    <pic:blipFill>
                      <a:blip r:link="rId270">
                        <a:extLst>
                          <a:ext uri="{28A0092B-C50C-407E-A947-70E740481C1C}">
                            <a14:useLocalDpi xmlns:a14="http://schemas.microsoft.com/office/drawing/2010/main" val="0"/>
                          </a:ext>
                        </a:extLst>
                      </a:blip>
                      <a:srcRect/>
                      <a:stretch>
                        <a:fillRect/>
                      </a:stretch>
                    </pic:blipFill>
                    <pic:spPr bwMode="auto">
                      <a:xfrm>
                        <a:off x="0" y="0"/>
                        <a:ext cx="4533900" cy="2819400"/>
                      </a:xfrm>
                      <a:prstGeom prst="rect">
                        <a:avLst/>
                      </a:prstGeom>
                      <a:noFill/>
                      <a:ln>
                        <a:noFill/>
                      </a:ln>
                    </pic:spPr>
                  </pic:pic>
                </a:graphicData>
              </a:graphic>
            </wp:inline>
          </w:drawing>
        </w:r>
        <w:r>
          <w:rPr>
            <w:lang w:val="en"/>
          </w:rPr>
          <w:fldChar w:fldCharType="end"/>
        </w:r>
      </w:ins>
    </w:p>
    <w:p w14:paraId="65DB20DD" w14:textId="77777777" w:rsidR="00000000" w:rsidRDefault="0094571A">
      <w:pPr>
        <w:pStyle w:val="NormalWeb"/>
        <w:rPr>
          <w:lang w:val="en"/>
        </w:rPr>
      </w:pPr>
      <w:r>
        <w:rPr>
          <w:lang w:val="en"/>
        </w:rPr>
        <w:lastRenderedPageBreak/>
        <w:t>Note: Action with asynchronous operation is subject to further study.</w:t>
      </w:r>
    </w:p>
    <w:p w14:paraId="2288B08E" w14:textId="77777777" w:rsidR="00000000" w:rsidRDefault="0094571A">
      <w:pPr>
        <w:pStyle w:val="Heading2"/>
        <w:rPr>
          <w:rFonts w:eastAsia="Times New Roman"/>
          <w:lang w:val="en"/>
        </w:rPr>
      </w:pPr>
      <w:r>
        <w:rPr>
          <w:rFonts w:eastAsia="Times New Roman"/>
          <w:lang w:val="en"/>
        </w:rPr>
        <w:t>Event</w:t>
      </w:r>
    </w:p>
    <w:p w14:paraId="70E9EB22" w14:textId="77777777" w:rsidR="00000000" w:rsidRDefault="0094571A">
      <w:pPr>
        <w:pStyle w:val="Heading3"/>
        <w:rPr>
          <w:rFonts w:eastAsia="Times New Roman"/>
          <w:lang w:val="en"/>
        </w:rPr>
      </w:pPr>
      <w:r>
        <w:rPr>
          <w:rFonts w:eastAsia="Times New Roman"/>
          <w:lang w:val="en"/>
        </w:rPr>
        <w:t>Subscri</w:t>
      </w:r>
      <w:r>
        <w:rPr>
          <w:rFonts w:eastAsia="Times New Roman"/>
          <w:lang w:val="en"/>
        </w:rPr>
        <w:t>be, notify and unsubscribe event (binding = HTTP Long Polling)</w:t>
      </w:r>
    </w:p>
    <w:p w14:paraId="58EE765B" w14:textId="77777777" w:rsidR="00000000" w:rsidRDefault="0094571A">
      <w:pPr>
        <w:pStyle w:val="NormalWeb"/>
        <w:rPr>
          <w:lang w:val="en"/>
        </w:rPr>
      </w:pPr>
      <w:r>
        <w:rPr>
          <w:lang w:val="en"/>
        </w:rPr>
        <w:t>Following sequence illustrates example sequence of subscribe, notify and unsubscribe event operation with HTTP Long Polling binding.</w:t>
      </w:r>
    </w:p>
    <w:p w14:paraId="45B54B1A" w14:textId="77777777" w:rsidR="00000000" w:rsidRDefault="0094571A">
      <w:pPr>
        <w:pStyle w:val="NormalWeb"/>
        <w:divId w:val="533538314"/>
        <w:rPr>
          <w:del w:id="949" w:author="combined PRs" w:date="2019-01-23T11:48:00Z"/>
          <w:lang w:val="en"/>
        </w:rPr>
      </w:pPr>
      <w:del w:id="950" w:author="combined PRs" w:date="2019-01-23T11:48:00Z">
        <w:r>
          <w:rPr>
            <w:lang w:val="en"/>
          </w:rPr>
          <w:fldChar w:fldCharType="begin"/>
        </w:r>
        <w:r>
          <w:rPr>
            <w:lang w:val="en"/>
          </w:rPr>
          <w:delInstrText xml:space="preserve"> </w:delInstrText>
        </w:r>
        <w:r>
          <w:rPr>
            <w:lang w:val="en"/>
          </w:rPr>
          <w:delInstrText>INCLUDEPICTURE  \d "/Users/mike-work/git/w3c/wot-architecture/images/A_3_1a_eventLongPoll.png" \x \y \* MERGEFORMATINET</w:delInstrText>
        </w:r>
        <w:r>
          <w:rPr>
            <w:lang w:val="en"/>
          </w:rPr>
          <w:delInstrText xml:space="preserve"> </w:delInstrText>
        </w:r>
        <w:r>
          <w:rPr>
            <w:lang w:val="en"/>
          </w:rPr>
          <w:fldChar w:fldCharType="separate"/>
        </w:r>
        <w:r>
          <w:rPr>
            <w:noProof/>
            <w:lang w:val="en"/>
          </w:rPr>
          <w:drawing>
            <wp:inline distT="0" distB="0" distL="0" distR="0" wp14:anchorId="570EEBED" wp14:editId="727DC7E0">
              <wp:extent cx="4673600" cy="4762500"/>
              <wp:effectExtent l="0" t="0" r="0" b="0"/>
              <wp:docPr id="58" name="Picture 58" descr="Subscribe, notify and unsubscribe event (binding = HTTP Long Po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ubscribe, notify and unsubscribe event (binding = HTTP Long Polling)"/>
                      <pic:cNvPicPr>
                        <a:picLocks noChangeAspect="1" noChangeArrowheads="1"/>
                      </pic:cNvPicPr>
                    </pic:nvPicPr>
                    <pic:blipFill>
                      <a:blip r:link="rId271">
                        <a:extLst>
                          <a:ext uri="{28A0092B-C50C-407E-A947-70E740481C1C}">
                            <a14:useLocalDpi xmlns:a14="http://schemas.microsoft.com/office/drawing/2010/main" val="0"/>
                          </a:ext>
                        </a:extLst>
                      </a:blip>
                      <a:srcRect/>
                      <a:stretch>
                        <a:fillRect/>
                      </a:stretch>
                    </pic:blipFill>
                    <pic:spPr bwMode="auto">
                      <a:xfrm>
                        <a:off x="0" y="0"/>
                        <a:ext cx="4673600" cy="4762500"/>
                      </a:xfrm>
                      <a:prstGeom prst="rect">
                        <a:avLst/>
                      </a:prstGeom>
                      <a:noFill/>
                      <a:ln>
                        <a:noFill/>
                      </a:ln>
                    </pic:spPr>
                  </pic:pic>
                </a:graphicData>
              </a:graphic>
            </wp:inline>
          </w:drawing>
        </w:r>
        <w:r>
          <w:rPr>
            <w:lang w:val="en"/>
          </w:rPr>
          <w:fldChar w:fldCharType="end"/>
        </w:r>
      </w:del>
    </w:p>
    <w:p w14:paraId="4F3F5667" w14:textId="77777777" w:rsidR="00000000" w:rsidRDefault="0094571A">
      <w:pPr>
        <w:pStyle w:val="NormalWeb"/>
        <w:rPr>
          <w:ins w:id="951" w:author="combined PRs" w:date="2019-01-23T11:48:00Z"/>
          <w:lang w:val="en"/>
        </w:rPr>
      </w:pPr>
      <w:ins w:id="952" w:author="combined PRs" w:date="2019-01-23T11:48:00Z">
        <w:r>
          <w:rPr>
            <w:lang w:val="en"/>
          </w:rPr>
          <w:fldChar w:fldCharType="begin"/>
        </w:r>
        <w:r>
          <w:rPr>
            <w:lang w:val="en"/>
          </w:rPr>
          <w:instrText xml:space="preserve"> </w:instrText>
        </w:r>
        <w:r>
          <w:rPr>
            <w:lang w:val="en"/>
          </w:rPr>
          <w:instrText>INCLUDEPICTURE  \d "/Users/mike-work/git/mlagally/wot-archit</w:instrText>
        </w:r>
        <w:r>
          <w:rPr>
            <w:lang w:val="en"/>
          </w:rPr>
          <w:instrText>ecture/images/A_3_1a_eventLongPoll.png" \x \y \* MERGEFORMATINET</w:instrText>
        </w:r>
        <w:r>
          <w:rPr>
            <w:lang w:val="en"/>
          </w:rPr>
          <w:instrText xml:space="preserve"> </w:instrText>
        </w:r>
        <w:r>
          <w:rPr>
            <w:lang w:val="en"/>
          </w:rPr>
          <w:fldChar w:fldCharType="separate"/>
        </w:r>
        <w:r>
          <w:rPr>
            <w:noProof/>
            <w:lang w:val="en"/>
          </w:rPr>
          <w:drawing>
            <wp:inline distT="0" distB="0" distL="0" distR="0">
              <wp:extent cx="4673600" cy="4762500"/>
              <wp:effectExtent l="0" t="0" r="0" b="0"/>
              <wp:docPr id="29" name="Picture 29" descr="Subscribe, notify and unsubscribe event (binding = HTTP Long Po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ubscribe, notify and unsubscribe event (binding = HTTP Long Polling)"/>
                      <pic:cNvPicPr>
                        <a:picLocks noChangeAspect="1" noChangeArrowheads="1"/>
                      </pic:cNvPicPr>
                    </pic:nvPicPr>
                    <pic:blipFill>
                      <a:blip r:link="rId272">
                        <a:extLst>
                          <a:ext uri="{28A0092B-C50C-407E-A947-70E740481C1C}">
                            <a14:useLocalDpi xmlns:a14="http://schemas.microsoft.com/office/drawing/2010/main" val="0"/>
                          </a:ext>
                        </a:extLst>
                      </a:blip>
                      <a:srcRect/>
                      <a:stretch>
                        <a:fillRect/>
                      </a:stretch>
                    </pic:blipFill>
                    <pic:spPr bwMode="auto">
                      <a:xfrm>
                        <a:off x="0" y="0"/>
                        <a:ext cx="4673600" cy="4762500"/>
                      </a:xfrm>
                      <a:prstGeom prst="rect">
                        <a:avLst/>
                      </a:prstGeom>
                      <a:noFill/>
                      <a:ln>
                        <a:noFill/>
                      </a:ln>
                    </pic:spPr>
                  </pic:pic>
                </a:graphicData>
              </a:graphic>
            </wp:inline>
          </w:drawing>
        </w:r>
        <w:r>
          <w:rPr>
            <w:lang w:val="en"/>
          </w:rPr>
          <w:fldChar w:fldCharType="end"/>
        </w:r>
      </w:ins>
    </w:p>
    <w:p w14:paraId="4BE282FC" w14:textId="77777777" w:rsidR="00000000" w:rsidRDefault="0094571A">
      <w:pPr>
        <w:pStyle w:val="Heading3"/>
        <w:rPr>
          <w:rFonts w:eastAsia="Times New Roman"/>
          <w:lang w:val="en"/>
        </w:rPr>
      </w:pPr>
      <w:r>
        <w:rPr>
          <w:rFonts w:eastAsia="Times New Roman"/>
          <w:lang w:val="en"/>
        </w:rPr>
        <w:t>Subscribe, notify and unsubscribe event (binding = HTTP Server</w:t>
      </w:r>
      <w:r>
        <w:rPr>
          <w:rFonts w:eastAsia="Times New Roman"/>
          <w:lang w:val="en"/>
        </w:rPr>
        <w:t xml:space="preserve"> Sent Event)</w:t>
      </w:r>
    </w:p>
    <w:p w14:paraId="4BC7E805" w14:textId="77777777" w:rsidR="00000000" w:rsidRDefault="0094571A">
      <w:pPr>
        <w:pStyle w:val="NormalWeb"/>
        <w:rPr>
          <w:lang w:val="en"/>
        </w:rPr>
      </w:pPr>
      <w:r>
        <w:rPr>
          <w:lang w:val="en"/>
        </w:rPr>
        <w:t>Following sequence illustrates example sequence of subscribe, notify and unsubscribe event operation with HTTP Server Sent Event.</w:t>
      </w:r>
    </w:p>
    <w:p w14:paraId="5E69C1FA" w14:textId="77777777" w:rsidR="00000000" w:rsidRDefault="0094571A">
      <w:pPr>
        <w:pStyle w:val="NormalWeb"/>
        <w:divId w:val="533538314"/>
        <w:rPr>
          <w:del w:id="953" w:author="combined PRs" w:date="2019-01-23T11:48:00Z"/>
          <w:lang w:val="en"/>
        </w:rPr>
      </w:pPr>
      <w:del w:id="954" w:author="combined PRs" w:date="2019-01-23T11:48:00Z">
        <w:r>
          <w:rPr>
            <w:lang w:val="en"/>
          </w:rPr>
          <w:lastRenderedPageBreak/>
          <w:fldChar w:fldCharType="begin"/>
        </w:r>
        <w:r>
          <w:rPr>
            <w:lang w:val="en"/>
          </w:rPr>
          <w:delInstrText xml:space="preserve"> </w:delInstrText>
        </w:r>
        <w:r>
          <w:rPr>
            <w:lang w:val="en"/>
          </w:rPr>
          <w:delInstrText>INCLUDEPICTURE  \d "/Users/mike-work/git/w3c/wot-architecture/images/A_3_1b_eventSSE.png" \x \y \* MERGEFORMATINET</w:delInstrText>
        </w:r>
        <w:r>
          <w:rPr>
            <w:lang w:val="en"/>
          </w:rPr>
          <w:delInstrText xml:space="preserve"> </w:delInstrText>
        </w:r>
        <w:r>
          <w:rPr>
            <w:lang w:val="en"/>
          </w:rPr>
          <w:fldChar w:fldCharType="separate"/>
        </w:r>
        <w:r>
          <w:rPr>
            <w:noProof/>
            <w:lang w:val="en"/>
          </w:rPr>
          <w:drawing>
            <wp:inline distT="0" distB="0" distL="0" distR="0" wp14:anchorId="1A43795A" wp14:editId="299329E5">
              <wp:extent cx="4749800" cy="4775200"/>
              <wp:effectExtent l="0" t="0" r="0" b="0"/>
              <wp:docPr id="59" name="Picture 59" descr="Subscribe, notify and unsubscribe event (binding = HTTP Server Sent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ubscribe, notify and unsubscribe event (binding = HTTP Server Sent Event)"/>
                      <pic:cNvPicPr>
                        <a:picLocks noChangeAspect="1" noChangeArrowheads="1"/>
                      </pic:cNvPicPr>
                    </pic:nvPicPr>
                    <pic:blipFill>
                      <a:blip r:link="rId273">
                        <a:extLst>
                          <a:ext uri="{28A0092B-C50C-407E-A947-70E740481C1C}">
                            <a14:useLocalDpi xmlns:a14="http://schemas.microsoft.com/office/drawing/2010/main" val="0"/>
                          </a:ext>
                        </a:extLst>
                      </a:blip>
                      <a:srcRect/>
                      <a:stretch>
                        <a:fillRect/>
                      </a:stretch>
                    </pic:blipFill>
                    <pic:spPr bwMode="auto">
                      <a:xfrm>
                        <a:off x="0" y="0"/>
                        <a:ext cx="4749800" cy="4775200"/>
                      </a:xfrm>
                      <a:prstGeom prst="rect">
                        <a:avLst/>
                      </a:prstGeom>
                      <a:noFill/>
                      <a:ln>
                        <a:noFill/>
                      </a:ln>
                    </pic:spPr>
                  </pic:pic>
                </a:graphicData>
              </a:graphic>
            </wp:inline>
          </w:drawing>
        </w:r>
        <w:r>
          <w:rPr>
            <w:lang w:val="en"/>
          </w:rPr>
          <w:fldChar w:fldCharType="end"/>
        </w:r>
      </w:del>
    </w:p>
    <w:p w14:paraId="4F1CE5ED" w14:textId="77777777" w:rsidR="00000000" w:rsidRDefault="0094571A">
      <w:pPr>
        <w:pStyle w:val="NormalWeb"/>
        <w:rPr>
          <w:ins w:id="955" w:author="combined PRs" w:date="2019-01-23T11:48:00Z"/>
          <w:lang w:val="en"/>
        </w:rPr>
      </w:pPr>
      <w:ins w:id="956" w:author="combined PRs" w:date="2019-01-23T11:48:00Z">
        <w:r>
          <w:rPr>
            <w:lang w:val="en"/>
          </w:rPr>
          <w:fldChar w:fldCharType="begin"/>
        </w:r>
        <w:r>
          <w:rPr>
            <w:lang w:val="en"/>
          </w:rPr>
          <w:instrText xml:space="preserve"> </w:instrText>
        </w:r>
        <w:r>
          <w:rPr>
            <w:lang w:val="en"/>
          </w:rPr>
          <w:instrText>INCLUDEPICTURE  \d "/Users/mike-work/git/mlagally/wot-architecture/images/A_3_1b_eventSSE.png" \x \y \* MERGEFORM</w:instrText>
        </w:r>
        <w:r>
          <w:rPr>
            <w:lang w:val="en"/>
          </w:rPr>
          <w:instrText>ATINET</w:instrText>
        </w:r>
        <w:r>
          <w:rPr>
            <w:lang w:val="en"/>
          </w:rPr>
          <w:instrText xml:space="preserve"> </w:instrText>
        </w:r>
        <w:r>
          <w:rPr>
            <w:lang w:val="en"/>
          </w:rPr>
          <w:fldChar w:fldCharType="separate"/>
        </w:r>
        <w:r>
          <w:rPr>
            <w:noProof/>
            <w:lang w:val="en"/>
          </w:rPr>
          <w:drawing>
            <wp:inline distT="0" distB="0" distL="0" distR="0">
              <wp:extent cx="4749800" cy="4775200"/>
              <wp:effectExtent l="0" t="0" r="0" b="0"/>
              <wp:docPr id="30" name="Picture 30" descr="Subscribe, notify and unsubscribe event (binding = HTTP Server Sent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ubscribe, notify and unsubscribe event (binding = HTTP Server Sent Event)"/>
                      <pic:cNvPicPr>
                        <a:picLocks noChangeAspect="1" noChangeArrowheads="1"/>
                      </pic:cNvPicPr>
                    </pic:nvPicPr>
                    <pic:blipFill>
                      <a:blip r:link="rId274">
                        <a:extLst>
                          <a:ext uri="{28A0092B-C50C-407E-A947-70E740481C1C}">
                            <a14:useLocalDpi xmlns:a14="http://schemas.microsoft.com/office/drawing/2010/main" val="0"/>
                          </a:ext>
                        </a:extLst>
                      </a:blip>
                      <a:srcRect/>
                      <a:stretch>
                        <a:fillRect/>
                      </a:stretch>
                    </pic:blipFill>
                    <pic:spPr bwMode="auto">
                      <a:xfrm>
                        <a:off x="0" y="0"/>
                        <a:ext cx="4749800" cy="4775200"/>
                      </a:xfrm>
                      <a:prstGeom prst="rect">
                        <a:avLst/>
                      </a:prstGeom>
                      <a:noFill/>
                      <a:ln>
                        <a:noFill/>
                      </a:ln>
                    </pic:spPr>
                  </pic:pic>
                </a:graphicData>
              </a:graphic>
            </wp:inline>
          </w:drawing>
        </w:r>
        <w:r>
          <w:rPr>
            <w:lang w:val="en"/>
          </w:rPr>
          <w:fldChar w:fldCharType="end"/>
        </w:r>
      </w:ins>
    </w:p>
    <w:p w14:paraId="22AD9455" w14:textId="77777777" w:rsidR="00000000" w:rsidRDefault="0094571A">
      <w:pPr>
        <w:pStyle w:val="Heading3"/>
        <w:rPr>
          <w:rFonts w:eastAsia="Times New Roman"/>
          <w:lang w:val="en"/>
        </w:rPr>
      </w:pPr>
      <w:r>
        <w:rPr>
          <w:rFonts w:eastAsia="Times New Roman"/>
          <w:lang w:val="en"/>
        </w:rPr>
        <w:t>Subscribe, notify and unsubscribe event (binding = Simple WebSocket)</w:t>
      </w:r>
    </w:p>
    <w:p w14:paraId="7820558B" w14:textId="77777777" w:rsidR="00000000" w:rsidRDefault="0094571A">
      <w:pPr>
        <w:pStyle w:val="NormalWeb"/>
        <w:rPr>
          <w:lang w:val="en"/>
        </w:rPr>
      </w:pPr>
      <w:r>
        <w:rPr>
          <w:lang w:val="en"/>
        </w:rPr>
        <w:t>Following sequence illustrates example sequence of subscribe, notify and unsubscribe event operation with simple W</w:t>
      </w:r>
      <w:r>
        <w:rPr>
          <w:lang w:val="en"/>
        </w:rPr>
        <w:t>ebSocket binding.</w:t>
      </w:r>
    </w:p>
    <w:p w14:paraId="0DBAF283" w14:textId="77777777" w:rsidR="00000000" w:rsidRDefault="0094571A">
      <w:pPr>
        <w:pStyle w:val="NormalWeb"/>
        <w:divId w:val="533538314"/>
        <w:rPr>
          <w:del w:id="957" w:author="combined PRs" w:date="2019-01-23T11:48:00Z"/>
          <w:lang w:val="en"/>
        </w:rPr>
      </w:pPr>
      <w:del w:id="958" w:author="combined PRs" w:date="2019-01-23T11:48:00Z">
        <w:r>
          <w:rPr>
            <w:lang w:val="en"/>
          </w:rPr>
          <w:lastRenderedPageBreak/>
          <w:fldChar w:fldCharType="begin"/>
        </w:r>
        <w:r>
          <w:rPr>
            <w:lang w:val="en"/>
          </w:rPr>
          <w:delInstrText xml:space="preserve"> </w:delInstrText>
        </w:r>
        <w:r>
          <w:rPr>
            <w:lang w:val="en"/>
          </w:rPr>
          <w:delInstrText>INCLUDEPICTURE  \d "/Users/mike-work/git</w:delInstrText>
        </w:r>
        <w:r>
          <w:rPr>
            <w:lang w:val="en"/>
          </w:rPr>
          <w:delInstrText>/w3c/wot-architecture/images/A_3_1c_eventWebSocket.png" \x \y \* MERGEFORMATINET</w:delInstrText>
        </w:r>
        <w:r>
          <w:rPr>
            <w:lang w:val="en"/>
          </w:rPr>
          <w:delInstrText xml:space="preserve"> </w:delInstrText>
        </w:r>
        <w:r>
          <w:rPr>
            <w:lang w:val="en"/>
          </w:rPr>
          <w:fldChar w:fldCharType="separate"/>
        </w:r>
        <w:r>
          <w:rPr>
            <w:noProof/>
            <w:lang w:val="en"/>
          </w:rPr>
          <w:drawing>
            <wp:inline distT="0" distB="0" distL="0" distR="0" wp14:anchorId="57F64788" wp14:editId="1E23123C">
              <wp:extent cx="4292600" cy="4165600"/>
              <wp:effectExtent l="0" t="0" r="0" b="0"/>
              <wp:docPr id="60" name="Picture 60" descr="Subscribe, notify and unsubscribe event (binding = simple WebS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ubscribe, notify and unsubscribe event (binding = simple WebSocket)"/>
                      <pic:cNvPicPr>
                        <a:picLocks noChangeAspect="1" noChangeArrowheads="1"/>
                      </pic:cNvPicPr>
                    </pic:nvPicPr>
                    <pic:blipFill>
                      <a:blip r:link="rId275">
                        <a:extLst>
                          <a:ext uri="{28A0092B-C50C-407E-A947-70E740481C1C}">
                            <a14:useLocalDpi xmlns:a14="http://schemas.microsoft.com/office/drawing/2010/main" val="0"/>
                          </a:ext>
                        </a:extLst>
                      </a:blip>
                      <a:srcRect/>
                      <a:stretch>
                        <a:fillRect/>
                      </a:stretch>
                    </pic:blipFill>
                    <pic:spPr bwMode="auto">
                      <a:xfrm>
                        <a:off x="0" y="0"/>
                        <a:ext cx="4292600" cy="4165600"/>
                      </a:xfrm>
                      <a:prstGeom prst="rect">
                        <a:avLst/>
                      </a:prstGeom>
                      <a:noFill/>
                      <a:ln>
                        <a:noFill/>
                      </a:ln>
                    </pic:spPr>
                  </pic:pic>
                </a:graphicData>
              </a:graphic>
            </wp:inline>
          </w:drawing>
        </w:r>
        <w:r>
          <w:rPr>
            <w:lang w:val="en"/>
          </w:rPr>
          <w:fldChar w:fldCharType="end"/>
        </w:r>
      </w:del>
    </w:p>
    <w:p w14:paraId="0B7EBF71" w14:textId="77777777" w:rsidR="00000000" w:rsidRDefault="0094571A">
      <w:pPr>
        <w:pStyle w:val="NormalWeb"/>
        <w:rPr>
          <w:ins w:id="959" w:author="combined PRs" w:date="2019-01-23T11:48:00Z"/>
          <w:lang w:val="en"/>
        </w:rPr>
      </w:pPr>
      <w:ins w:id="960" w:author="combined PRs" w:date="2019-01-23T11:48:00Z">
        <w:r>
          <w:rPr>
            <w:lang w:val="en"/>
          </w:rPr>
          <w:fldChar w:fldCharType="begin"/>
        </w:r>
        <w:r>
          <w:rPr>
            <w:lang w:val="en"/>
          </w:rPr>
          <w:instrText xml:space="preserve"> </w:instrText>
        </w:r>
        <w:r>
          <w:rPr>
            <w:lang w:val="en"/>
          </w:rPr>
          <w:instrText>INCLUDEPICTURE  \d "/Users/mike-work/git/mlagally/wot-architecture/images/A_3_1c_eventWebSocket.png" \x \y \* MERGEFORMATINET</w:instrText>
        </w:r>
        <w:r>
          <w:rPr>
            <w:lang w:val="en"/>
          </w:rPr>
          <w:instrText xml:space="preserve"> </w:instrText>
        </w:r>
        <w:r>
          <w:rPr>
            <w:lang w:val="en"/>
          </w:rPr>
          <w:fldChar w:fldCharType="separate"/>
        </w:r>
        <w:r>
          <w:rPr>
            <w:noProof/>
            <w:lang w:val="en"/>
          </w:rPr>
          <w:drawing>
            <wp:inline distT="0" distB="0" distL="0" distR="0">
              <wp:extent cx="4292600" cy="4165600"/>
              <wp:effectExtent l="0" t="0" r="0" b="0"/>
              <wp:docPr id="31" name="Picture 31" descr="Subscribe, notify and unsubscribe event (binding = simple WebS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ubscribe, notify and unsubscribe event (binding = simple WebSocket)"/>
                      <pic:cNvPicPr>
                        <a:picLocks noChangeAspect="1" noChangeArrowheads="1"/>
                      </pic:cNvPicPr>
                    </pic:nvPicPr>
                    <pic:blipFill>
                      <a:blip r:link="rId276">
                        <a:extLst>
                          <a:ext uri="{28A0092B-C50C-407E-A947-70E740481C1C}">
                            <a14:useLocalDpi xmlns:a14="http://schemas.microsoft.com/office/drawing/2010/main" val="0"/>
                          </a:ext>
                        </a:extLst>
                      </a:blip>
                      <a:srcRect/>
                      <a:stretch>
                        <a:fillRect/>
                      </a:stretch>
                    </pic:blipFill>
                    <pic:spPr bwMode="auto">
                      <a:xfrm>
                        <a:off x="0" y="0"/>
                        <a:ext cx="4292600" cy="4165600"/>
                      </a:xfrm>
                      <a:prstGeom prst="rect">
                        <a:avLst/>
                      </a:prstGeom>
                      <a:noFill/>
                      <a:ln>
                        <a:noFill/>
                      </a:ln>
                    </pic:spPr>
                  </pic:pic>
                </a:graphicData>
              </a:graphic>
            </wp:inline>
          </w:drawing>
        </w:r>
        <w:r>
          <w:rPr>
            <w:lang w:val="en"/>
          </w:rPr>
          <w:fldChar w:fldCharType="end"/>
        </w:r>
      </w:ins>
    </w:p>
    <w:p w14:paraId="188314F7" w14:textId="77777777" w:rsidR="00000000" w:rsidRDefault="0094571A">
      <w:pPr>
        <w:pStyle w:val="Heading2"/>
        <w:rPr>
          <w:rFonts w:eastAsia="Times New Roman"/>
          <w:lang w:val="en"/>
        </w:rPr>
      </w:pPr>
      <w:r>
        <w:rPr>
          <w:rFonts w:eastAsia="Times New Roman"/>
          <w:lang w:val="en"/>
        </w:rPr>
        <w:t>Further things to consider</w:t>
      </w:r>
    </w:p>
    <w:p w14:paraId="77C80312" w14:textId="77777777" w:rsidR="00000000" w:rsidRDefault="0094571A">
      <w:pPr>
        <w:numPr>
          <w:ilvl w:val="0"/>
          <w:numId w:val="38"/>
        </w:numPr>
        <w:spacing w:before="100" w:beforeAutospacing="1" w:after="100" w:afterAutospacing="1"/>
        <w:rPr>
          <w:rFonts w:eastAsia="Times New Roman"/>
          <w:lang w:val="en"/>
        </w:rPr>
        <w:pPrChange w:id="961" w:author="combined PRs" w:date="2019-01-23T11:48:00Z">
          <w:pPr>
            <w:numPr>
              <w:numId w:val="65"/>
            </w:numPr>
            <w:tabs>
              <w:tab w:val="num" w:pos="720"/>
            </w:tabs>
            <w:spacing w:before="100" w:beforeAutospacing="1" w:after="100" w:afterAutospacing="1"/>
            <w:ind w:left="720" w:hanging="360"/>
          </w:pPr>
        </w:pPrChange>
      </w:pPr>
      <w:proofErr w:type="spellStart"/>
      <w:r>
        <w:rPr>
          <w:rFonts w:eastAsia="Times New Roman"/>
          <w:lang w:val="en"/>
        </w:rPr>
        <w:t>CoAP</w:t>
      </w:r>
      <w:proofErr w:type="spellEnd"/>
      <w:r>
        <w:rPr>
          <w:rFonts w:eastAsia="Times New Roman"/>
          <w:lang w:val="en"/>
        </w:rPr>
        <w:t>, MQTT bindings</w:t>
      </w:r>
    </w:p>
    <w:p w14:paraId="4F2AC459" w14:textId="77777777" w:rsidR="00000000" w:rsidRDefault="0094571A">
      <w:pPr>
        <w:numPr>
          <w:ilvl w:val="0"/>
          <w:numId w:val="38"/>
        </w:numPr>
        <w:spacing w:before="100" w:beforeAutospacing="1" w:after="100" w:afterAutospacing="1"/>
        <w:rPr>
          <w:rFonts w:eastAsia="Times New Roman"/>
          <w:lang w:val="en"/>
        </w:rPr>
        <w:pPrChange w:id="962" w:author="combined PRs" w:date="2019-01-23T11:48:00Z">
          <w:pPr>
            <w:numPr>
              <w:numId w:val="65"/>
            </w:numPr>
            <w:tabs>
              <w:tab w:val="num" w:pos="720"/>
            </w:tabs>
            <w:spacing w:before="100" w:beforeAutospacing="1" w:after="100" w:afterAutospacing="1"/>
            <w:ind w:left="720" w:hanging="360"/>
          </w:pPr>
        </w:pPrChange>
      </w:pPr>
      <w:r>
        <w:rPr>
          <w:rFonts w:eastAsia="Times New Roman"/>
          <w:lang w:val="en"/>
        </w:rPr>
        <w:t>Webhook binding</w:t>
      </w:r>
    </w:p>
    <w:p w14:paraId="36BB5915" w14:textId="77777777" w:rsidR="00000000" w:rsidRDefault="0094571A">
      <w:pPr>
        <w:numPr>
          <w:ilvl w:val="0"/>
          <w:numId w:val="38"/>
        </w:numPr>
        <w:spacing w:before="100" w:beforeAutospacing="1" w:after="100" w:afterAutospacing="1"/>
        <w:rPr>
          <w:rFonts w:eastAsia="Times New Roman"/>
          <w:lang w:val="en"/>
        </w:rPr>
        <w:pPrChange w:id="963" w:author="combined PRs" w:date="2019-01-23T11:48:00Z">
          <w:pPr>
            <w:numPr>
              <w:numId w:val="65"/>
            </w:numPr>
            <w:tabs>
              <w:tab w:val="num" w:pos="720"/>
            </w:tabs>
            <w:spacing w:before="100" w:beforeAutospacing="1" w:after="100" w:afterAutospacing="1"/>
            <w:ind w:left="720" w:hanging="360"/>
          </w:pPr>
        </w:pPrChange>
      </w:pPr>
      <w:r>
        <w:rPr>
          <w:rFonts w:eastAsia="Times New Roman"/>
          <w:lang w:val="en"/>
        </w:rPr>
        <w:t>Multiplexing of event</w:t>
      </w:r>
    </w:p>
    <w:p w14:paraId="4C5550CC" w14:textId="77777777" w:rsidR="00000000" w:rsidRDefault="0094571A">
      <w:pPr>
        <w:numPr>
          <w:ilvl w:val="0"/>
          <w:numId w:val="38"/>
        </w:numPr>
        <w:spacing w:before="100" w:beforeAutospacing="1" w:after="100" w:afterAutospacing="1"/>
        <w:rPr>
          <w:rFonts w:eastAsia="Times New Roman"/>
          <w:lang w:val="en"/>
        </w:rPr>
        <w:pPrChange w:id="964" w:author="combined PRs" w:date="2019-01-23T11:48:00Z">
          <w:pPr>
            <w:numPr>
              <w:numId w:val="65"/>
            </w:numPr>
            <w:tabs>
              <w:tab w:val="num" w:pos="720"/>
            </w:tabs>
            <w:spacing w:before="100" w:beforeAutospacing="1" w:after="100" w:afterAutospacing="1"/>
            <w:ind w:left="720" w:hanging="360"/>
          </w:pPr>
        </w:pPrChange>
      </w:pPr>
      <w:r>
        <w:rPr>
          <w:rFonts w:eastAsia="Times New Roman"/>
          <w:lang w:val="en"/>
        </w:rPr>
        <w:t>Action and event with descriptors</w:t>
      </w:r>
    </w:p>
    <w:p w14:paraId="0009779B" w14:textId="77777777" w:rsidR="00000000" w:rsidRDefault="0094571A">
      <w:pPr>
        <w:pStyle w:val="Heading2"/>
        <w:rPr>
          <w:rFonts w:eastAsia="Times New Roman"/>
          <w:lang w:val="en"/>
        </w:rPr>
      </w:pPr>
      <w:r>
        <w:rPr>
          <w:rFonts w:eastAsia="Times New Roman"/>
          <w:lang w:val="en"/>
        </w:rPr>
        <w:t>Acknowledgements</w:t>
      </w:r>
    </w:p>
    <w:p w14:paraId="063E3274" w14:textId="77777777" w:rsidR="00220D31" w:rsidRDefault="0094571A">
      <w:pPr>
        <w:pStyle w:val="NormalWeb"/>
        <w:rPr>
          <w:lang w:val="en"/>
        </w:rPr>
      </w:pPr>
      <w:r>
        <w:rPr>
          <w:lang w:val="en"/>
        </w:rPr>
        <w:t xml:space="preserve">Special thanks to all active Participants of the W3C Web of Things Interest Group and Working Group </w:t>
      </w:r>
      <w:r>
        <w:rPr>
          <w:lang w:val="en"/>
        </w:rPr>
        <w:t xml:space="preserve">for their technical input and suggestions that led to improvements to this document. </w:t>
      </w:r>
    </w:p>
    <w:sectPr w:rsidR="00220D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13B31"/>
    <w:multiLevelType w:val="multilevel"/>
    <w:tmpl w:val="F948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438A1"/>
    <w:multiLevelType w:val="multilevel"/>
    <w:tmpl w:val="6CDE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E5BFC"/>
    <w:multiLevelType w:val="multilevel"/>
    <w:tmpl w:val="553E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B0EC0"/>
    <w:multiLevelType w:val="multilevel"/>
    <w:tmpl w:val="2328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D136B"/>
    <w:multiLevelType w:val="multilevel"/>
    <w:tmpl w:val="3C68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E23B7"/>
    <w:multiLevelType w:val="multilevel"/>
    <w:tmpl w:val="A384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B50FC"/>
    <w:multiLevelType w:val="multilevel"/>
    <w:tmpl w:val="571C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930A8"/>
    <w:multiLevelType w:val="multilevel"/>
    <w:tmpl w:val="C242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81F59"/>
    <w:multiLevelType w:val="multilevel"/>
    <w:tmpl w:val="BBDA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D91A00"/>
    <w:multiLevelType w:val="multilevel"/>
    <w:tmpl w:val="70C6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E43DAD"/>
    <w:multiLevelType w:val="multilevel"/>
    <w:tmpl w:val="9892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F43325"/>
    <w:multiLevelType w:val="multilevel"/>
    <w:tmpl w:val="BF34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1921A6"/>
    <w:multiLevelType w:val="multilevel"/>
    <w:tmpl w:val="3792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2A0087"/>
    <w:multiLevelType w:val="multilevel"/>
    <w:tmpl w:val="BAC00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78777D"/>
    <w:multiLevelType w:val="multilevel"/>
    <w:tmpl w:val="93AA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F85A6A"/>
    <w:multiLevelType w:val="multilevel"/>
    <w:tmpl w:val="C520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35598D"/>
    <w:multiLevelType w:val="multilevel"/>
    <w:tmpl w:val="62C2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BA32E2"/>
    <w:multiLevelType w:val="multilevel"/>
    <w:tmpl w:val="9ACC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C55E9F"/>
    <w:multiLevelType w:val="multilevel"/>
    <w:tmpl w:val="82B4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D85361"/>
    <w:multiLevelType w:val="multilevel"/>
    <w:tmpl w:val="ED00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5B580E"/>
    <w:multiLevelType w:val="multilevel"/>
    <w:tmpl w:val="BF9A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9E77AE"/>
    <w:multiLevelType w:val="multilevel"/>
    <w:tmpl w:val="5E06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0E6D8A"/>
    <w:multiLevelType w:val="multilevel"/>
    <w:tmpl w:val="0ACE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DD7C3E"/>
    <w:multiLevelType w:val="multilevel"/>
    <w:tmpl w:val="4694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1C6884"/>
    <w:multiLevelType w:val="multilevel"/>
    <w:tmpl w:val="D66C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F15D7F"/>
    <w:multiLevelType w:val="multilevel"/>
    <w:tmpl w:val="1326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0D6C71"/>
    <w:multiLevelType w:val="multilevel"/>
    <w:tmpl w:val="F6AA5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FE1B2C"/>
    <w:multiLevelType w:val="multilevel"/>
    <w:tmpl w:val="5F46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080EE6"/>
    <w:multiLevelType w:val="multilevel"/>
    <w:tmpl w:val="5F78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AE3E64"/>
    <w:multiLevelType w:val="multilevel"/>
    <w:tmpl w:val="9170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09471A"/>
    <w:multiLevelType w:val="multilevel"/>
    <w:tmpl w:val="EBA2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D62429"/>
    <w:multiLevelType w:val="multilevel"/>
    <w:tmpl w:val="F638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32320C"/>
    <w:multiLevelType w:val="multilevel"/>
    <w:tmpl w:val="63FC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204238"/>
    <w:multiLevelType w:val="multilevel"/>
    <w:tmpl w:val="1F0E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6205AE"/>
    <w:multiLevelType w:val="multilevel"/>
    <w:tmpl w:val="2CE8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E5332F"/>
    <w:multiLevelType w:val="multilevel"/>
    <w:tmpl w:val="A0B2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533687"/>
    <w:multiLevelType w:val="multilevel"/>
    <w:tmpl w:val="4E78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1D65C0"/>
    <w:multiLevelType w:val="multilevel"/>
    <w:tmpl w:val="9586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807A15"/>
    <w:multiLevelType w:val="multilevel"/>
    <w:tmpl w:val="9FCA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E75250"/>
    <w:multiLevelType w:val="multilevel"/>
    <w:tmpl w:val="383E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5A0935"/>
    <w:multiLevelType w:val="multilevel"/>
    <w:tmpl w:val="BDDA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466FD9"/>
    <w:multiLevelType w:val="multilevel"/>
    <w:tmpl w:val="2BF6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593EAA"/>
    <w:multiLevelType w:val="multilevel"/>
    <w:tmpl w:val="76E4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E10FD2"/>
    <w:multiLevelType w:val="multilevel"/>
    <w:tmpl w:val="3612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E22BCC"/>
    <w:multiLevelType w:val="multilevel"/>
    <w:tmpl w:val="BEEE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104DF9"/>
    <w:multiLevelType w:val="multilevel"/>
    <w:tmpl w:val="0938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FC3213"/>
    <w:multiLevelType w:val="multilevel"/>
    <w:tmpl w:val="6EAA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6D048F"/>
    <w:multiLevelType w:val="multilevel"/>
    <w:tmpl w:val="258A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4C5558"/>
    <w:multiLevelType w:val="multilevel"/>
    <w:tmpl w:val="A6E4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805ADC"/>
    <w:multiLevelType w:val="multilevel"/>
    <w:tmpl w:val="C5C6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181BA6"/>
    <w:multiLevelType w:val="multilevel"/>
    <w:tmpl w:val="ECD6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4C51C5"/>
    <w:multiLevelType w:val="multilevel"/>
    <w:tmpl w:val="784E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A067F2"/>
    <w:multiLevelType w:val="multilevel"/>
    <w:tmpl w:val="EEBA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2F0C52"/>
    <w:multiLevelType w:val="multilevel"/>
    <w:tmpl w:val="A71C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4A46B5"/>
    <w:multiLevelType w:val="multilevel"/>
    <w:tmpl w:val="A1A4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DA0FB0"/>
    <w:multiLevelType w:val="multilevel"/>
    <w:tmpl w:val="20EE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6C4254"/>
    <w:multiLevelType w:val="multilevel"/>
    <w:tmpl w:val="9882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F10EB5"/>
    <w:multiLevelType w:val="multilevel"/>
    <w:tmpl w:val="CF48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8E2B1C"/>
    <w:multiLevelType w:val="multilevel"/>
    <w:tmpl w:val="180C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6D5D76"/>
    <w:multiLevelType w:val="multilevel"/>
    <w:tmpl w:val="90E2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EB5A8B"/>
    <w:multiLevelType w:val="multilevel"/>
    <w:tmpl w:val="8AEE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1E48CD"/>
    <w:multiLevelType w:val="multilevel"/>
    <w:tmpl w:val="351A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622804"/>
    <w:multiLevelType w:val="multilevel"/>
    <w:tmpl w:val="C2BA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6861BB"/>
    <w:multiLevelType w:val="multilevel"/>
    <w:tmpl w:val="05D2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FA73F1"/>
    <w:multiLevelType w:val="multilevel"/>
    <w:tmpl w:val="5AE0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7"/>
  </w:num>
  <w:num w:numId="3">
    <w:abstractNumId w:val="25"/>
  </w:num>
  <w:num w:numId="4">
    <w:abstractNumId w:val="37"/>
  </w:num>
  <w:num w:numId="5">
    <w:abstractNumId w:val="26"/>
  </w:num>
  <w:num w:numId="6">
    <w:abstractNumId w:val="46"/>
  </w:num>
  <w:num w:numId="7">
    <w:abstractNumId w:val="45"/>
  </w:num>
  <w:num w:numId="8">
    <w:abstractNumId w:val="13"/>
  </w:num>
  <w:num w:numId="9">
    <w:abstractNumId w:val="23"/>
  </w:num>
  <w:num w:numId="10">
    <w:abstractNumId w:val="56"/>
  </w:num>
  <w:num w:numId="11">
    <w:abstractNumId w:val="24"/>
  </w:num>
  <w:num w:numId="12">
    <w:abstractNumId w:val="28"/>
  </w:num>
  <w:num w:numId="13">
    <w:abstractNumId w:val="5"/>
  </w:num>
  <w:num w:numId="14">
    <w:abstractNumId w:val="9"/>
  </w:num>
  <w:num w:numId="15">
    <w:abstractNumId w:val="12"/>
  </w:num>
  <w:num w:numId="16">
    <w:abstractNumId w:val="53"/>
  </w:num>
  <w:num w:numId="17">
    <w:abstractNumId w:val="7"/>
  </w:num>
  <w:num w:numId="18">
    <w:abstractNumId w:val="50"/>
  </w:num>
  <w:num w:numId="19">
    <w:abstractNumId w:val="14"/>
  </w:num>
  <w:num w:numId="20">
    <w:abstractNumId w:val="49"/>
  </w:num>
  <w:num w:numId="21">
    <w:abstractNumId w:val="0"/>
  </w:num>
  <w:num w:numId="22">
    <w:abstractNumId w:val="29"/>
  </w:num>
  <w:num w:numId="23">
    <w:abstractNumId w:val="2"/>
  </w:num>
  <w:num w:numId="24">
    <w:abstractNumId w:val="15"/>
  </w:num>
  <w:num w:numId="25">
    <w:abstractNumId w:val="16"/>
  </w:num>
  <w:num w:numId="26">
    <w:abstractNumId w:val="40"/>
  </w:num>
  <w:num w:numId="27">
    <w:abstractNumId w:val="61"/>
  </w:num>
  <w:num w:numId="28">
    <w:abstractNumId w:val="64"/>
  </w:num>
  <w:num w:numId="29">
    <w:abstractNumId w:val="6"/>
  </w:num>
  <w:num w:numId="30">
    <w:abstractNumId w:val="4"/>
  </w:num>
  <w:num w:numId="31">
    <w:abstractNumId w:val="44"/>
  </w:num>
  <w:num w:numId="32">
    <w:abstractNumId w:val="10"/>
  </w:num>
  <w:num w:numId="33">
    <w:abstractNumId w:val="35"/>
  </w:num>
  <w:num w:numId="34">
    <w:abstractNumId w:val="32"/>
  </w:num>
  <w:num w:numId="35">
    <w:abstractNumId w:val="34"/>
  </w:num>
  <w:num w:numId="36">
    <w:abstractNumId w:val="52"/>
  </w:num>
  <w:num w:numId="37">
    <w:abstractNumId w:val="48"/>
  </w:num>
  <w:num w:numId="38">
    <w:abstractNumId w:val="3"/>
  </w:num>
  <w:num w:numId="39">
    <w:abstractNumId w:val="1"/>
  </w:num>
  <w:num w:numId="40">
    <w:abstractNumId w:val="19"/>
  </w:num>
  <w:num w:numId="41">
    <w:abstractNumId w:val="55"/>
  </w:num>
  <w:num w:numId="42">
    <w:abstractNumId w:val="17"/>
  </w:num>
  <w:num w:numId="43">
    <w:abstractNumId w:val="36"/>
  </w:num>
  <w:num w:numId="44">
    <w:abstractNumId w:val="33"/>
  </w:num>
  <w:num w:numId="45">
    <w:abstractNumId w:val="58"/>
  </w:num>
  <w:num w:numId="46">
    <w:abstractNumId w:val="27"/>
  </w:num>
  <w:num w:numId="47">
    <w:abstractNumId w:val="42"/>
  </w:num>
  <w:num w:numId="48">
    <w:abstractNumId w:val="18"/>
  </w:num>
  <w:num w:numId="49">
    <w:abstractNumId w:val="63"/>
  </w:num>
  <w:num w:numId="50">
    <w:abstractNumId w:val="30"/>
  </w:num>
  <w:num w:numId="51">
    <w:abstractNumId w:val="20"/>
  </w:num>
  <w:num w:numId="52">
    <w:abstractNumId w:val="41"/>
  </w:num>
  <w:num w:numId="53">
    <w:abstractNumId w:val="62"/>
  </w:num>
  <w:num w:numId="54">
    <w:abstractNumId w:val="21"/>
  </w:num>
  <w:num w:numId="55">
    <w:abstractNumId w:val="47"/>
  </w:num>
  <w:num w:numId="56">
    <w:abstractNumId w:val="54"/>
  </w:num>
  <w:num w:numId="57">
    <w:abstractNumId w:val="31"/>
  </w:num>
  <w:num w:numId="58">
    <w:abstractNumId w:val="43"/>
  </w:num>
  <w:num w:numId="59">
    <w:abstractNumId w:val="59"/>
  </w:num>
  <w:num w:numId="60">
    <w:abstractNumId w:val="38"/>
  </w:num>
  <w:num w:numId="61">
    <w:abstractNumId w:val="60"/>
  </w:num>
  <w:num w:numId="62">
    <w:abstractNumId w:val="51"/>
  </w:num>
  <w:num w:numId="63">
    <w:abstractNumId w:val="8"/>
  </w:num>
  <w:num w:numId="64">
    <w:abstractNumId w:val="39"/>
  </w:num>
  <w:num w:numId="65">
    <w:abstractNumId w:val="22"/>
  </w:num>
  <w:numIdMacAtCleanup w:val="6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Lagally">
    <w15:presenceInfo w15:providerId="None" w15:userId="Michael Lagal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trackRevisions/>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545F1"/>
    <w:rsid w:val="000545F1"/>
    <w:rsid w:val="00220D31"/>
    <w:rsid w:val="00435F70"/>
    <w:rsid w:val="00914A9B"/>
    <w:rsid w:val="0094571A"/>
    <w:rsid w:val="00BE41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35CB345"/>
  <w15:chartTrackingRefBased/>
  <w15:docId w15:val="{65FB5E96-236D-1046-A385-9AACC70B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ednote">
    <w:name w:val="ednote"/>
    <w:basedOn w:val="Normal"/>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HTMLDefinition">
    <w:name w:val="HTML Definition"/>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styleId="Emphasis">
    <w:name w:val="Emphasis"/>
    <w:basedOn w:val="DefaultParagraphFont"/>
    <w:uiPriority w:val="20"/>
    <w:qFormat/>
    <w:rPr>
      <w:i/>
      <w:iCs/>
    </w:rPr>
  </w:style>
  <w:style w:type="paragraph" w:styleId="BalloonText">
    <w:name w:val="Balloon Text"/>
    <w:basedOn w:val="Normal"/>
    <w:link w:val="BalloonTextChar"/>
    <w:uiPriority w:val="99"/>
    <w:semiHidden/>
    <w:unhideWhenUsed/>
    <w:rsid w:val="00220D31"/>
    <w:rPr>
      <w:sz w:val="18"/>
      <w:szCs w:val="18"/>
    </w:rPr>
  </w:style>
  <w:style w:type="character" w:customStyle="1" w:styleId="BalloonTextChar">
    <w:name w:val="Balloon Text Char"/>
    <w:basedOn w:val="DefaultParagraphFont"/>
    <w:link w:val="BalloonText"/>
    <w:uiPriority w:val="99"/>
    <w:semiHidden/>
    <w:rsid w:val="00220D31"/>
    <w:rPr>
      <w:rFonts w:eastAsia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901718">
      <w:marLeft w:val="0"/>
      <w:marRight w:val="0"/>
      <w:marTop w:val="0"/>
      <w:marBottom w:val="0"/>
      <w:divBdr>
        <w:top w:val="none" w:sz="0" w:space="0" w:color="auto"/>
        <w:left w:val="none" w:sz="0" w:space="0" w:color="auto"/>
        <w:bottom w:val="none" w:sz="0" w:space="0" w:color="auto"/>
        <w:right w:val="none" w:sz="0" w:space="0" w:color="auto"/>
      </w:divBdr>
    </w:div>
    <w:div w:id="533538314">
      <w:bodyDiv w:val="1"/>
      <w:marLeft w:val="0"/>
      <w:marRight w:val="0"/>
      <w:marTop w:val="0"/>
      <w:marBottom w:val="0"/>
      <w:divBdr>
        <w:top w:val="none" w:sz="0" w:space="0" w:color="auto"/>
        <w:left w:val="none" w:sz="0" w:space="0" w:color="auto"/>
        <w:bottom w:val="none" w:sz="0" w:space="0" w:color="auto"/>
        <w:right w:val="none" w:sz="0" w:space="0" w:color="auto"/>
      </w:divBdr>
    </w:div>
    <w:div w:id="101542105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w3c/wot-architecture/blob/master/terminology.md" TargetMode="External"/><Relationship Id="rId21" Type="http://schemas.openxmlformats.org/officeDocument/2006/relationships/image" Target="file:////Users/mike-work/git/w3c/wot-architecture/images/smart-home-cloud2.png" TargetMode="External"/><Relationship Id="rId63" Type="http://schemas.openxmlformats.org/officeDocument/2006/relationships/hyperlink" Target="https://github.com/w3c/wot-architecture/blob/master/terminology.md" TargetMode="External"/><Relationship Id="rId159" Type="http://schemas.openxmlformats.org/officeDocument/2006/relationships/hyperlink" Target="https://github.com/w3c/wot-architecture/blob/master/terminology.md" TargetMode="External"/><Relationship Id="rId170" Type="http://schemas.openxmlformats.org/officeDocument/2006/relationships/hyperlink" Target="https://github.com/w3c/wot-architecture/blob/master/terminology.md" TargetMode="External"/><Relationship Id="rId226" Type="http://schemas.openxmlformats.org/officeDocument/2006/relationships/hyperlink" Target="https://github.com/w3c/wot-architecture/blob/master/terminology.md" TargetMode="External"/><Relationship Id="rId268" Type="http://schemas.openxmlformats.org/officeDocument/2006/relationships/image" Target="file:////Users/mike-work/git/mlagally/wot-architecture/images/A_1_3c_observePropertyWebSocket.png" TargetMode="External"/><Relationship Id="rId32" Type="http://schemas.openxmlformats.org/officeDocument/2006/relationships/image" Target="file:////Users/mike-work/git/mlagally/wot-architecture/images/architecture-abstract.png" TargetMode="External"/><Relationship Id="rId74" Type="http://schemas.openxmlformats.org/officeDocument/2006/relationships/hyperlink" Target="https://w3c.github.io/wot-binding-templates/" TargetMode="External"/><Relationship Id="rId128" Type="http://schemas.openxmlformats.org/officeDocument/2006/relationships/hyperlink" Target="https://github.com/w3c/wot-architecture/blob/master/terminology.md" TargetMode="External"/><Relationship Id="rId5" Type="http://schemas.openxmlformats.org/officeDocument/2006/relationships/hyperlink" Target="https://github.com/w3c/wot-architecture/issues" TargetMode="External"/><Relationship Id="rId181" Type="http://schemas.openxmlformats.org/officeDocument/2006/relationships/hyperlink" Target="https://github.com/w3c/wot-architecture/blob/master/terminology.md" TargetMode="External"/><Relationship Id="rId237" Type="http://schemas.openxmlformats.org/officeDocument/2006/relationships/hyperlink" Target="https://github.com/w3c/wot-architecture/blob/master/terminology.md" TargetMode="External"/><Relationship Id="rId258" Type="http://schemas.openxmlformats.org/officeDocument/2006/relationships/hyperlink" Target="https://github.com/w3c/wot-architecture/blob/master/terminology.md" TargetMode="External"/><Relationship Id="rId279" Type="http://schemas.openxmlformats.org/officeDocument/2006/relationships/theme" Target="theme/theme1.xml"/><Relationship Id="rId22" Type="http://schemas.openxmlformats.org/officeDocument/2006/relationships/image" Target="file:////Users/mike-work/git/mlagally/wot-architecture/images/smart-home-cloud2.png" TargetMode="External"/><Relationship Id="rId43" Type="http://schemas.openxmlformats.org/officeDocument/2006/relationships/hyperlink" Target="https://github.com/w3c/wot-architecture/blob/master/terminology.md" TargetMode="External"/><Relationship Id="rId64" Type="http://schemas.openxmlformats.org/officeDocument/2006/relationships/hyperlink" Target="https://github.com/w3c/wot-architecture/blob/master/terminology.md" TargetMode="External"/><Relationship Id="rId118" Type="http://schemas.openxmlformats.org/officeDocument/2006/relationships/hyperlink" Target="https://github.com/w3c/wot-architecture/blob/master/terminology.md" TargetMode="External"/><Relationship Id="rId139" Type="http://schemas.openxmlformats.org/officeDocument/2006/relationships/hyperlink" Target="https://github.com/w3c/wot-architecture/blob/master/terminology.md" TargetMode="External"/><Relationship Id="rId85" Type="http://schemas.openxmlformats.org/officeDocument/2006/relationships/hyperlink" Target="https://github.com/w3c/wot-architecture/blob/master/terminology.md" TargetMode="External"/><Relationship Id="rId150" Type="http://schemas.openxmlformats.org/officeDocument/2006/relationships/image" Target="file:////Users/mike-work/git/w3c/wot-architecture/images/architecture-browser.png" TargetMode="External"/><Relationship Id="rId171" Type="http://schemas.openxmlformats.org/officeDocument/2006/relationships/hyperlink" Target="https://github.com/w3c/wot-architecture/blob/master/terminology.md" TargetMode="External"/><Relationship Id="rId192" Type="http://schemas.openxmlformats.org/officeDocument/2006/relationships/image" Target="file:////Users/mike-work/git/w3c/wot-architecture/images/wot-on-device.png" TargetMode="External"/><Relationship Id="rId206" Type="http://schemas.openxmlformats.org/officeDocument/2006/relationships/image" Target="file:////Users/mike-work/git/w3c/wot-architecture/images/wot-on-gateway.png" TargetMode="External"/><Relationship Id="rId227" Type="http://schemas.openxmlformats.org/officeDocument/2006/relationships/hyperlink" Target="https://github.com/w3c/wot-architecture/blob/master/terminology.md" TargetMode="External"/><Relationship Id="rId248" Type="http://schemas.openxmlformats.org/officeDocument/2006/relationships/hyperlink" Target="https://github.com/w3c/wot-architecture/blob/master/terminology.md" TargetMode="External"/><Relationship Id="rId269" Type="http://schemas.openxmlformats.org/officeDocument/2006/relationships/image" Target="file:////Users/mike-work/git/w3c/wot-architecture/images/A_2_1_invokeAction.png" TargetMode="External"/><Relationship Id="rId12" Type="http://schemas.openxmlformats.org/officeDocument/2006/relationships/image" Target="file:////Users/mike-work/git/mlagally/wot-architecture/images/smart-home-device.png" TargetMode="External"/><Relationship Id="rId33" Type="http://schemas.openxmlformats.org/officeDocument/2006/relationships/image" Target="file:////Users/mike-work/git/w3c/wot-architecture/images/architecture-concept.png" TargetMode="External"/><Relationship Id="rId108" Type="http://schemas.openxmlformats.org/officeDocument/2006/relationships/hyperlink" Target="https://github.com/w3c/wot-architecture/blob/master/terminology.md" TargetMode="External"/><Relationship Id="rId129" Type="http://schemas.openxmlformats.org/officeDocument/2006/relationships/hyperlink" Target="https://github.com/w3c/wot-architecture/blob/master/terminology.md" TargetMode="External"/><Relationship Id="rId54" Type="http://schemas.openxmlformats.org/officeDocument/2006/relationships/hyperlink" Target="https://github.com/w3c/wot-architecture/blob/master/terminology.md" TargetMode="External"/><Relationship Id="rId75" Type="http://schemas.openxmlformats.org/officeDocument/2006/relationships/hyperlink" Target="https://github.com/w3c/wot-architecture/blob/master/terminology.md" TargetMode="External"/><Relationship Id="rId96" Type="http://schemas.openxmlformats.org/officeDocument/2006/relationships/hyperlink" Target="https://github.com/w3c/wot-architecture/blob/master/terminology.md" TargetMode="External"/><Relationship Id="rId140" Type="http://schemas.openxmlformats.org/officeDocument/2006/relationships/hyperlink" Target="https://w3c.github.io/wot-binding-templates/" TargetMode="External"/><Relationship Id="rId161" Type="http://schemas.openxmlformats.org/officeDocument/2006/relationships/image" Target="file:////Users/mike-work/git/mlagally/wot-architecture/images/wot-existing.png" TargetMode="External"/><Relationship Id="rId182" Type="http://schemas.openxmlformats.org/officeDocument/2006/relationships/hyperlink" Target="https://github.com/w3c/wot-architecture/blob/master/terminology.md" TargetMode="External"/><Relationship Id="rId217" Type="http://schemas.openxmlformats.org/officeDocument/2006/relationships/hyperlink" Target="https://github.com/w3c/wot-architecture/blob/master/terminology.md" TargetMode="External"/><Relationship Id="rId6" Type="http://schemas.openxmlformats.org/officeDocument/2006/relationships/hyperlink" Target="https://github.com/w3c/wot-architecture/" TargetMode="External"/><Relationship Id="rId238" Type="http://schemas.openxmlformats.org/officeDocument/2006/relationships/hyperlink" Target="https://github.com/w3c/wot-architecture/blob/master/terminology.md" TargetMode="External"/><Relationship Id="rId259" Type="http://schemas.openxmlformats.org/officeDocument/2006/relationships/image" Target="file:////Users/mike-work/git/w3c/wot-architecture/images/A_1_1_readProperty.png" TargetMode="External"/><Relationship Id="rId23" Type="http://schemas.openxmlformats.org/officeDocument/2006/relationships/image" Target="file:////Users/mike-work/git/w3c/wot-architecture/images/smart-factory.png" TargetMode="External"/><Relationship Id="rId119" Type="http://schemas.openxmlformats.org/officeDocument/2006/relationships/hyperlink" Target="https://github.com/w3c/wot-architecture/blob/master/terminology.md" TargetMode="External"/><Relationship Id="rId270" Type="http://schemas.openxmlformats.org/officeDocument/2006/relationships/image" Target="file:////Users/mike-work/git/mlagally/wot-architecture/images/A_2_1_invokeAction.png" TargetMode="External"/><Relationship Id="rId44" Type="http://schemas.openxmlformats.org/officeDocument/2006/relationships/hyperlink" Target="https://github.com/w3c/wot-architecture/blob/master/terminology.md" TargetMode="External"/><Relationship Id="rId65" Type="http://schemas.openxmlformats.org/officeDocument/2006/relationships/hyperlink" Target="https://github.com/w3c/wot-architecture/blob/master/terminology.md" TargetMode="External"/><Relationship Id="rId86" Type="http://schemas.openxmlformats.org/officeDocument/2006/relationships/hyperlink" Target="https://github.com/w3c/wot-architecture/blob/master/terminology.md" TargetMode="External"/><Relationship Id="rId130" Type="http://schemas.openxmlformats.org/officeDocument/2006/relationships/hyperlink" Target="https://github.com/w3c/wot-architecture/blob/master/terminology.md" TargetMode="External"/><Relationship Id="rId151" Type="http://schemas.openxmlformats.org/officeDocument/2006/relationships/image" Target="file:////Users/mike-work/git/mlagally/wot-architecture/images/architecture-browser.png" TargetMode="External"/><Relationship Id="rId172" Type="http://schemas.openxmlformats.org/officeDocument/2006/relationships/hyperlink" Target="https://github.com/w3c/wot-architecture/blob/master/terminology.md" TargetMode="External"/><Relationship Id="rId193" Type="http://schemas.openxmlformats.org/officeDocument/2006/relationships/image" Target="file:////Users/mike-work/git/mlagally/wot-architecture/images/wot-on-device.png" TargetMode="External"/><Relationship Id="rId207" Type="http://schemas.openxmlformats.org/officeDocument/2006/relationships/image" Target="file:////Users/mike-work/git/mlagally/wot-architecture/images/wot-on-gateway.png" TargetMode="External"/><Relationship Id="rId228" Type="http://schemas.openxmlformats.org/officeDocument/2006/relationships/hyperlink" Target="https://github.com/w3c/wot-architecture/blob/master/terminology.md" TargetMode="External"/><Relationship Id="rId249" Type="http://schemas.openxmlformats.org/officeDocument/2006/relationships/hyperlink" Target="https://github.com/w3c/wot-architecture/blob/master/terminology.md" TargetMode="External"/><Relationship Id="rId13" Type="http://schemas.openxmlformats.org/officeDocument/2006/relationships/image" Target="file:////Users/mike-work/git/w3c/wot-architecture/images/smart-home-t2t.png" TargetMode="External"/><Relationship Id="rId109" Type="http://schemas.openxmlformats.org/officeDocument/2006/relationships/hyperlink" Target="https://github.com/w3c/wot-architecture/blob/master/terminology.md" TargetMode="External"/><Relationship Id="rId260" Type="http://schemas.openxmlformats.org/officeDocument/2006/relationships/image" Target="file:////Users/mike-work/git/mlagally/wot-architecture/images/A_1_1_readProperty.png" TargetMode="External"/><Relationship Id="rId34" Type="http://schemas.openxmlformats.org/officeDocument/2006/relationships/image" Target="file:////Users/mike-work/git/mlagally/wot-architecture/images/architecture-concept.png" TargetMode="External"/><Relationship Id="rId55" Type="http://schemas.openxmlformats.org/officeDocument/2006/relationships/hyperlink" Target="https://github.com/w3c/wot-architecture/blob/master/terminology.md" TargetMode="External"/><Relationship Id="rId76" Type="http://schemas.openxmlformats.org/officeDocument/2006/relationships/hyperlink" Target="https://github.com/w3c/wot-architecture/blob/master/terminology.md" TargetMode="External"/><Relationship Id="rId97" Type="http://schemas.openxmlformats.org/officeDocument/2006/relationships/hyperlink" Target="https://github.com/w3c/wot-architecture/blob/master/terminology.md" TargetMode="External"/><Relationship Id="rId120" Type="http://schemas.openxmlformats.org/officeDocument/2006/relationships/hyperlink" Target="https://github.com/w3c/wot-architecture/blob/master/terminology.md" TargetMode="External"/><Relationship Id="rId141" Type="http://schemas.openxmlformats.org/officeDocument/2006/relationships/hyperlink" Target="https://github.com/w3c/wot-architecture/blob/master/terminology.md" TargetMode="External"/><Relationship Id="rId7" Type="http://schemas.openxmlformats.org/officeDocument/2006/relationships/hyperlink" Target="https://github.com/w3c/wot-security/issues" TargetMode="External"/><Relationship Id="rId162" Type="http://schemas.openxmlformats.org/officeDocument/2006/relationships/hyperlink" Target="https://github.com/w3c/wot-architecture/blob/master/terminology.md" TargetMode="External"/><Relationship Id="rId183" Type="http://schemas.openxmlformats.org/officeDocument/2006/relationships/hyperlink" Target="https://github.com/w3c/wot-architecture/blob/master/terminology.md" TargetMode="External"/><Relationship Id="rId218" Type="http://schemas.openxmlformats.org/officeDocument/2006/relationships/hyperlink" Target="https://github.com/w3c/wot-architecture/blob/master/terminology.md" TargetMode="External"/><Relationship Id="rId239" Type="http://schemas.openxmlformats.org/officeDocument/2006/relationships/hyperlink" Target="https://github.com/w3c/wot-security/" TargetMode="External"/><Relationship Id="rId250" Type="http://schemas.openxmlformats.org/officeDocument/2006/relationships/hyperlink" Target="https://github.com/w3c/wot-architecture/blob/master/terminology.md" TargetMode="External"/><Relationship Id="rId271" Type="http://schemas.openxmlformats.org/officeDocument/2006/relationships/image" Target="file:////Users/mike-work/git/w3c/wot-architecture/images/A_3_1a_eventLongPoll.png" TargetMode="External"/><Relationship Id="rId24" Type="http://schemas.openxmlformats.org/officeDocument/2006/relationships/image" Target="file:////Users/mike-work/git/mlagally/wot-architecture/images/smart-factory.png" TargetMode="External"/><Relationship Id="rId45" Type="http://schemas.openxmlformats.org/officeDocument/2006/relationships/hyperlink" Target="https://github.com/w3c/wot-architecture/blob/master/terminology.md" TargetMode="External"/><Relationship Id="rId66" Type="http://schemas.openxmlformats.org/officeDocument/2006/relationships/hyperlink" Target="https://github.com/w3c/wot-architecture/blob/master/terminology.md" TargetMode="External"/><Relationship Id="rId87" Type="http://schemas.openxmlformats.org/officeDocument/2006/relationships/hyperlink" Target="https://github.com/w3c/wot-architecture/blob/master/terminology.md" TargetMode="External"/><Relationship Id="rId110" Type="http://schemas.openxmlformats.org/officeDocument/2006/relationships/hyperlink" Target="https://github.com/w3c/wot-architecture/blob/master/terminology.md" TargetMode="External"/><Relationship Id="rId131" Type="http://schemas.openxmlformats.org/officeDocument/2006/relationships/hyperlink" Target="https://github.com/w3c/wot-architecture/blob/master/terminology.md" TargetMode="External"/><Relationship Id="rId152" Type="http://schemas.openxmlformats.org/officeDocument/2006/relationships/hyperlink" Target="https://www.w3.org/Security/wiki/Same_Origin_Policy" TargetMode="External"/><Relationship Id="rId173" Type="http://schemas.openxmlformats.org/officeDocument/2006/relationships/hyperlink" Target="https://github.com/w3c/wot-architecture/blob/master/terminology.md" TargetMode="External"/><Relationship Id="rId194" Type="http://schemas.openxmlformats.org/officeDocument/2006/relationships/hyperlink" Target="https://github.com/w3c/wot-architecture/blob/master/terminology.md" TargetMode="External"/><Relationship Id="rId208" Type="http://schemas.openxmlformats.org/officeDocument/2006/relationships/hyperlink" Target="https://github.com/w3c/wot-architecture/blob/master/terminology.md" TargetMode="External"/><Relationship Id="rId229" Type="http://schemas.openxmlformats.org/officeDocument/2006/relationships/hyperlink" Target="https://github.com/w3c/wot-architecture/blob/master/terminology.md" TargetMode="External"/><Relationship Id="rId240" Type="http://schemas.openxmlformats.org/officeDocument/2006/relationships/hyperlink" Target="https://github.com/w3c/wot-security/issues" TargetMode="External"/><Relationship Id="rId261" Type="http://schemas.openxmlformats.org/officeDocument/2006/relationships/image" Target="file:////Users/mike-work/git/w3c/wot-architecture/images/A_1_2_writeProperty.png" TargetMode="External"/><Relationship Id="rId14" Type="http://schemas.openxmlformats.org/officeDocument/2006/relationships/image" Target="file:////Users/mike-work/git/mlagally/wot-architecture/images/smart-home-t2t.png" TargetMode="External"/><Relationship Id="rId35" Type="http://schemas.openxmlformats.org/officeDocument/2006/relationships/hyperlink" Target="https://github.com/w3c/wot-architecture/blob/master/terminology.md" TargetMode="External"/><Relationship Id="rId56" Type="http://schemas.openxmlformats.org/officeDocument/2006/relationships/hyperlink" Target="https://github.com/w3c/wot-architecture/blob/master/terminology.md" TargetMode="External"/><Relationship Id="rId77" Type="http://schemas.openxmlformats.org/officeDocument/2006/relationships/hyperlink" Target="https://github.com/w3c/wot-architecture/blob/master/terminology.md" TargetMode="External"/><Relationship Id="rId100" Type="http://schemas.openxmlformats.org/officeDocument/2006/relationships/hyperlink" Target="https://github.com/w3c/wot-architecture/blob/master/terminology.md" TargetMode="External"/><Relationship Id="rId8" Type="http://schemas.openxmlformats.org/officeDocument/2006/relationships/hyperlink" Target="https://webofthings.org/events/" TargetMode="External"/><Relationship Id="rId98" Type="http://schemas.openxmlformats.org/officeDocument/2006/relationships/hyperlink" Target="https://github.com/w3c/wot-architecture/blob/master/terminology.md" TargetMode="External"/><Relationship Id="rId121" Type="http://schemas.openxmlformats.org/officeDocument/2006/relationships/hyperlink" Target="https://github.com/w3c/wot-architecture/blob/master/terminology.md" TargetMode="External"/><Relationship Id="rId142" Type="http://schemas.openxmlformats.org/officeDocument/2006/relationships/hyperlink" Target="https://github.com/w3c/wot-architecture/blob/master/terminology.md" TargetMode="External"/><Relationship Id="rId163" Type="http://schemas.openxmlformats.org/officeDocument/2006/relationships/hyperlink" Target="https://github.com/w3c/wot-architecture/blob/master/terminology.md" TargetMode="External"/><Relationship Id="rId184" Type="http://schemas.openxmlformats.org/officeDocument/2006/relationships/hyperlink" Target="https://github.com/w3c/wot-architecture/blob/master/terminology.md" TargetMode="External"/><Relationship Id="rId219" Type="http://schemas.openxmlformats.org/officeDocument/2006/relationships/hyperlink" Target="https://github.com/w3c/wot-architecture/blob/master/terminology.md" TargetMode="External"/><Relationship Id="rId230" Type="http://schemas.openxmlformats.org/officeDocument/2006/relationships/image" Target="file:////Users/mike-work/git/w3c/wot-architecture/images/wot-on-cloud-legacy.png" TargetMode="External"/><Relationship Id="rId251" Type="http://schemas.openxmlformats.org/officeDocument/2006/relationships/hyperlink" Target="https://github.com/w3c/wot-architecture/blob/master/terminology.md" TargetMode="External"/><Relationship Id="rId25" Type="http://schemas.openxmlformats.org/officeDocument/2006/relationships/image" Target="file:////Users/mike-work/git/w3c/wot-architecture/images/connected-car.png" TargetMode="External"/><Relationship Id="rId46" Type="http://schemas.openxmlformats.org/officeDocument/2006/relationships/hyperlink" Target="https://github.com/w3c/wot-architecture/blob/master/terminology.md" TargetMode="External"/><Relationship Id="rId67" Type="http://schemas.openxmlformats.org/officeDocument/2006/relationships/hyperlink" Target="https://github.com/w3c/wot-architecture/blob/master/terminology.md" TargetMode="External"/><Relationship Id="rId272" Type="http://schemas.openxmlformats.org/officeDocument/2006/relationships/image" Target="file:////Users/mike-work/git/mlagally/wot-architecture/images/A_3_1a_eventLongPoll.png" TargetMode="External"/><Relationship Id="rId88" Type="http://schemas.openxmlformats.org/officeDocument/2006/relationships/hyperlink" Target="https://github.com/w3c/wot-architecture/blob/master/terminology.md" TargetMode="External"/><Relationship Id="rId111" Type="http://schemas.openxmlformats.org/officeDocument/2006/relationships/hyperlink" Target="https://github.com/w3c/wot-architecture/blob/master/terminology.md" TargetMode="External"/><Relationship Id="rId132" Type="http://schemas.openxmlformats.org/officeDocument/2006/relationships/hyperlink" Target="https://github.com/w3c/wot-architecture/blob/master/terminology.md" TargetMode="External"/><Relationship Id="rId153" Type="http://schemas.openxmlformats.org/officeDocument/2006/relationships/hyperlink" Target="https://github.com/w3c/wot-architecture/blob/master/terminology.md" TargetMode="External"/><Relationship Id="rId174" Type="http://schemas.openxmlformats.org/officeDocument/2006/relationships/hyperlink" Target="https://github.com/w3c/wot-architecture/blob/master/terminology.md" TargetMode="External"/><Relationship Id="rId195" Type="http://schemas.openxmlformats.org/officeDocument/2006/relationships/hyperlink" Target="https://github.com/w3c/wot-architecture/blob/master/terminology.md" TargetMode="External"/><Relationship Id="rId209" Type="http://schemas.openxmlformats.org/officeDocument/2006/relationships/hyperlink" Target="https://github.com/w3c/wot-architecture/blob/master/terminology.md" TargetMode="External"/><Relationship Id="rId220" Type="http://schemas.openxmlformats.org/officeDocument/2006/relationships/hyperlink" Target="https://github.com/w3c/wot-architecture/blob/master/terminology.md" TargetMode="External"/><Relationship Id="rId241" Type="http://schemas.openxmlformats.org/officeDocument/2006/relationships/hyperlink" Target="https://github.com/w3c/wot-architecture/blob/master/terminology.md" TargetMode="External"/><Relationship Id="rId15" Type="http://schemas.openxmlformats.org/officeDocument/2006/relationships/image" Target="file:////Users/mike-work/git/w3c/wot-architecture/images/smart-home-multi.png" TargetMode="External"/><Relationship Id="rId36" Type="http://schemas.openxmlformats.org/officeDocument/2006/relationships/hyperlink" Target="https://github.com/w3c/wot-architecture/blob/master/terminology.md" TargetMode="External"/><Relationship Id="rId57" Type="http://schemas.openxmlformats.org/officeDocument/2006/relationships/hyperlink" Target="https://github.com/w3c/wot-architecture/blob/master/terminology.md" TargetMode="External"/><Relationship Id="rId262" Type="http://schemas.openxmlformats.org/officeDocument/2006/relationships/image" Target="file:////Users/mike-work/git/mlagally/wot-architecture/images/A_1_2_writeProperty.png" TargetMode="External"/><Relationship Id="rId78" Type="http://schemas.openxmlformats.org/officeDocument/2006/relationships/hyperlink" Target="https://github.com/w3c/wot-architecture/blob/master/terminology.md" TargetMode="External"/><Relationship Id="rId99" Type="http://schemas.openxmlformats.org/officeDocument/2006/relationships/hyperlink" Target="https://github.com/w3c/wot-architecture/blob/master/terminology.md" TargetMode="External"/><Relationship Id="rId101" Type="http://schemas.openxmlformats.org/officeDocument/2006/relationships/image" Target="file:////Users/mike-work/git/w3c/wot-architecture/images/architecture-implementation.png" TargetMode="External"/><Relationship Id="rId122" Type="http://schemas.openxmlformats.org/officeDocument/2006/relationships/hyperlink" Target="https://github.com/w3c/wot-architecture/blob/master/terminology.md" TargetMode="External"/><Relationship Id="rId143" Type="http://schemas.openxmlformats.org/officeDocument/2006/relationships/hyperlink" Target="https://github.com/w3c/wot-architecture/blob/master/terminology.md" TargetMode="External"/><Relationship Id="rId164" Type="http://schemas.openxmlformats.org/officeDocument/2006/relationships/hyperlink" Target="https://github.com/w3c/wot-architecture/blob/master/terminology.md" TargetMode="External"/><Relationship Id="rId185" Type="http://schemas.openxmlformats.org/officeDocument/2006/relationships/hyperlink" Target="https://github.com/w3c/wot-architecture/blob/master/terminology.md" TargetMode="External"/><Relationship Id="rId9" Type="http://schemas.openxmlformats.org/officeDocument/2006/relationships/hyperlink" Target="https://www.w3.org/WoT/IG/" TargetMode="External"/><Relationship Id="rId210" Type="http://schemas.openxmlformats.org/officeDocument/2006/relationships/hyperlink" Target="https://github.com/w3c/wot-architecture/blob/master/terminology.md" TargetMode="External"/><Relationship Id="rId26" Type="http://schemas.openxmlformats.org/officeDocument/2006/relationships/image" Target="file:////Users/mike-work/git/mlagally/wot-architecture/images/connected-car.png" TargetMode="External"/><Relationship Id="rId231" Type="http://schemas.openxmlformats.org/officeDocument/2006/relationships/image" Target="file:////Users/mike-work/git/mlagally/wot-architecture/images/wot-on-cloud-legacy.png" TargetMode="External"/><Relationship Id="rId252" Type="http://schemas.openxmlformats.org/officeDocument/2006/relationships/hyperlink" Target="https://github.com/w3c/wot-architecture/blob/master/terminology.md" TargetMode="External"/><Relationship Id="rId273" Type="http://schemas.openxmlformats.org/officeDocument/2006/relationships/image" Target="file:////Users/mike-work/git/w3c/wot-architecture/images/A_3_1b_eventSSE.png" TargetMode="External"/><Relationship Id="rId47" Type="http://schemas.openxmlformats.org/officeDocument/2006/relationships/hyperlink" Target="https://github.com/w3c/wot-architecture/blob/master/terminology.md" TargetMode="External"/><Relationship Id="rId68" Type="http://schemas.openxmlformats.org/officeDocument/2006/relationships/hyperlink" Target="https://github.com/w3c/wot-architecture/blob/master/terminology.md" TargetMode="External"/><Relationship Id="rId89" Type="http://schemas.openxmlformats.org/officeDocument/2006/relationships/hyperlink" Target="https://github.com/w3c/wot-architecture/blob/master/terminology.md" TargetMode="External"/><Relationship Id="rId112" Type="http://schemas.openxmlformats.org/officeDocument/2006/relationships/hyperlink" Target="https://github.com/w3c/wot-architecture/blob/master/terminology.md" TargetMode="External"/><Relationship Id="rId133" Type="http://schemas.openxmlformats.org/officeDocument/2006/relationships/hyperlink" Target="https://github.com/w3c/wot-architecture/blob/master/terminology.md" TargetMode="External"/><Relationship Id="rId154" Type="http://schemas.openxmlformats.org/officeDocument/2006/relationships/hyperlink" Target="https://github.com/w3c/wot-architecture/blob/master/terminology.md" TargetMode="External"/><Relationship Id="rId175" Type="http://schemas.openxmlformats.org/officeDocument/2006/relationships/hyperlink" Target="https://github.com/w3c/wot-architecture/blob/master/terminology.md" TargetMode="External"/><Relationship Id="rId196" Type="http://schemas.openxmlformats.org/officeDocument/2006/relationships/image" Target="file:////Users/mike-work/git/w3c/wot-architecture/images/wot-on-device-minimal.png" TargetMode="External"/><Relationship Id="rId200" Type="http://schemas.openxmlformats.org/officeDocument/2006/relationships/hyperlink" Target="https://github.com/w3c/wot-architecture/blob/master/terminology.md" TargetMode="External"/><Relationship Id="rId16" Type="http://schemas.openxmlformats.org/officeDocument/2006/relationships/image" Target="file:////Users/mike-work/git/mlagally/wot-architecture/images/smart-home-multi.png" TargetMode="External"/><Relationship Id="rId221" Type="http://schemas.openxmlformats.org/officeDocument/2006/relationships/hyperlink" Target="https://github.com/w3c/wot-architecture/blob/master/terminology.md" TargetMode="External"/><Relationship Id="rId242" Type="http://schemas.openxmlformats.org/officeDocument/2006/relationships/hyperlink" Target="https://github.com/w3c/wot-architecture/blob/master/terminology.md" TargetMode="External"/><Relationship Id="rId263" Type="http://schemas.openxmlformats.org/officeDocument/2006/relationships/image" Target="file:////Users/mike-work/git/w3c/wot-architecture/images/A_1_3a_observePropertyLongPoll.png" TargetMode="External"/><Relationship Id="rId37" Type="http://schemas.openxmlformats.org/officeDocument/2006/relationships/hyperlink" Target="https://github.com/w3c/wot-architecture/blob/master/terminology.md" TargetMode="External"/><Relationship Id="rId58" Type="http://schemas.openxmlformats.org/officeDocument/2006/relationships/hyperlink" Target="https://github.com/w3c/wot-architecture/blob/master/terminology.md" TargetMode="External"/><Relationship Id="rId79" Type="http://schemas.openxmlformats.org/officeDocument/2006/relationships/hyperlink" Target="https://github.com/w3c/wot-architecture/blob/master/terminology.md" TargetMode="External"/><Relationship Id="rId102" Type="http://schemas.openxmlformats.org/officeDocument/2006/relationships/image" Target="file:////Users/mike-work/git/mlagally/wot-architecture/images/architecture-implementation.png" TargetMode="External"/><Relationship Id="rId123" Type="http://schemas.openxmlformats.org/officeDocument/2006/relationships/hyperlink" Target="https://github.com/w3c/wot-architecture/blob/master/terminology.md" TargetMode="External"/><Relationship Id="rId144" Type="http://schemas.openxmlformats.org/officeDocument/2006/relationships/hyperlink" Target="https://github.com/w3c/wot-architecture/blob/master/terminology.md" TargetMode="External"/><Relationship Id="rId90" Type="http://schemas.openxmlformats.org/officeDocument/2006/relationships/hyperlink" Target="https://w3c.github.io/wot-scripting-api/" TargetMode="External"/><Relationship Id="rId165" Type="http://schemas.openxmlformats.org/officeDocument/2006/relationships/hyperlink" Target="https://github.com/w3c/wot-architecture/blob/master/terminology.md" TargetMode="External"/><Relationship Id="rId186" Type="http://schemas.openxmlformats.org/officeDocument/2006/relationships/hyperlink" Target="https://github.com/w3c/wot-architecture/blob/master/terminology.md" TargetMode="External"/><Relationship Id="rId211" Type="http://schemas.openxmlformats.org/officeDocument/2006/relationships/hyperlink" Target="https://github.com/w3c/wot-architecture/blob/master/terminology.md" TargetMode="External"/><Relationship Id="rId232" Type="http://schemas.openxmlformats.org/officeDocument/2006/relationships/hyperlink" Target="https://github.com/w3c/wot-architecture/blob/master/terminology.md" TargetMode="External"/><Relationship Id="rId253" Type="http://schemas.openxmlformats.org/officeDocument/2006/relationships/hyperlink" Target="https://github.com/w3c/wot-architecture/blob/master/terminology.md" TargetMode="External"/><Relationship Id="rId274" Type="http://schemas.openxmlformats.org/officeDocument/2006/relationships/image" Target="file:////Users/mike-work/git/mlagally/wot-architecture/images/A_3_1b_eventSSE.png" TargetMode="External"/><Relationship Id="rId27" Type="http://schemas.openxmlformats.org/officeDocument/2006/relationships/image" Target="file:////Users/mike-work/git/mlagally/wot-architecture/images/cross-domain-direct.png" TargetMode="External"/><Relationship Id="rId48" Type="http://schemas.openxmlformats.org/officeDocument/2006/relationships/hyperlink" Target="https://w3c.github.io/wot-thing-description/" TargetMode="External"/><Relationship Id="rId69" Type="http://schemas.openxmlformats.org/officeDocument/2006/relationships/hyperlink" Target="https://github.com/w3c/wot-architecture/blob/master/terminology.md" TargetMode="External"/><Relationship Id="rId113" Type="http://schemas.openxmlformats.org/officeDocument/2006/relationships/hyperlink" Target="https://github.com/w3c/wot-architecture/blob/master/terminology.md" TargetMode="External"/><Relationship Id="rId134" Type="http://schemas.openxmlformats.org/officeDocument/2006/relationships/hyperlink" Target="https://github.com/w3c/wot-architecture/blob/master/terminology.md" TargetMode="External"/><Relationship Id="rId80" Type="http://schemas.openxmlformats.org/officeDocument/2006/relationships/image" Target="file:////Users/mike-work/git/w3c/wot-architecture/images/binding-templates.png" TargetMode="External"/><Relationship Id="rId155" Type="http://schemas.openxmlformats.org/officeDocument/2006/relationships/hyperlink" Target="https://github.com/w3c/wot-architecture/blob/master/terminology.md" TargetMode="External"/><Relationship Id="rId176" Type="http://schemas.openxmlformats.org/officeDocument/2006/relationships/hyperlink" Target="https://github.com/w3c/wot-architecture/blob/master/terminology.md" TargetMode="External"/><Relationship Id="rId197" Type="http://schemas.openxmlformats.org/officeDocument/2006/relationships/image" Target="file:////Users/mike-work/git/mlagally/wot-architecture/images/wot-on-device-minimal.png" TargetMode="External"/><Relationship Id="rId201" Type="http://schemas.openxmlformats.org/officeDocument/2006/relationships/hyperlink" Target="https://github.com/w3c/wot-architecture/blob/master/terminology.md" TargetMode="External"/><Relationship Id="rId222" Type="http://schemas.openxmlformats.org/officeDocument/2006/relationships/hyperlink" Target="https://github.com/w3c/wot-architecture/blob/master/terminology.md" TargetMode="External"/><Relationship Id="rId243" Type="http://schemas.openxmlformats.org/officeDocument/2006/relationships/hyperlink" Target="https://github.com/w3c/wot-architecture/blob/master/terminology.md" TargetMode="External"/><Relationship Id="rId264" Type="http://schemas.openxmlformats.org/officeDocument/2006/relationships/image" Target="file:////Users/mike-work/git/mlagally/wot-architecture/images/A_1_3a_observePropertyLongPoll.png" TargetMode="External"/><Relationship Id="rId17" Type="http://schemas.openxmlformats.org/officeDocument/2006/relationships/image" Target="file:////Users/mike-work/git/w3c/wot-architecture/images/smart-home-gateway.png" TargetMode="External"/><Relationship Id="rId38" Type="http://schemas.openxmlformats.org/officeDocument/2006/relationships/hyperlink" Target="https://github.com/w3c/wot-architecture/blob/master/terminology.md" TargetMode="External"/><Relationship Id="rId59" Type="http://schemas.openxmlformats.org/officeDocument/2006/relationships/hyperlink" Target="https://github.com/w3c/wot-architecture/blob/master/terminology.md" TargetMode="External"/><Relationship Id="rId103" Type="http://schemas.openxmlformats.org/officeDocument/2006/relationships/hyperlink" Target="https://github.com/w3c/wot-architecture/blob/master/terminology.md" TargetMode="External"/><Relationship Id="rId124" Type="http://schemas.openxmlformats.org/officeDocument/2006/relationships/hyperlink" Target="https://github.com/w3c/wot-architecture/blob/master/terminology.md" TargetMode="External"/><Relationship Id="rId70" Type="http://schemas.openxmlformats.org/officeDocument/2006/relationships/hyperlink" Target="https://github.com/w3c/wot-architecture/blob/master/terminology.md" TargetMode="External"/><Relationship Id="rId91" Type="http://schemas.openxmlformats.org/officeDocument/2006/relationships/hyperlink" Target="https://github.com/w3c/wot-architecture/blob/master/terminology.md" TargetMode="External"/><Relationship Id="rId145" Type="http://schemas.openxmlformats.org/officeDocument/2006/relationships/hyperlink" Target="https://github.com/w3c/wot-architecture/blob/master/terminology.md" TargetMode="External"/><Relationship Id="rId166" Type="http://schemas.openxmlformats.org/officeDocument/2006/relationships/hyperlink" Target="https://github.com/w3c/wot-architecture/blob/master/terminology.md" TargetMode="External"/><Relationship Id="rId187" Type="http://schemas.openxmlformats.org/officeDocument/2006/relationships/hyperlink" Target="https://github.com/w3c/wot-architecture/blob/master/terminology.md" TargetMode="External"/><Relationship Id="rId1" Type="http://schemas.openxmlformats.org/officeDocument/2006/relationships/numbering" Target="numbering.xml"/><Relationship Id="rId212" Type="http://schemas.openxmlformats.org/officeDocument/2006/relationships/hyperlink" Target="https://github.com/w3c/wot-architecture/blob/master/terminology.md" TargetMode="External"/><Relationship Id="rId233" Type="http://schemas.openxmlformats.org/officeDocument/2006/relationships/hyperlink" Target="https://github.com/w3c/wot-architecture/blob/master/terminology.md" TargetMode="External"/><Relationship Id="rId254" Type="http://schemas.openxmlformats.org/officeDocument/2006/relationships/hyperlink" Target="https://github.com/w3c/wot-architecture/blob/master/terminology.md" TargetMode="External"/><Relationship Id="rId28" Type="http://schemas.openxmlformats.org/officeDocument/2006/relationships/image" Target="file:////Users/mike-work/git/mlagally/wot-architecture/images/cross-domain-indirect.png" TargetMode="External"/><Relationship Id="rId49" Type="http://schemas.openxmlformats.org/officeDocument/2006/relationships/hyperlink" Target="https://github.com/w3c/wot-architecture/blob/master/terminology.md" TargetMode="External"/><Relationship Id="rId114" Type="http://schemas.openxmlformats.org/officeDocument/2006/relationships/hyperlink" Target="https://github.com/w3c/wot-architecture/blob/master/terminology.md" TargetMode="External"/><Relationship Id="rId275" Type="http://schemas.openxmlformats.org/officeDocument/2006/relationships/image" Target="file:////Users/mike-work/git/w3c/wot-architecture/images/A_3_1c_eventWebSocket.png" TargetMode="External"/><Relationship Id="rId60" Type="http://schemas.openxmlformats.org/officeDocument/2006/relationships/hyperlink" Target="https://github.com/w3c/wot-architecture/blob/master/terminology.md" TargetMode="External"/><Relationship Id="rId81" Type="http://schemas.openxmlformats.org/officeDocument/2006/relationships/image" Target="file:////Users/mike-work/git/mlagally/wot-architecture/images/binding-templates.png" TargetMode="External"/><Relationship Id="rId135" Type="http://schemas.openxmlformats.org/officeDocument/2006/relationships/hyperlink" Target="https://github.com/w3c/wot-architecture/blob/master/terminology.md" TargetMode="External"/><Relationship Id="rId156" Type="http://schemas.openxmlformats.org/officeDocument/2006/relationships/hyperlink" Target="https://github.com/w3c/wot-architecture/blob/master/terminology.md" TargetMode="External"/><Relationship Id="rId177" Type="http://schemas.openxmlformats.org/officeDocument/2006/relationships/hyperlink" Target="https://github.com/w3c/wot-architecture/blob/master/terminology.md" TargetMode="External"/><Relationship Id="rId198" Type="http://schemas.openxmlformats.org/officeDocument/2006/relationships/hyperlink" Target="https://github.com/w3c/wot-architecture/blob/master/terminology.md" TargetMode="External"/><Relationship Id="rId202" Type="http://schemas.openxmlformats.org/officeDocument/2006/relationships/hyperlink" Target="https://github.com/w3c/wot-architecture/blob/master/terminology.md" TargetMode="External"/><Relationship Id="rId223" Type="http://schemas.openxmlformats.org/officeDocument/2006/relationships/hyperlink" Target="https://github.com/w3c/wot-architecture/blob/master/terminology.md" TargetMode="External"/><Relationship Id="rId244" Type="http://schemas.openxmlformats.org/officeDocument/2006/relationships/hyperlink" Target="https://github.com/w3c/wot-architecture/blob/master/terminology.md" TargetMode="External"/><Relationship Id="rId18" Type="http://schemas.openxmlformats.org/officeDocument/2006/relationships/image" Target="file:////Users/mike-work/git/mlagally/wot-architecture/images/smart-home-gateway.png" TargetMode="External"/><Relationship Id="rId39" Type="http://schemas.openxmlformats.org/officeDocument/2006/relationships/hyperlink" Target="https://github.com/w3c/wot-architecture/blob/master/terminology.md" TargetMode="External"/><Relationship Id="rId265" Type="http://schemas.openxmlformats.org/officeDocument/2006/relationships/image" Target="file:////Users/mike-work/git/w3c/wot-architecture/images/A_1_3b_observePropertySSE.png" TargetMode="External"/><Relationship Id="rId50" Type="http://schemas.openxmlformats.org/officeDocument/2006/relationships/hyperlink" Target="https://github.com/w3c/wot-architecture/blob/master/terminology.md" TargetMode="External"/><Relationship Id="rId104" Type="http://schemas.openxmlformats.org/officeDocument/2006/relationships/hyperlink" Target="https://github.com/w3c/wot-architecture/blob/master/terminology.md" TargetMode="External"/><Relationship Id="rId125" Type="http://schemas.openxmlformats.org/officeDocument/2006/relationships/hyperlink" Target="https://github.com/w3c/wot-architecture/blob/master/terminology.md" TargetMode="External"/><Relationship Id="rId146" Type="http://schemas.openxmlformats.org/officeDocument/2006/relationships/hyperlink" Target="https://github.com/w3c/wot-architecture/blob/master/terminology.md" TargetMode="External"/><Relationship Id="rId167" Type="http://schemas.openxmlformats.org/officeDocument/2006/relationships/hyperlink" Target="https://github.com/w3c/wot-architecture/blob/master/terminology.md" TargetMode="External"/><Relationship Id="rId188" Type="http://schemas.openxmlformats.org/officeDocument/2006/relationships/hyperlink" Target="https://github.com/w3c/wot-architecture/blob/master/terminology.md" TargetMode="External"/><Relationship Id="rId71" Type="http://schemas.openxmlformats.org/officeDocument/2006/relationships/hyperlink" Target="https://github.com/w3c/wot-architecture/blob/master/terminology.md" TargetMode="External"/><Relationship Id="rId92" Type="http://schemas.openxmlformats.org/officeDocument/2006/relationships/hyperlink" Target="https://github.com/w3c/wot-architecture/blob/master/terminology.md" TargetMode="External"/><Relationship Id="rId213" Type="http://schemas.openxmlformats.org/officeDocument/2006/relationships/hyperlink" Target="https://github.com/w3c/wot-architecture/blob/master/terminology.md" TargetMode="External"/><Relationship Id="rId234" Type="http://schemas.openxmlformats.org/officeDocument/2006/relationships/hyperlink" Target="https://github.com/w3c/wot-architecture/blob/master/terminology.md" TargetMode="External"/><Relationship Id="rId2" Type="http://schemas.openxmlformats.org/officeDocument/2006/relationships/styles" Target="styles.xml"/><Relationship Id="rId29" Type="http://schemas.openxmlformats.org/officeDocument/2006/relationships/hyperlink" Target="https://github.com/w3c/wot-security/" TargetMode="External"/><Relationship Id="rId255" Type="http://schemas.openxmlformats.org/officeDocument/2006/relationships/hyperlink" Target="https://github.com/w3c/wot-architecture/blob/master/terminology.md" TargetMode="External"/><Relationship Id="rId276" Type="http://schemas.openxmlformats.org/officeDocument/2006/relationships/image" Target="file:////Users/mike-work/git/mlagally/wot-architecture/images/A_3_1c_eventWebSocket.png" TargetMode="External"/><Relationship Id="rId40" Type="http://schemas.openxmlformats.org/officeDocument/2006/relationships/hyperlink" Target="https://github.com/w3c/wot-architecture/blob/master/terminology.md" TargetMode="External"/><Relationship Id="rId115" Type="http://schemas.openxmlformats.org/officeDocument/2006/relationships/hyperlink" Target="https://w3c.github.io/wot-scripting-api/" TargetMode="External"/><Relationship Id="rId136" Type="http://schemas.openxmlformats.org/officeDocument/2006/relationships/hyperlink" Target="https://github.com/w3c/wot-architecture/blob/master/terminology.md" TargetMode="External"/><Relationship Id="rId157" Type="http://schemas.openxmlformats.org/officeDocument/2006/relationships/hyperlink" Target="https://github.com/w3c/wot-architecture/blob/master/terminology.md" TargetMode="External"/><Relationship Id="rId178" Type="http://schemas.openxmlformats.org/officeDocument/2006/relationships/hyperlink" Target="https://github.com/w3c/wot-architecture/blob/master/terminology.md" TargetMode="External"/><Relationship Id="rId61" Type="http://schemas.openxmlformats.org/officeDocument/2006/relationships/hyperlink" Target="https://github.com/w3c/wot-architecture/blob/master/terminology.md" TargetMode="External"/><Relationship Id="rId82" Type="http://schemas.openxmlformats.org/officeDocument/2006/relationships/hyperlink" Target="https://github.com/w3c/wot-architecture/blob/master/terminology.md" TargetMode="External"/><Relationship Id="rId199" Type="http://schemas.openxmlformats.org/officeDocument/2006/relationships/hyperlink" Target="https://github.com/w3c/wot-architecture/blob/master/terminology.md" TargetMode="External"/><Relationship Id="rId203" Type="http://schemas.openxmlformats.org/officeDocument/2006/relationships/image" Target="file:////Users/mike-work/git/w3c/wot-architecture/images/wot-on-smartphone.png" TargetMode="External"/><Relationship Id="rId19" Type="http://schemas.openxmlformats.org/officeDocument/2006/relationships/image" Target="file:////Users/mike-work/git/w3c/wot-architecture/images/smart-home-cloud1.png" TargetMode="External"/><Relationship Id="rId224" Type="http://schemas.openxmlformats.org/officeDocument/2006/relationships/hyperlink" Target="https://github.com/w3c/wot-architecture/blob/master/terminology.md" TargetMode="External"/><Relationship Id="rId245" Type="http://schemas.openxmlformats.org/officeDocument/2006/relationships/hyperlink" Target="https://github.com/w3c/wot-architecture/blob/master/terminology.md" TargetMode="External"/><Relationship Id="rId266" Type="http://schemas.openxmlformats.org/officeDocument/2006/relationships/image" Target="file:////Users/mike-work/git/mlagally/wot-architecture/images/A_1_3b_observePropertySSE.png" TargetMode="External"/><Relationship Id="rId30" Type="http://schemas.openxmlformats.org/officeDocument/2006/relationships/hyperlink" Target="https://github.com/w3c/wot-security/blob/master/wot-threat-model.md" TargetMode="External"/><Relationship Id="rId105" Type="http://schemas.openxmlformats.org/officeDocument/2006/relationships/hyperlink" Target="https://github.com/w3c/wot-architecture/blob/master/terminology.md" TargetMode="External"/><Relationship Id="rId126" Type="http://schemas.openxmlformats.org/officeDocument/2006/relationships/hyperlink" Target="https://github.com/w3c/wot-architecture/blob/master/terminology.md" TargetMode="External"/><Relationship Id="rId147" Type="http://schemas.openxmlformats.org/officeDocument/2006/relationships/hyperlink" Target="https://github.com/w3c/wot-architecture/blob/master/terminology.md" TargetMode="External"/><Relationship Id="rId168" Type="http://schemas.openxmlformats.org/officeDocument/2006/relationships/hyperlink" Target="https://github.com/w3c/wot-architecture/blob/master/terminology.md" TargetMode="External"/><Relationship Id="rId51" Type="http://schemas.openxmlformats.org/officeDocument/2006/relationships/hyperlink" Target="https://github.com/w3c/wot-architecture/blob/master/terminology.md" TargetMode="External"/><Relationship Id="rId72" Type="http://schemas.openxmlformats.org/officeDocument/2006/relationships/hyperlink" Target="https://github.com/w3c/wot-architecture/blob/master/terminology.md" TargetMode="External"/><Relationship Id="rId93" Type="http://schemas.openxmlformats.org/officeDocument/2006/relationships/hyperlink" Target="https://github.com/w3c/wot-architecture/blob/master/terminology.md" TargetMode="External"/><Relationship Id="rId189" Type="http://schemas.openxmlformats.org/officeDocument/2006/relationships/hyperlink" Target="https://github.com/w3c/wot-architecture/blob/master/terminology.md" TargetMode="External"/><Relationship Id="rId3" Type="http://schemas.openxmlformats.org/officeDocument/2006/relationships/settings" Target="settings.xml"/><Relationship Id="rId214" Type="http://schemas.openxmlformats.org/officeDocument/2006/relationships/image" Target="file:////Users/mike-work/git/w3c/wot-architecture/images/wot-on-cloud.png" TargetMode="External"/><Relationship Id="rId235" Type="http://schemas.openxmlformats.org/officeDocument/2006/relationships/hyperlink" Target="https://github.com/w3c/wot-architecture/blob/master/terminology.md" TargetMode="External"/><Relationship Id="rId256" Type="http://schemas.openxmlformats.org/officeDocument/2006/relationships/hyperlink" Target="https://github.com/w3c/wot-architecture/blob/master/terminology.md" TargetMode="External"/><Relationship Id="rId277" Type="http://schemas.openxmlformats.org/officeDocument/2006/relationships/fontTable" Target="fontTable.xml"/><Relationship Id="rId116" Type="http://schemas.openxmlformats.org/officeDocument/2006/relationships/hyperlink" Target="https://github.com/w3c/wot-architecture/blob/master/terminology.md" TargetMode="External"/><Relationship Id="rId137" Type="http://schemas.openxmlformats.org/officeDocument/2006/relationships/hyperlink" Target="https://github.com/w3c/wot-architecture/blob/master/terminology.md" TargetMode="External"/><Relationship Id="rId158" Type="http://schemas.openxmlformats.org/officeDocument/2006/relationships/hyperlink" Target="https://github.com/w3c/wot-architecture/blob/master/terminology.md" TargetMode="External"/><Relationship Id="rId20" Type="http://schemas.openxmlformats.org/officeDocument/2006/relationships/image" Target="file:////Users/mike-work/git/mlagally/wot-architecture/images/smart-home-cloud1.png" TargetMode="External"/><Relationship Id="rId41" Type="http://schemas.openxmlformats.org/officeDocument/2006/relationships/hyperlink" Target="https://github.com/w3c/wot-architecture/blob/master/terminology.md" TargetMode="External"/><Relationship Id="rId62" Type="http://schemas.openxmlformats.org/officeDocument/2006/relationships/hyperlink" Target="https://github.com/w3c/wot-architecture/blob/master/terminology.md" TargetMode="External"/><Relationship Id="rId83" Type="http://schemas.openxmlformats.org/officeDocument/2006/relationships/hyperlink" Target="https://github.com/w3c/wot-architecture/blob/master/terminology.md" TargetMode="External"/><Relationship Id="rId179" Type="http://schemas.openxmlformats.org/officeDocument/2006/relationships/hyperlink" Target="https://github.com/w3c/wot-architecture/blob/master/terminology.md" TargetMode="External"/><Relationship Id="rId190" Type="http://schemas.openxmlformats.org/officeDocument/2006/relationships/hyperlink" Target="https://github.com/w3c/wot-architecture/blob/master/terminology.md" TargetMode="External"/><Relationship Id="rId204" Type="http://schemas.openxmlformats.org/officeDocument/2006/relationships/image" Target="file:////Users/mike-work/git/mlagally/wot-architecture/images/wot-on-smartphone.png" TargetMode="External"/><Relationship Id="rId225" Type="http://schemas.openxmlformats.org/officeDocument/2006/relationships/hyperlink" Target="https://github.com/w3c/wot-architecture/blob/master/terminology.md" TargetMode="External"/><Relationship Id="rId246" Type="http://schemas.openxmlformats.org/officeDocument/2006/relationships/hyperlink" Target="https://github.com/w3c/wot-architecture/blob/master/terminology.md" TargetMode="External"/><Relationship Id="rId267" Type="http://schemas.openxmlformats.org/officeDocument/2006/relationships/image" Target="file:////Users/mike-work/git/w3c/wot-architecture/images/A_1_3c_observePropertyWebSocket.png" TargetMode="External"/><Relationship Id="rId106" Type="http://schemas.openxmlformats.org/officeDocument/2006/relationships/hyperlink" Target="https://github.com/w3c/wot-architecture/blob/master/terminology.md" TargetMode="External"/><Relationship Id="rId127" Type="http://schemas.openxmlformats.org/officeDocument/2006/relationships/hyperlink" Target="https://github.com/w3c/wot-architecture/blob/master/terminology.md" TargetMode="External"/><Relationship Id="rId10" Type="http://schemas.openxmlformats.org/officeDocument/2006/relationships/hyperlink" Target="https://www.w3.org/WoT/WG/" TargetMode="External"/><Relationship Id="rId31" Type="http://schemas.openxmlformats.org/officeDocument/2006/relationships/image" Target="file:////Users/mike-work/git/w3c/wot-architecture/images/architecture-abstract.png" TargetMode="External"/><Relationship Id="rId52" Type="http://schemas.openxmlformats.org/officeDocument/2006/relationships/hyperlink" Target="https://github.com/w3c/wot-architecture/blob/master/terminology.md" TargetMode="External"/><Relationship Id="rId73" Type="http://schemas.openxmlformats.org/officeDocument/2006/relationships/hyperlink" Target="https://github.com/w3c/wot-architecture/blob/master/terminology.md" TargetMode="External"/><Relationship Id="rId94" Type="http://schemas.openxmlformats.org/officeDocument/2006/relationships/hyperlink" Target="https://github.com/w3c/wot-architecture/blob/master/terminology.md" TargetMode="External"/><Relationship Id="rId148" Type="http://schemas.openxmlformats.org/officeDocument/2006/relationships/hyperlink" Target="https://github.com/w3c/wot-architecture/blob/master/terminology.md" TargetMode="External"/><Relationship Id="rId169" Type="http://schemas.openxmlformats.org/officeDocument/2006/relationships/hyperlink" Target="https://github.com/w3c/wot-architecture/blob/master/terminology.md" TargetMode="External"/><Relationship Id="rId4" Type="http://schemas.openxmlformats.org/officeDocument/2006/relationships/webSettings" Target="webSettings.xml"/><Relationship Id="rId180" Type="http://schemas.openxmlformats.org/officeDocument/2006/relationships/hyperlink" Target="https://github.com/w3c/wot-architecture/blob/master/terminology.md" TargetMode="External"/><Relationship Id="rId215" Type="http://schemas.openxmlformats.org/officeDocument/2006/relationships/image" Target="file:////Users/mike-work/git/mlagally/wot-architecture/images/wot-on-cloud.png" TargetMode="External"/><Relationship Id="rId236" Type="http://schemas.openxmlformats.org/officeDocument/2006/relationships/hyperlink" Target="https://github.com/w3c/wot-architecture/blob/master/terminology.md" TargetMode="External"/><Relationship Id="rId257" Type="http://schemas.openxmlformats.org/officeDocument/2006/relationships/hyperlink" Target="https://github.com/w3c/wot-architecture/blob/master/terminology.md" TargetMode="External"/><Relationship Id="rId278" Type="http://schemas.microsoft.com/office/2011/relationships/people" Target="people.xml"/><Relationship Id="rId42" Type="http://schemas.openxmlformats.org/officeDocument/2006/relationships/hyperlink" Target="https://github.com/w3c/wot-architecture/blob/master/terminology.md" TargetMode="External"/><Relationship Id="rId84" Type="http://schemas.openxmlformats.org/officeDocument/2006/relationships/hyperlink" Target="https://github.com/w3c/wot-architecture/blob/master/terminology.md" TargetMode="External"/><Relationship Id="rId138" Type="http://schemas.openxmlformats.org/officeDocument/2006/relationships/hyperlink" Target="https://github.com/w3c/wot-architecture/blob/master/terminology.md" TargetMode="External"/><Relationship Id="rId191" Type="http://schemas.openxmlformats.org/officeDocument/2006/relationships/hyperlink" Target="https://github.com/w3c/wot-architecture/blob/master/terminology.md" TargetMode="External"/><Relationship Id="rId205" Type="http://schemas.openxmlformats.org/officeDocument/2006/relationships/hyperlink" Target="https://github.com/w3c/wot-architecture/blob/master/terminology.md" TargetMode="External"/><Relationship Id="rId247" Type="http://schemas.openxmlformats.org/officeDocument/2006/relationships/hyperlink" Target="https://github.com/w3c/wot-architecture/blob/master/terminology.md" TargetMode="External"/><Relationship Id="rId107" Type="http://schemas.openxmlformats.org/officeDocument/2006/relationships/hyperlink" Target="https://github.com/w3c/wot-architecture/blob/master/terminology.md" TargetMode="External"/><Relationship Id="rId11" Type="http://schemas.openxmlformats.org/officeDocument/2006/relationships/image" Target="file:////Users/mike-work/git/w3c/wot-architecture/images/smart-home-device.png" TargetMode="External"/><Relationship Id="rId53" Type="http://schemas.openxmlformats.org/officeDocument/2006/relationships/hyperlink" Target="https://github.com/w3c/wot-architecture/blob/master/terminology.md" TargetMode="External"/><Relationship Id="rId149" Type="http://schemas.openxmlformats.org/officeDocument/2006/relationships/hyperlink" Target="https://github.com/w3c/wot-architecture/blob/master/terminology.md" TargetMode="External"/><Relationship Id="rId95" Type="http://schemas.openxmlformats.org/officeDocument/2006/relationships/hyperlink" Target="https://github.com/w3c/wot-architecture/blob/master/terminology.md" TargetMode="External"/><Relationship Id="rId160" Type="http://schemas.openxmlformats.org/officeDocument/2006/relationships/image" Target="file:////Users/mike-work/git/w3c/wot-architecture/images/wot-existing.png" TargetMode="External"/><Relationship Id="rId216" Type="http://schemas.openxmlformats.org/officeDocument/2006/relationships/hyperlink" Target="https://github.com/w3c/wot-architecture/blob/master/terminology.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49</Pages>
  <Words>14134</Words>
  <Characters>80567</Characters>
  <Application>Microsoft Office Word</Application>
  <DocSecurity>0</DocSecurity>
  <Lines>671</Lines>
  <Paragraphs>189</Paragraphs>
  <ScaleCrop>false</ScaleCrop>
  <Company/>
  <LinksUpToDate>false</LinksUpToDate>
  <CharactersWithSpaces>94512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of Things (WoT) Architecture</dc:title>
  <dc:subject/>
  <dc:creator>Michael Lagally</dc:creator>
  <cp:keywords/>
  <dc:description/>
  <cp:lastModifiedBy>Michael Lagally</cp:lastModifiedBy>
  <cp:revision>2</cp:revision>
  <dcterms:created xsi:type="dcterms:W3CDTF">2019-01-23T10:45:00Z</dcterms:created>
  <dcterms:modified xsi:type="dcterms:W3CDTF">2019-01-23T10:55:00Z</dcterms:modified>
</cp:coreProperties>
</file>